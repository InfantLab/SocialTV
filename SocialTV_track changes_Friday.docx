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r>
        <w:t xml:space="preserve">Social </w:t>
      </w:r>
      <w:ins w:id="1" w:author="Caspar Addyman" w:date="2018-02-22T10:27:00Z">
        <w:r w:rsidR="00E752FF">
          <w:t xml:space="preserve">facilitation of </w:t>
        </w:r>
      </w:ins>
      <w:r>
        <w:t>l</w:t>
      </w:r>
      <w:r w:rsidR="00E558AA">
        <w:t>a</w:t>
      </w:r>
      <w:r>
        <w:t>ughter</w:t>
      </w:r>
      <w:r w:rsidR="00B27861">
        <w:t xml:space="preserve"> and smiles</w:t>
      </w:r>
      <w:r>
        <w:t xml:space="preserve"> </w:t>
      </w:r>
      <w:r w:rsidR="00AA1B93">
        <w:t>in preschool children</w:t>
      </w:r>
    </w:p>
    <w:bookmarkEnd w:id="0"/>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Default="00E558AA" w:rsidP="009910CA">
      <w:pPr>
        <w:pStyle w:val="AuthorInfo"/>
        <w:tabs>
          <w:tab w:val="clear" w:pos="8640"/>
        </w:tabs>
        <w:spacing w:line="360" w:lineRule="auto"/>
      </w:pPr>
      <w:bookmarkStart w:id="2" w:name="OLE_LINK2"/>
      <w:r>
        <w:t xml:space="preserve">Charlotte </w:t>
      </w:r>
      <w:r w:rsidR="001E6B71">
        <w:t>Fogelquist, Lenka Levakova, Sarah Rees</w:t>
      </w:r>
    </w:p>
    <w:bookmarkEnd w:id="2"/>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EF7912" w:rsidP="009910CA">
      <w:pPr>
        <w:spacing w:line="360" w:lineRule="auto"/>
        <w:ind w:firstLine="720"/>
      </w:pPr>
      <w:r>
        <w:t>S</w:t>
      </w:r>
      <w:r w:rsidRPr="005C329F">
        <w:t>urprisingly little research has investi</w:t>
      </w:r>
      <w:r>
        <w:t>gated</w:t>
      </w:r>
      <w:ins w:id="3" w:author="Caspar Addyman" w:date="2018-02-22T10:28:00Z">
        <w:r w:rsidR="00E752FF">
          <w:t xml:space="preserve"> the</w:t>
        </w:r>
      </w:ins>
      <w:r>
        <w:t xml:space="preserve"> social </w:t>
      </w:r>
      <w:ins w:id="4" w:author="Caspar Addyman" w:date="2018-02-22T10:28:00Z">
        <w:r w:rsidR="00E752FF">
          <w:t xml:space="preserve">dimension of </w:t>
        </w:r>
      </w:ins>
      <w:r>
        <w:t>laughter in preschool children</w:t>
      </w:r>
      <w:r w:rsidRPr="005C329F">
        <w:t xml:space="preserve">.  </w:t>
      </w:r>
      <w:del w:id="5" w:author="Sarah Rees" w:date="2018-02-07T19:29:00Z">
        <w:r w:rsidR="001479F5" w:rsidDel="000253E6">
          <w:delText>We</w:delText>
        </w:r>
        <w:r w:rsidDel="000253E6">
          <w:delText xml:space="preserve"> </w:delText>
        </w:r>
      </w:del>
      <w:ins w:id="6" w:author="Sarah Rees" w:date="2018-02-07T19:30:00Z">
        <w:r w:rsidR="000253E6">
          <w:t>This experiment</w:t>
        </w:r>
      </w:ins>
      <w:ins w:id="7" w:author="Sarah Rees" w:date="2018-02-07T19:29:00Z">
        <w:r w:rsidR="000253E6">
          <w:t xml:space="preserve"> </w:t>
        </w:r>
      </w:ins>
      <w:r w:rsidR="00167924">
        <w:t xml:space="preserve">studied </w:t>
      </w:r>
      <w:r>
        <w:t>children</w:t>
      </w:r>
      <w:r w:rsidR="00167924">
        <w:t>’s</w:t>
      </w:r>
      <w:r>
        <w:t xml:space="preserve"> response</w:t>
      </w:r>
      <w:r w:rsidR="00167924">
        <w:t>s</w:t>
      </w:r>
      <w:r>
        <w:t xml:space="preserve"> to </w:t>
      </w:r>
      <w:r w:rsidR="00167924">
        <w:t>a</w:t>
      </w:r>
      <w:r w:rsidRPr="005C329F">
        <w:t>musing</w:t>
      </w:r>
      <w:r>
        <w:t xml:space="preserve"> video clip</w:t>
      </w:r>
      <w:r w:rsidR="00167924">
        <w:t>s</w:t>
      </w:r>
      <w:r>
        <w:t xml:space="preserve"> in the </w:t>
      </w:r>
      <w:r w:rsidR="00167924">
        <w:t>presence</w:t>
      </w:r>
      <w:r>
        <w:t xml:space="preserve"> or absence of </w:t>
      </w:r>
      <w:r w:rsidR="00AC19EB">
        <w:t>peers</w:t>
      </w:r>
      <w:r>
        <w:t xml:space="preserve">. </w:t>
      </w:r>
      <w:r w:rsidRPr="005C329F">
        <w:t>The s</w:t>
      </w:r>
      <w:r w:rsidR="00167924">
        <w:t>ample consisted of 9</w:t>
      </w:r>
      <w:r w:rsidRPr="005C329F">
        <w:t xml:space="preserve"> boys and </w:t>
      </w:r>
      <w:r w:rsidR="00167924">
        <w:t xml:space="preserve">11 </w:t>
      </w:r>
      <w:r w:rsidRPr="005C329F">
        <w:t xml:space="preserve">girls aged </w:t>
      </w:r>
      <w:ins w:id="8" w:author="Caspar Addyman" w:date="2018-02-22T10:29:00Z">
        <w:r w:rsidR="00E752FF">
          <w:t>31-49</w:t>
        </w:r>
      </w:ins>
      <w:del w:id="9" w:author="Caspar Addyman" w:date="2018-02-22T10:28:00Z">
        <w:r w:rsidDel="00E752FF">
          <w:delText>2-4</w:delText>
        </w:r>
      </w:del>
      <w:ins w:id="10" w:author="Sarah Rees" w:date="2018-02-07T19:30:00Z">
        <w:del w:id="11" w:author="Caspar Addyman" w:date="2018-02-22T10:29:00Z">
          <w:r w:rsidR="000253E6" w:rsidDel="00E752FF">
            <w:delText xml:space="preserve"> years</w:delText>
          </w:r>
        </w:del>
      </w:ins>
      <w:ins w:id="12" w:author="Caspar Addyman" w:date="2018-02-22T10:29:00Z">
        <w:r w:rsidR="00E752FF">
          <w:t xml:space="preserve"> months</w:t>
        </w:r>
      </w:ins>
      <w:ins w:id="13" w:author="Caspar Addyman" w:date="2018-02-27T10:41:00Z">
        <w:r w:rsidR="0047029E">
          <w:t xml:space="preserve"> (mean </w:t>
        </w:r>
      </w:ins>
      <w:ins w:id="14" w:author="Caspar Addyman" w:date="2018-02-27T10:42:00Z">
        <w:r w:rsidR="0047029E">
          <w:t>39.8, SD 4.2)</w:t>
        </w:r>
      </w:ins>
      <w:r>
        <w:t xml:space="preserve"> who watched three </w:t>
      </w:r>
      <w:r w:rsidR="00030898">
        <w:t>cartoons</w:t>
      </w:r>
      <w:r>
        <w:t xml:space="preserve"> u</w:t>
      </w:r>
      <w:r w:rsidR="001479F5">
        <w:t>nd</w:t>
      </w:r>
      <w:r>
        <w:t>er three different conditions</w:t>
      </w:r>
      <w:ins w:id="15" w:author="Sarah Rees" w:date="2018-02-07T19:30:00Z">
        <w:r w:rsidR="000253E6">
          <w:t>:</w:t>
        </w:r>
      </w:ins>
      <w:del w:id="16" w:author="Sarah Rees" w:date="2018-02-07T19:30:00Z">
        <w:r w:rsidDel="000253E6">
          <w:delText>,</w:delText>
        </w:r>
      </w:del>
      <w:r>
        <w:t xml:space="preserve"> </w:t>
      </w:r>
      <w:del w:id="17" w:author="Sarah Rees" w:date="2018-02-07T19:30:00Z">
        <w:r w:rsidR="004137B7" w:rsidDel="000253E6">
          <w:delText xml:space="preserve">either </w:delText>
        </w:r>
      </w:del>
      <w:r>
        <w:t>individually, in pairs</w:t>
      </w:r>
      <w:ins w:id="18" w:author="Sarah Rees" w:date="2018-02-09T12:44:00Z">
        <w:r w:rsidR="00357C41">
          <w:t>,</w:t>
        </w:r>
      </w:ins>
      <w:r>
        <w:t xml:space="preserve"> or in groups of 6</w:t>
      </w:r>
      <w:ins w:id="19" w:author="Sarah Rees" w:date="2018-02-07T19:30:00Z">
        <w:r w:rsidR="000253E6">
          <w:t xml:space="preserve"> or</w:t>
        </w:r>
      </w:ins>
      <w:del w:id="20" w:author="Sarah Rees" w:date="2018-02-07T19:30:00Z">
        <w:r w:rsidDel="000253E6">
          <w:delText>-</w:delText>
        </w:r>
      </w:del>
      <w:r>
        <w:t xml:space="preserve">8. </w:t>
      </w:r>
      <w:r w:rsidR="00167924">
        <w:t xml:space="preserve">The </w:t>
      </w:r>
      <w:r w:rsidR="006C20AE">
        <w:t>social</w:t>
      </w:r>
      <w:r>
        <w:t xml:space="preserve"> </w:t>
      </w:r>
      <w:ins w:id="21" w:author="Sarah Rees" w:date="2018-02-07T20:09:00Z">
        <w:r w:rsidR="008D26F9">
          <w:t xml:space="preserve">viewing </w:t>
        </w:r>
      </w:ins>
      <w:r>
        <w:t xml:space="preserve">conditions showed significantly higher </w:t>
      </w:r>
      <w:del w:id="22" w:author="Sarah Rees" w:date="2018-02-07T19:30:00Z">
        <w:r w:rsidDel="000253E6">
          <w:delText xml:space="preserve">the </w:delText>
        </w:r>
      </w:del>
      <w:r w:rsidRPr="005C329F">
        <w:t>number</w:t>
      </w:r>
      <w:r w:rsidR="004137B7">
        <w:t>s</w:t>
      </w:r>
      <w:r w:rsidRPr="005C329F">
        <w:t xml:space="preserve"> of laughs and smiles</w:t>
      </w:r>
      <w:r>
        <w:t xml:space="preserve"> than </w:t>
      </w:r>
      <w:ins w:id="23" w:author="Sarah Rees" w:date="2018-02-07T19:30:00Z">
        <w:r w:rsidR="000253E6">
          <w:t xml:space="preserve">the </w:t>
        </w:r>
      </w:ins>
      <w:r>
        <w:t>individual</w:t>
      </w:r>
      <w:r w:rsidR="001479F5">
        <w:t xml:space="preserve"> viewing</w:t>
      </w:r>
      <w:ins w:id="24" w:author="Sarah Rees" w:date="2018-02-07T19:30:00Z">
        <w:r w:rsidR="000253E6">
          <w:t xml:space="preserve"> condition</w:t>
        </w:r>
      </w:ins>
      <w:r w:rsidR="006C20AE">
        <w:t xml:space="preserve">. </w:t>
      </w:r>
      <w:ins w:id="25" w:author="Caspar Addyman" w:date="2018-02-27T14:08:00Z">
        <w:r w:rsidR="00462A78">
          <w:t xml:space="preserve">On average </w:t>
        </w:r>
      </w:ins>
      <w:ins w:id="26" w:author="Caspar Addyman" w:date="2018-02-27T14:09:00Z">
        <w:r w:rsidR="00462A78">
          <w:t>c</w:t>
        </w:r>
      </w:ins>
      <w:del w:id="27" w:author="Caspar Addyman" w:date="2018-02-27T14:09:00Z">
        <w:r w:rsidR="006C20AE" w:rsidDel="00462A78">
          <w:delText>C</w:delText>
        </w:r>
      </w:del>
      <w:r w:rsidR="006C20AE">
        <w:t>hildren laugh</w:t>
      </w:r>
      <w:r w:rsidR="004C2B65">
        <w:t>ed</w:t>
      </w:r>
      <w:r w:rsidR="00797DBE">
        <w:t xml:space="preserve"> eight times</w:t>
      </w:r>
      <w:del w:id="28" w:author="Caspar Addyman" w:date="2018-02-27T14:09:00Z">
        <w:r w:rsidR="00797DBE" w:rsidDel="00462A78">
          <w:delText xml:space="preserve"> as much</w:delText>
        </w:r>
      </w:del>
      <w:ins w:id="29" w:author="Caspar Addyman" w:date="2018-02-27T14:09:00Z">
        <w:r w:rsidR="00462A78">
          <w:t xml:space="preserve"> more</w:t>
        </w:r>
      </w:ins>
      <w:ins w:id="30" w:author="Caspar Addyman" w:date="2018-02-27T14:08:00Z">
        <w:r w:rsidR="00462A78">
          <w:t xml:space="preserve"> in company as on their own</w:t>
        </w:r>
      </w:ins>
      <w:ins w:id="31" w:author="Sarah Rees" w:date="2018-02-09T12:44:00Z">
        <w:r w:rsidR="00357C41">
          <w:t>,</w:t>
        </w:r>
      </w:ins>
      <w:r w:rsidR="00797DBE">
        <w:t xml:space="preserve"> </w:t>
      </w:r>
      <w:r w:rsidR="006C20AE">
        <w:t>a</w:t>
      </w:r>
      <w:r w:rsidR="004C2B65">
        <w:t>nd smiled</w:t>
      </w:r>
      <w:r w:rsidR="006C20AE">
        <w:t xml:space="preserve"> </w:t>
      </w:r>
      <w:r w:rsidR="007C02EB">
        <w:t>almost three</w:t>
      </w:r>
      <w:r w:rsidR="006C20AE">
        <w:t xml:space="preserve"> times as much</w:t>
      </w:r>
      <w:ins w:id="32" w:author="Sarah Rees" w:date="2018-02-09T12:44:00Z">
        <w:del w:id="33" w:author="Caspar Addyman" w:date="2018-02-27T14:09:00Z">
          <w:r w:rsidR="00357C41" w:rsidDel="00814B5D">
            <w:delText>,</w:delText>
          </w:r>
        </w:del>
      </w:ins>
      <w:del w:id="34" w:author="Caspar Addyman" w:date="2018-02-27T14:09:00Z">
        <w:r w:rsidR="006C20AE" w:rsidDel="00814B5D">
          <w:delText xml:space="preserve"> </w:delText>
        </w:r>
      </w:del>
      <w:del w:id="35" w:author="Caspar Addyman" w:date="2018-02-27T14:07:00Z">
        <w:r w:rsidR="006C20AE" w:rsidDel="00462A78">
          <w:delText xml:space="preserve">in </w:delText>
        </w:r>
      </w:del>
      <w:del w:id="36" w:author="Caspar Addyman" w:date="2018-02-27T14:09:00Z">
        <w:r w:rsidR="006C20AE" w:rsidDel="00814B5D">
          <w:delText>company</w:delText>
        </w:r>
      </w:del>
      <w:r>
        <w:t>.</w:t>
      </w:r>
      <w:r w:rsidR="006C20AE">
        <w:t xml:space="preserve"> N</w:t>
      </w:r>
      <w:r>
        <w:t>o difference</w:t>
      </w:r>
      <w:r w:rsidR="00167924">
        <w:t xml:space="preserve">s were </w:t>
      </w:r>
      <w:r>
        <w:t xml:space="preserve">found </w:t>
      </w:r>
      <w:r w:rsidR="001479F5">
        <w:t xml:space="preserve">between </w:t>
      </w:r>
      <w:r>
        <w:t>pair</w:t>
      </w:r>
      <w:r w:rsidR="001479F5">
        <w:t>s</w:t>
      </w:r>
      <w:r>
        <w:t xml:space="preserve"> a</w:t>
      </w:r>
      <w:r w:rsidR="00167924">
        <w:t>nd groups</w:t>
      </w:r>
      <w:ins w:id="37" w:author="Sarah Rees" w:date="2018-02-09T12:44:00Z">
        <w:r w:rsidR="00357C41">
          <w:t>,</w:t>
        </w:r>
      </w:ins>
      <w:r w:rsidR="00167924">
        <w:t xml:space="preserve"> and n</w:t>
      </w:r>
      <w:r w:rsidRPr="005C329F">
        <w:t>o association was found between subjective funnines</w:t>
      </w:r>
      <w:r w:rsidR="00167924">
        <w:t xml:space="preserve">s ratings and </w:t>
      </w:r>
      <w:r w:rsidR="000F5309">
        <w:t>group size</w:t>
      </w:r>
      <w:r w:rsidR="00167924">
        <w:t xml:space="preserve">. </w:t>
      </w:r>
      <w:bookmarkStart w:id="38" w:name="_Hlk507059390"/>
      <w:bookmarkStart w:id="39" w:name="_Hlk507060168"/>
      <w:r w:rsidR="00167924">
        <w:t xml:space="preserve">This suggests that </w:t>
      </w:r>
      <w:ins w:id="40" w:author="Sarah Rees" w:date="2018-02-07T19:31:00Z">
        <w:r w:rsidR="000253E6">
          <w:t xml:space="preserve">the </w:t>
        </w:r>
      </w:ins>
      <w:r w:rsidR="00167924">
        <w:t>presence of even a single social partner can change behavio</w:t>
      </w:r>
      <w:r w:rsidR="000513C9">
        <w:t>u</w:t>
      </w:r>
      <w:r w:rsidR="00167924">
        <w:t>r</w:t>
      </w:r>
      <w:r w:rsidR="00E54D64">
        <w:t xml:space="preserve"> in response to humorous material</w:t>
      </w:r>
      <w:ins w:id="41" w:author="Caspar Addyman" w:date="2018-02-22T10:37:00Z">
        <w:r w:rsidR="00BB5FE7">
          <w:t>.</w:t>
        </w:r>
      </w:ins>
      <w:ins w:id="42" w:author="Caspar Addyman" w:date="2018-02-22T10:38:00Z">
        <w:r w:rsidR="00BB5FE7">
          <w:t xml:space="preserve"> </w:t>
        </w:r>
        <w:bookmarkEnd w:id="38"/>
        <w:r w:rsidR="00BB5FE7">
          <w:t xml:space="preserve">It supports the </w:t>
        </w:r>
      </w:ins>
      <w:ins w:id="43" w:author="Caspar Addyman" w:date="2018-02-22T10:42:00Z">
        <w:r w:rsidR="00CA3002">
          <w:t>idea</w:t>
        </w:r>
      </w:ins>
      <w:ins w:id="44" w:author="Caspar Addyman" w:date="2018-02-22T10:38:00Z">
        <w:r w:rsidR="00BB5FE7">
          <w:t xml:space="preserve"> that laughter and smiles are primarily </w:t>
        </w:r>
      </w:ins>
      <w:ins w:id="45" w:author="Caspar Addyman" w:date="2018-02-22T10:40:00Z">
        <w:r w:rsidR="00CA3002">
          <w:t xml:space="preserve">flexible </w:t>
        </w:r>
      </w:ins>
      <w:ins w:id="46" w:author="Caspar Addyman" w:date="2018-02-22T10:38:00Z">
        <w:r w:rsidR="00BB5FE7">
          <w:t>social s</w:t>
        </w:r>
      </w:ins>
      <w:ins w:id="47" w:author="Caspar Addyman" w:date="2018-02-22T10:39:00Z">
        <w:r w:rsidR="00BB5FE7">
          <w:t>ignals</w:t>
        </w:r>
      </w:ins>
      <w:ins w:id="48" w:author="Caspar Addyman" w:date="2018-02-22T10:40:00Z">
        <w:r w:rsidR="00CA3002">
          <w:t xml:space="preserve"> rather than reflexive response</w:t>
        </w:r>
      </w:ins>
      <w:ins w:id="49" w:author="Caspar Addyman" w:date="2018-02-22T10:42:00Z">
        <w:r w:rsidR="00CA3002">
          <w:t>s to humo</w:t>
        </w:r>
      </w:ins>
      <w:ins w:id="50" w:author="Caspar Addyman" w:date="2018-02-22T10:53:00Z">
        <w:r w:rsidR="00433901">
          <w:t>ur.</w:t>
        </w:r>
      </w:ins>
      <w:ins w:id="51" w:author="Caspar Addyman" w:date="2018-02-22T10:39:00Z">
        <w:r w:rsidR="00BB5FE7">
          <w:t xml:space="preserve"> </w:t>
        </w:r>
      </w:ins>
      <w:r w:rsidR="00E54D64">
        <w:t xml:space="preserve"> </w:t>
      </w:r>
      <w:bookmarkEnd w:id="39"/>
      <w:del w:id="52" w:author="Caspar Addyman" w:date="2018-02-22T10:40:00Z">
        <w:r w:rsidR="00E54D64" w:rsidDel="00CA3002">
          <w:delText xml:space="preserve">and </w:delText>
        </w:r>
        <w:bookmarkStart w:id="53" w:name="_Hlk507058869"/>
        <w:r w:rsidR="00E54D64" w:rsidDel="00CA3002">
          <w:delText xml:space="preserve">that </w:delText>
        </w:r>
        <w:r w:rsidR="00167924" w:rsidDel="00CA3002">
          <w:delText>it is</w:delText>
        </w:r>
        <w:r w:rsidRPr="005C329F" w:rsidDel="00CA3002">
          <w:delText xml:space="preserve"> the sociability of </w:delText>
        </w:r>
        <w:r w:rsidDel="00CA3002">
          <w:delText>the</w:delText>
        </w:r>
        <w:r w:rsidRPr="005C329F" w:rsidDel="00CA3002">
          <w:delText xml:space="preserve"> situation, rather than its h</w:delText>
        </w:r>
        <w:r w:rsidR="00167924" w:rsidDel="00CA3002">
          <w:delText>umo</w:delText>
        </w:r>
        <w:r w:rsidR="000513C9" w:rsidDel="00CA3002">
          <w:delText>u</w:delText>
        </w:r>
        <w:r w:rsidRPr="005C329F" w:rsidDel="00CA3002">
          <w:delText>r, that elicits l</w:delText>
        </w:r>
        <w:r w:rsidR="00167924" w:rsidDel="00CA3002">
          <w:delText>aughter.</w:delText>
        </w:r>
      </w:del>
      <w:bookmarkEnd w:id="53"/>
    </w:p>
    <w:p w:rsidR="00EF7912" w:rsidRDefault="006C20AE" w:rsidP="009910CA">
      <w:pPr>
        <w:pStyle w:val="AbstractText"/>
        <w:tabs>
          <w:tab w:val="clear" w:pos="8640"/>
        </w:tabs>
        <w:spacing w:line="360" w:lineRule="auto"/>
      </w:pPr>
      <w:r>
        <w:t>(1</w:t>
      </w:r>
      <w:ins w:id="54" w:author="Sarah Rees" w:date="2018-02-07T19:31:00Z">
        <w:r w:rsidR="000253E6">
          <w:t>4</w:t>
        </w:r>
      </w:ins>
      <w:ins w:id="55" w:author="Sarah Rees" w:date="2018-02-09T12:45:00Z">
        <w:r w:rsidR="00357C41">
          <w:t>2</w:t>
        </w:r>
      </w:ins>
      <w:del w:id="56" w:author="Sarah Rees" w:date="2018-02-07T19:31:00Z">
        <w:r w:rsidDel="000253E6">
          <w:delText>3</w:delText>
        </w:r>
        <w:r w:rsidR="007C02EB" w:rsidDel="000253E6">
          <w:delText>7</w:delText>
        </w:r>
      </w:del>
      <w:r w:rsidR="004137B7">
        <w:t xml:space="preserve"> words)</w:t>
      </w:r>
    </w:p>
    <w:p w:rsidR="00583355" w:rsidRPr="000504E2" w:rsidRDefault="00583355" w:rsidP="009910CA">
      <w:pPr>
        <w:pStyle w:val="AbstractText"/>
        <w:tabs>
          <w:tab w:val="clear" w:pos="8640"/>
        </w:tabs>
        <w:spacing w:line="360" w:lineRule="auto"/>
        <w:jc w:val="center"/>
      </w:pPr>
      <w:r w:rsidRPr="000504E2">
        <w:rPr>
          <w:i/>
        </w:rPr>
        <w:t xml:space="preserve">Keywords: </w:t>
      </w:r>
      <w:r w:rsidR="00E558AA">
        <w:t>preschoolers</w:t>
      </w:r>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t>Laugh</w:t>
      </w:r>
      <w:r w:rsidRPr="005C329F">
        <w:rPr>
          <w:lang w:val="en"/>
        </w:rPr>
        <w:t xml:space="preserve">ter is a universal aspect of human life occurring in almost all individuals and across all cultures </w:t>
      </w:r>
      <w:r w:rsidR="000C51F9">
        <w:rPr>
          <w:lang w:val="en"/>
        </w:rPr>
        <w:fldChar w:fldCharType="begin" w:fldLock="1"/>
      </w:r>
      <w:r w:rsidR="00221B97">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"(Martin, 2007; Provine, 2001)", "plainTextFormattedCitation" : "(Martin, 2007; Provine, 2001)", "previouslyFormattedCitation" : "(Martin, 2007; Provine, 2001)" }, "properties" : {  }, "schema" : "https://github.com/citation-style-language/schema/raw/master/csl-citation.json" }</w:instrText>
      </w:r>
      <w:r w:rsidR="000C51F9">
        <w:rPr>
          <w:lang w:val="en"/>
        </w:rPr>
        <w:fldChar w:fldCharType="separate"/>
      </w:r>
      <w:r w:rsidR="000C51F9" w:rsidRPr="000C51F9">
        <w:rPr>
          <w:noProof/>
          <w:lang w:val="en"/>
        </w:rPr>
        <w:t>(Martin, 2007; Provine, 2001)</w:t>
      </w:r>
      <w:r w:rsidR="000C51F9">
        <w:rPr>
          <w:lang w:val="en"/>
        </w:rPr>
        <w:fldChar w:fldCharType="end"/>
      </w:r>
      <w:r w:rsidRPr="005C329F">
        <w:rPr>
          <w:lang w:val="en"/>
        </w:rPr>
        <w:t xml:space="preserve">.  </w:t>
      </w:r>
      <w:del w:id="57" w:author="Caspar Addyman" w:date="2018-02-23T10:40:00Z">
        <w:r w:rsidRPr="005C329F" w:rsidDel="007C7AED">
          <w:rPr>
            <w:lang w:val="en"/>
          </w:rPr>
          <w:delText>Beginning at a very young age,</w:delText>
        </w:r>
      </w:del>
      <w:r w:rsidRPr="005C329F">
        <w:rPr>
          <w:lang w:val="en"/>
        </w:rPr>
        <w:t xml:space="preserve"> </w:t>
      </w:r>
      <w:ins w:id="58" w:author="Caspar Addyman" w:date="2018-02-23T10:41:00Z">
        <w:r w:rsidR="007C7AED">
          <w:rPr>
            <w:lang w:val="en"/>
          </w:rPr>
          <w:t>L</w:t>
        </w:r>
      </w:ins>
      <w:del w:id="59" w:author="Caspar Addyman" w:date="2018-02-23T10:40:00Z">
        <w:r w:rsidRPr="005C329F" w:rsidDel="007C7AED">
          <w:rPr>
            <w:lang w:val="en"/>
          </w:rPr>
          <w:delText>l</w:delText>
        </w:r>
      </w:del>
      <w:r w:rsidRPr="005C329F">
        <w:rPr>
          <w:lang w:val="en"/>
        </w:rPr>
        <w:t xml:space="preserve">aughter is a distinctive pattern of vocalisation </w:t>
      </w:r>
      <w:r w:rsidR="00276009">
        <w:rPr>
          <w:lang w:val="en"/>
        </w:rPr>
        <w:t>that is instantly recognisable</w:t>
      </w:r>
      <w:ins w:id="60" w:author="Caspar Addyman" w:date="2018-02-23T10:41:00Z">
        <w:r w:rsidR="007C7AED">
          <w:rPr>
            <w:lang w:val="en"/>
          </w:rPr>
          <w:t xml:space="preserve"> and emerges by four months </w:t>
        </w:r>
        <w:r w:rsidR="007C7AED">
          <w:rPr>
            <w:lang w:val="en"/>
          </w:rPr>
          <w:fldChar w:fldCharType="begin" w:fldLock="1"/>
        </w:r>
      </w:ins>
      <w:r w:rsidR="002B7879">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7C7AED">
        <w:rPr>
          <w:lang w:val="en"/>
        </w:rPr>
        <w:fldChar w:fldCharType="separate"/>
      </w:r>
      <w:r w:rsidR="007C7AED" w:rsidRPr="007C7AED">
        <w:rPr>
          <w:noProof/>
          <w:lang w:val="en"/>
        </w:rPr>
        <w:t>(Sroufe &amp; Waters, 1976)</w:t>
      </w:r>
      <w:ins w:id="61" w:author="Caspar Addyman" w:date="2018-02-23T10:41:00Z">
        <w:r w:rsidR="007C7AED">
          <w:rPr>
            <w:lang w:val="en"/>
          </w:rPr>
          <w:fldChar w:fldCharType="end"/>
        </w:r>
      </w:ins>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920BFE">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E02DF2">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"http://www.mendeley.com/documents/?uuid=8763c256-a752-46cb-8b82-c72fb1dc2ee7"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 "schema" : "https://github.com/citation-style-language/schema/raw/master/csl-citation.json" }</w:instrText>
      </w:r>
      <w:r>
        <w:fldChar w:fldCharType="separate"/>
      </w:r>
      <w:r w:rsidR="00920BFE" w:rsidRPr="00920BFE">
        <w:rPr>
          <w:noProof/>
        </w:rPr>
        <w:t>(Addyman &amp; Addyman, 2013;</w:t>
      </w:r>
      <w:del w:id="62" w:author="Caspar Addyman" w:date="2018-02-22T11:13:00Z">
        <w:r w:rsidR="00920BFE" w:rsidRPr="00920BFE" w:rsidDel="00C165D4">
          <w:rPr>
            <w:noProof/>
          </w:rPr>
          <w:delText xml:space="preserve"> Antony J</w:delText>
        </w:r>
      </w:del>
      <w:r w:rsidR="00920BFE" w:rsidRPr="00920BFE">
        <w:rPr>
          <w:noProof/>
        </w:rPr>
        <w:t xml:space="preserve"> Chapman, 1973; Provine, 1993)</w:t>
      </w:r>
      <w:r>
        <w:fldChar w:fldCharType="end"/>
      </w:r>
      <w:r w:rsidR="00127631">
        <w:t>. S</w:t>
      </w:r>
      <w:r w:rsidR="009910CA">
        <w:t>urprisingly</w:t>
      </w:r>
      <w:r w:rsidR="009910CA" w:rsidRPr="005C329F">
        <w:t xml:space="preserve"> little experimental research has investigated </w:t>
      </w:r>
      <w:ins w:id="63" w:author="Caspar Addyman" w:date="2018-02-23T10:45:00Z">
        <w:r w:rsidR="00723984">
          <w:t xml:space="preserve">the </w:t>
        </w:r>
      </w:ins>
      <w:r w:rsidR="009910CA">
        <w:t>social</w:t>
      </w:r>
      <w:ins w:id="64" w:author="Caspar Addyman" w:date="2018-02-23T10:45:00Z">
        <w:r w:rsidR="00723984">
          <w:t xml:space="preserve"> dimensions of</w:t>
        </w:r>
      </w:ins>
      <w:r w:rsidR="009910CA">
        <w:t xml:space="preserve"> </w:t>
      </w:r>
      <w:r w:rsidR="000A284E">
        <w:t xml:space="preserve">laughter in young children and </w:t>
      </w:r>
      <w:ins w:id="65" w:author="Caspar Addyman" w:date="2018-02-23T10:45:00Z">
        <w:r w:rsidR="00723984">
          <w:t>how this</w:t>
        </w:r>
      </w:ins>
      <w:del w:id="66" w:author="Caspar Addyman" w:date="2018-02-23T10:45:00Z">
        <w:r w:rsidR="000A284E" w:rsidDel="00723984">
          <w:delText>its</w:delText>
        </w:r>
      </w:del>
      <w:r w:rsidR="000A284E">
        <w:t xml:space="preserve"> relat</w:t>
      </w:r>
      <w:ins w:id="67" w:author="Caspar Addyman" w:date="2018-02-23T10:45:00Z">
        <w:r w:rsidR="00723984">
          <w:t>es</w:t>
        </w:r>
      </w:ins>
      <w:del w:id="68" w:author="Caspar Addyman" w:date="2018-02-23T10:45:00Z">
        <w:r w:rsidR="000A284E" w:rsidDel="00723984">
          <w:delText>ion</w:delText>
        </w:r>
      </w:del>
      <w:r w:rsidR="000A284E">
        <w:t xml:space="preserve"> to </w:t>
      </w:r>
      <w:ins w:id="69" w:author="Caspar Addyman" w:date="2018-02-23T10:46:00Z">
        <w:r w:rsidR="00723984">
          <w:t xml:space="preserve">their responses to </w:t>
        </w:r>
      </w:ins>
      <w:r w:rsidR="000A284E">
        <w:t>humour.</w:t>
      </w:r>
      <w:r w:rsidR="009910CA" w:rsidRPr="005C329F">
        <w:t xml:space="preserve">  </w:t>
      </w:r>
      <w:bookmarkStart w:id="70" w:name="_Hlk507061379"/>
      <w:r w:rsidR="009910CA" w:rsidRPr="005C329F">
        <w:t>The current s</w:t>
      </w:r>
      <w:r w:rsidR="000A284E">
        <w:t>tudy sought to do so by</w:t>
      </w:r>
      <w:ins w:id="71" w:author="Caspar Addyman" w:date="2018-02-22T11:11:00Z">
        <w:r w:rsidR="00920BFE">
          <w:t xml:space="preserve"> adapting the methods of Chapman (1973) </w:t>
        </w:r>
      </w:ins>
      <w:del w:id="72" w:author="Caspar Addyman" w:date="2018-02-22T11:11:00Z">
        <w:r w:rsidR="000A284E" w:rsidDel="00920BFE">
          <w:delText xml:space="preserve"> having</w:delText>
        </w:r>
      </w:del>
      <w:ins w:id="73" w:author="Caspar Addyman" w:date="2018-02-22T11:11:00Z">
        <w:r w:rsidR="00920BFE">
          <w:t>to</w:t>
        </w:r>
      </w:ins>
      <w:ins w:id="74" w:author="Caspar Addyman" w:date="2018-02-22T11:12:00Z">
        <w:r w:rsidR="00920BFE">
          <w:t xml:space="preserve"> measure smiling and laughter in</w:t>
        </w:r>
      </w:ins>
      <w:r w:rsidR="000A284E">
        <w:t xml:space="preserve"> preschoolers watch humo</w:t>
      </w:r>
      <w:del w:id="75" w:author="Sarah Rees" w:date="2018-02-07T19:31:00Z">
        <w:r w:rsidR="000A284E" w:rsidDel="000253E6">
          <w:delText>u</w:delText>
        </w:r>
      </w:del>
      <w:r w:rsidR="000A284E">
        <w:t>r</w:t>
      </w:r>
      <w:r w:rsidR="00114E8D">
        <w:t>ous</w:t>
      </w:r>
      <w:r w:rsidR="000A284E">
        <w:t xml:space="preserve"> videos on their own or in </w:t>
      </w:r>
      <w:ins w:id="76" w:author="Sarah Rees" w:date="2018-02-07T20:10:00Z">
        <w:r w:rsidR="008D26F9">
          <w:t xml:space="preserve">the </w:t>
        </w:r>
      </w:ins>
      <w:r w:rsidR="000A284E">
        <w:t xml:space="preserve">company of their peers. </w:t>
      </w:r>
      <w:bookmarkEnd w:id="70"/>
    </w:p>
    <w:p w:rsidR="000A284E" w:rsidRDefault="000A284E" w:rsidP="00127631">
      <w:pPr>
        <w:pStyle w:val="BodyText"/>
        <w:tabs>
          <w:tab w:val="clear" w:pos="8640"/>
        </w:tabs>
        <w:spacing w:line="360" w:lineRule="auto"/>
        <w:rPr>
          <w:ins w:id="77" w:author="Caspar Addyman" w:date="2018-02-23T10:47:00Z"/>
        </w:rPr>
      </w:pPr>
    </w:p>
    <w:p w:rsidR="001A3203" w:rsidRDefault="001A3203" w:rsidP="00F371B5">
      <w:pPr>
        <w:autoSpaceDE w:val="0"/>
        <w:autoSpaceDN w:val="0"/>
        <w:adjustRightInd w:val="0"/>
        <w:spacing w:line="360" w:lineRule="auto"/>
        <w:ind w:firstLine="720"/>
        <w:rPr>
          <w:ins w:id="78" w:author="Caspar Addyman" w:date="2018-02-23T10:47:00Z"/>
        </w:rPr>
      </w:pPr>
      <w:ins w:id="79" w:author="Caspar Addyman" w:date="2018-02-23T10:47:00Z">
        <w:r w:rsidRPr="00AB60FC">
          <w:t xml:space="preserve">Noting that not all laughs are alike, </w:t>
        </w: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r w:rsidRPr="005C329F">
          <w:rPr>
            <w:lang w:val="en"/>
          </w:rPr>
          <w:t>Humour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Sometimes hu</w:t>
        </w:r>
        <w:r>
          <w:rPr>
            <w:lang w:val="en"/>
          </w:rPr>
          <w:t xml:space="preserve">mour is defined in terms of ability to provoke laughter and sometimes </w:t>
        </w:r>
        <w:r w:rsidRPr="00AB2B68">
          <w:t xml:space="preserve">the terms laughter and humour </w:t>
        </w:r>
        <w:r>
          <w:t xml:space="preserve">are used interchangeably </w:t>
        </w:r>
        <w:r>
          <w:fldChar w:fldCharType="begin" w:fldLock="1"/>
        </w:r>
        <w: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observed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ins>
      <w:r w:rsidR="002B7879">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 "schema" : "https://github.com/citation-style-language/schema/raw/master/csl-citation.json" }</w:instrText>
      </w:r>
      <w:ins w:id="80" w:author="Caspar Addyman" w:date="2018-02-23T10:47:00Z">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people often smile and laugh in the absence of humour, and people may feel amused without smiling or la</w:t>
        </w:r>
        <w:r>
          <w:rPr>
            <w:lang w:val="en"/>
          </w:rPr>
          <w:t xml:space="preserve">ughing, particularly when alone </w:t>
        </w:r>
        <w:r>
          <w:rPr>
            <w:lang w:val="en"/>
          </w:rPr>
          <w:fldChar w:fldCharType="begin" w:fldLock="1"/>
        </w:r>
        <w:r>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ins>
    </w:p>
    <w:p w:rsidR="001A3203" w:rsidRDefault="001A3203" w:rsidP="00127631">
      <w:pPr>
        <w:pStyle w:val="BodyText"/>
        <w:tabs>
          <w:tab w:val="clear" w:pos="8640"/>
        </w:tabs>
        <w:spacing w:line="360" w:lineRule="auto"/>
        <w:rPr>
          <w:ins w:id="81" w:author="Caspar Addyman" w:date="2018-02-23T11:40:00Z"/>
        </w:rPr>
      </w:pPr>
    </w:p>
    <w:p w:rsidR="003105E9" w:rsidRDefault="003105E9" w:rsidP="003105E9">
      <w:pPr>
        <w:autoSpaceDE w:val="0"/>
        <w:autoSpaceDN w:val="0"/>
        <w:adjustRightInd w:val="0"/>
        <w:spacing w:line="360" w:lineRule="auto"/>
        <w:ind w:firstLine="720"/>
        <w:rPr>
          <w:ins w:id="82" w:author="Caspar Addyman" w:date="2018-02-23T11:40:00Z"/>
          <w:lang w:val="en"/>
        </w:rPr>
      </w:pPr>
      <w:ins w:id="83" w:author="Caspar Addyman" w:date="2018-02-23T11:40:00Z">
        <w:r>
          <w:rPr>
            <w:lang w:val="en"/>
          </w:rPr>
          <w:t xml:space="preserve">Darwin and others thought smiling and laughter were manifestations of degrees of intense happiness </w:t>
        </w:r>
        <w:r>
          <w:rPr>
            <w:lang w:val="en"/>
          </w:rPr>
          <w:fldChar w:fldCharType="begin" w:fldLock="1"/>
        </w:r>
      </w:ins>
      <w:r w:rsidR="00671E25">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instrText>
      </w:r>
      <w:ins w:id="84" w:author="Caspar Addyman" w:date="2018-02-23T11:40:00Z">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instrText>
        </w:r>
        <w:r>
          <w:rPr>
            <w:lang w:val="en"/>
          </w:rPr>
          <w:fldChar w:fldCharType="separate"/>
        </w:r>
        <w:r>
          <w:rPr>
            <w:noProof/>
            <w:lang w:val="en"/>
          </w:rPr>
          <w:t>Fernández-Dols and Ruiz-Belda (</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ins>
    </w:p>
    <w:p w:rsidR="003105E9" w:rsidRPr="00114E8D" w:rsidDel="003105E9" w:rsidRDefault="003105E9" w:rsidP="00127631">
      <w:pPr>
        <w:pStyle w:val="BodyText"/>
        <w:tabs>
          <w:tab w:val="clear" w:pos="8640"/>
        </w:tabs>
        <w:spacing w:line="360" w:lineRule="auto"/>
        <w:rPr>
          <w:del w:id="85" w:author="Caspar Addyman" w:date="2018-02-23T11:40:00Z"/>
        </w:rPr>
      </w:pPr>
    </w:p>
    <w:p w:rsidR="009910CA" w:rsidDel="003105E9" w:rsidRDefault="000A284E" w:rsidP="009425AE">
      <w:pPr>
        <w:autoSpaceDE w:val="0"/>
        <w:autoSpaceDN w:val="0"/>
        <w:adjustRightInd w:val="0"/>
        <w:spacing w:line="360" w:lineRule="auto"/>
        <w:ind w:firstLine="720"/>
        <w:rPr>
          <w:del w:id="86" w:author="Caspar Addyman" w:date="2018-02-23T11:40:00Z"/>
        </w:rPr>
      </w:pPr>
      <w:del w:id="87" w:author="Caspar Addyman" w:date="2018-02-23T11:40:00Z">
        <w:r w:rsidDel="003105E9">
          <w:rPr>
            <w:lang w:val="en"/>
          </w:rPr>
          <w:delText>L</w:delText>
        </w:r>
        <w:r w:rsidR="009910CA" w:rsidRPr="005C329F" w:rsidDel="003105E9">
          <w:rPr>
            <w:lang w:val="en"/>
          </w:rPr>
          <w:delText>aughter</w:delText>
        </w:r>
        <w:r w:rsidDel="003105E9">
          <w:rPr>
            <w:lang w:val="en"/>
          </w:rPr>
          <w:delText xml:space="preserve"> </w:delText>
        </w:r>
        <w:r w:rsidR="009425AE" w:rsidDel="003105E9">
          <w:rPr>
            <w:lang w:val="en"/>
          </w:rPr>
          <w:delText>and smiling are</w:delText>
        </w:r>
        <w:r w:rsidR="009910CA" w:rsidRPr="005C329F" w:rsidDel="003105E9">
          <w:rPr>
            <w:lang w:val="en"/>
          </w:rPr>
          <w:delText xml:space="preserve"> instinctive and spontaneous behaviour</w:delText>
        </w:r>
        <w:r w:rsidR="009425AE" w:rsidDel="003105E9">
          <w:rPr>
            <w:lang w:val="en"/>
          </w:rPr>
          <w:delText>s</w:delText>
        </w:r>
        <w:r w:rsidR="009910CA" w:rsidRPr="005C329F" w:rsidDel="003105E9">
          <w:rPr>
            <w:lang w:val="en"/>
          </w:rPr>
          <w:delText xml:space="preserve"> that begins at </w:delText>
        </w:r>
      </w:del>
      <w:ins w:id="88" w:author="Sarah Rees" w:date="2018-02-07T19:32:00Z">
        <w:del w:id="89" w:author="Caspar Addyman" w:date="2018-02-23T11:40:00Z">
          <w:r w:rsidR="00DD014C" w:rsidDel="003105E9">
            <w:rPr>
              <w:lang w:val="en"/>
            </w:rPr>
            <w:delText xml:space="preserve">a </w:delText>
          </w:r>
        </w:del>
      </w:ins>
      <w:del w:id="90" w:author="Caspar Addyman" w:date="2018-02-23T11:40:00Z">
        <w:r w:rsidR="009910CA" w:rsidRPr="005C329F" w:rsidDel="003105E9">
          <w:rPr>
            <w:lang w:val="en"/>
          </w:rPr>
          <w:delText xml:space="preserve">very young age </w:delText>
        </w:r>
        <w:r w:rsidR="00F50168" w:rsidDel="003105E9">
          <w:rPr>
            <w:lang w:val="en"/>
          </w:rPr>
          <w:fldChar w:fldCharType="begin" w:fldLock="1"/>
        </w:r>
        <w:r w:rsidR="00920BFE" w:rsidDel="003105E9">
          <w:rPr>
            <w:lang w:val="en"/>
          </w:rPr>
          <w:del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delInstrText>
        </w:r>
        <w:r w:rsidR="00F50168" w:rsidDel="003105E9">
          <w:rPr>
            <w:lang w:val="en"/>
          </w:rPr>
          <w:fldChar w:fldCharType="separate"/>
        </w:r>
        <w:r w:rsidR="0039248C" w:rsidRPr="0039248C" w:rsidDel="003105E9">
          <w:rPr>
            <w:noProof/>
            <w:lang w:val="en"/>
          </w:rPr>
          <w:delText>(Caron, 2002; Provine, 1996)</w:delText>
        </w:r>
        <w:r w:rsidR="00F50168" w:rsidDel="003105E9">
          <w:rPr>
            <w:lang w:val="en"/>
          </w:rPr>
          <w:fldChar w:fldCharType="end"/>
        </w:r>
        <w:r w:rsidR="009E179D" w:rsidDel="003105E9">
          <w:rPr>
            <w:lang w:val="en"/>
          </w:rPr>
          <w:delText xml:space="preserve">. </w:delText>
        </w:r>
        <w:r w:rsidR="00504BD9" w:rsidDel="003105E9">
          <w:delText>M</w:delText>
        </w:r>
        <w:r w:rsidR="009E179D" w:rsidDel="003105E9">
          <w:delText xml:space="preserve">ost smiles in one to </w:delText>
        </w:r>
        <w:r w:rsidR="00CE0C42" w:rsidDel="003105E9">
          <w:delText>five</w:delText>
        </w:r>
      </w:del>
      <w:ins w:id="91" w:author="Sarah Rees" w:date="2018-02-07T19:32:00Z">
        <w:del w:id="92" w:author="Caspar Addyman" w:date="2018-02-23T11:40:00Z">
          <w:r w:rsidR="00DD014C" w:rsidDel="003105E9">
            <w:delText>1-5</w:delText>
          </w:r>
        </w:del>
      </w:ins>
      <w:del w:id="93" w:author="Caspar Addyman" w:date="2018-02-23T11:40:00Z">
        <w:r w:rsidR="00CE0C42" w:rsidDel="003105E9">
          <w:delText>-month-old</w:delText>
        </w:r>
        <w:r w:rsidR="009E179D" w:rsidDel="003105E9">
          <w:delText xml:space="preserve"> infant</w:delText>
        </w:r>
        <w:r w:rsidR="00504BD9" w:rsidDel="003105E9">
          <w:delText>s happen</w:delText>
        </w:r>
        <w:r w:rsidR="009E179D" w:rsidRPr="005C329F" w:rsidDel="003105E9">
          <w:delText xml:space="preserve"> in response to the human face or voice, sugges</w:delText>
        </w:r>
        <w:r w:rsidR="009E179D" w:rsidDel="003105E9">
          <w:delText>ting it is primarily a socially behaviour</w:delText>
        </w:r>
        <w:r w:rsidR="009E179D" w:rsidRPr="009E179D" w:rsidDel="003105E9">
          <w:delText xml:space="preserve"> </w:delText>
        </w:r>
        <w:r w:rsidR="00F50168" w:rsidDel="003105E9">
          <w:fldChar w:fldCharType="begin" w:fldLock="1"/>
        </w:r>
        <w:r w:rsidR="00920BFE" w:rsidDel="003105E9">
          <w:del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delInstrText>
        </w:r>
        <w:r w:rsidR="00F50168" w:rsidDel="003105E9">
          <w:fldChar w:fldCharType="separate"/>
        </w:r>
        <w:r w:rsidR="003B456B" w:rsidRPr="003B456B" w:rsidDel="003105E9">
          <w:rPr>
            <w:noProof/>
          </w:rPr>
          <w:delText>(Sroufe &amp; Waters, 1976)</w:delText>
        </w:r>
        <w:r w:rsidR="00F50168" w:rsidDel="003105E9">
          <w:fldChar w:fldCharType="end"/>
        </w:r>
        <w:r w:rsidR="003B456B" w:rsidDel="003105E9">
          <w:delText>.</w:delText>
        </w:r>
        <w:r w:rsidR="009E179D" w:rsidDel="003105E9">
          <w:rPr>
            <w:lang w:val="en"/>
          </w:rPr>
          <w:delText xml:space="preserve"> </w:delText>
        </w:r>
        <w:r w:rsidDel="003105E9">
          <w:delText>A</w:delText>
        </w:r>
        <w:r w:rsidR="009910CA" w:rsidRPr="005C329F" w:rsidDel="003105E9">
          <w:delText>fter crying, laughter is one of the earliest social vocalisations produced by human babies</w:delText>
        </w:r>
      </w:del>
      <w:ins w:id="94" w:author="Sarah Rees" w:date="2018-02-07T19:32:00Z">
        <w:del w:id="95" w:author="Caspar Addyman" w:date="2018-02-23T11:40:00Z">
          <w:r w:rsidR="00DD014C" w:rsidDel="003105E9">
            <w:delText>,</w:delText>
          </w:r>
        </w:del>
      </w:ins>
      <w:del w:id="96" w:author="Caspar Addyman" w:date="2018-02-23T11:40:00Z">
        <w:r w:rsidR="00EA2F94" w:rsidDel="003105E9">
          <w:delText xml:space="preserve"> </w:delText>
        </w:r>
        <w:r w:rsidR="009910CA" w:rsidRPr="005C329F" w:rsidDel="003105E9">
          <w:delText xml:space="preserve">and babies start to laugh in response to other people’s actions at around the age of four </w:delText>
        </w:r>
      </w:del>
      <w:ins w:id="97" w:author="Sarah Rees" w:date="2018-02-07T19:32:00Z">
        <w:del w:id="98" w:author="Caspar Addyman" w:date="2018-02-23T11:40:00Z">
          <w:r w:rsidR="00DD014C" w:rsidDel="003105E9">
            <w:delText>4</w:delText>
          </w:r>
          <w:r w:rsidR="00DD014C" w:rsidRPr="005C329F" w:rsidDel="003105E9">
            <w:delText xml:space="preserve"> </w:delText>
          </w:r>
        </w:del>
      </w:ins>
      <w:del w:id="99" w:author="Caspar Addyman" w:date="2018-02-23T11:40:00Z">
        <w:r w:rsidR="009910CA" w:rsidRPr="005C329F" w:rsidDel="003105E9">
          <w:delText>months</w:delText>
        </w:r>
        <w:r w:rsidR="009910CA" w:rsidRPr="006E68B9" w:rsidDel="003105E9">
          <w:rPr>
            <w:i/>
          </w:rPr>
          <w:delText xml:space="preserve"> </w:delText>
        </w:r>
        <w:r w:rsidR="006E68B9" w:rsidDel="003105E9">
          <w:rPr>
            <w:i/>
          </w:rPr>
          <w:fldChar w:fldCharType="begin" w:fldLock="1"/>
        </w:r>
        <w:r w:rsidR="00920BFE" w:rsidDel="003105E9">
          <w:rPr>
            <w:i/>
          </w:rPr>
          <w:del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delInstrText>
        </w:r>
        <w:r w:rsidR="006E68B9" w:rsidDel="003105E9">
          <w:rPr>
            <w:i/>
          </w:rPr>
          <w:fldChar w:fldCharType="separate"/>
        </w:r>
        <w:r w:rsidR="006E68B9" w:rsidRPr="006E68B9" w:rsidDel="003105E9">
          <w:rPr>
            <w:noProof/>
          </w:rPr>
          <w:delText>(Martin, 2007)</w:delText>
        </w:r>
        <w:r w:rsidR="006E68B9" w:rsidDel="003105E9">
          <w:rPr>
            <w:i/>
          </w:rPr>
          <w:fldChar w:fldCharType="end"/>
        </w:r>
        <w:r w:rsidR="009910CA" w:rsidRPr="005C329F" w:rsidDel="003105E9">
          <w:delText>.  Most laughter in babies and young children is elicited through tactile stimulation as well as incongruous sights and sounds, so long as such</w:delText>
        </w:r>
        <w:r w:rsidR="009910CA" w:rsidDel="003105E9">
          <w:delText xml:space="preserve"> incongruities are experienced </w:delText>
        </w:r>
      </w:del>
      <w:ins w:id="100" w:author="Sarah Rees" w:date="2018-02-07T19:32:00Z">
        <w:del w:id="101" w:author="Caspar Addyman" w:date="2018-02-23T11:40:00Z">
          <w:r w:rsidR="00DD014C" w:rsidDel="003105E9">
            <w:delText xml:space="preserve">in </w:delText>
          </w:r>
        </w:del>
      </w:ins>
      <w:del w:id="102" w:author="Caspar Addyman" w:date="2018-02-23T11:40:00Z">
        <w:r w:rsidR="009910CA" w:rsidDel="003105E9">
          <w:delText xml:space="preserve">a </w:delText>
        </w:r>
        <w:r w:rsidR="009910CA" w:rsidRPr="005C329F" w:rsidDel="003105E9">
          <w:delText>secure or playful</w:delText>
        </w:r>
        <w:r w:rsidR="009910CA" w:rsidDel="003105E9">
          <w:delText xml:space="preserve"> setting</w:delText>
        </w:r>
        <w:r w:rsidR="009910CA" w:rsidRPr="005C329F" w:rsidDel="003105E9">
          <w:delText xml:space="preserve"> </w:delText>
        </w:r>
        <w:r w:rsidR="006E68B9" w:rsidDel="003105E9">
          <w:fldChar w:fldCharType="begin" w:fldLock="1"/>
        </w:r>
        <w:r w:rsidR="00920BFE" w:rsidDel="003105E9">
          <w:del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delInstrText>
        </w:r>
        <w:r w:rsidR="006E68B9" w:rsidDel="003105E9">
          <w:fldChar w:fldCharType="separate"/>
        </w:r>
        <w:r w:rsidR="006E68B9" w:rsidRPr="006E68B9" w:rsidDel="003105E9">
          <w:rPr>
            <w:noProof/>
          </w:rPr>
          <w:delText>(Rothbart, 1973)</w:delText>
        </w:r>
        <w:r w:rsidR="006E68B9" w:rsidDel="003105E9">
          <w:fldChar w:fldCharType="end"/>
        </w:r>
        <w:r w:rsidR="009910CA" w:rsidRPr="005C329F" w:rsidDel="003105E9">
          <w:delText xml:space="preserve">.  </w:delText>
        </w:r>
        <w:r w:rsidDel="003105E9">
          <w:delText>C</w:delText>
        </w:r>
        <w:r w:rsidR="009910CA" w:rsidRPr="005C329F" w:rsidDel="003105E9">
          <w:delText xml:space="preserve">ongenitally deaf and blind children emit </w:delText>
        </w:r>
        <w:r w:rsidR="009425AE" w:rsidDel="003105E9">
          <w:delText>a</w:delText>
        </w:r>
        <w:r w:rsidR="009910CA" w:rsidRPr="005C329F" w:rsidDel="003105E9">
          <w:delText>ppropriate laughter</w:delText>
        </w:r>
        <w:r w:rsidR="009425AE" w:rsidDel="003105E9">
          <w:delText xml:space="preserve"> in social situations</w:delText>
        </w:r>
        <w:r w:rsidR="009910CA" w:rsidRPr="005C329F" w:rsidDel="003105E9">
          <w:delText xml:space="preserve"> despite never having perceived laughter in others</w:delText>
        </w:r>
      </w:del>
      <w:ins w:id="103" w:author="Sarah Rees" w:date="2018-02-07T19:33:00Z">
        <w:del w:id="104" w:author="Caspar Addyman" w:date="2018-02-23T11:40:00Z">
          <w:r w:rsidR="00DD014C" w:rsidDel="003105E9">
            <w:delText>,</w:delText>
          </w:r>
        </w:del>
      </w:ins>
      <w:del w:id="105" w:author="Caspar Addyman" w:date="2018-02-23T11:40:00Z">
        <w:r w:rsidR="009E179D" w:rsidDel="003105E9">
          <w:delText xml:space="preserve"> suggesting this laughter is innate</w:delText>
        </w:r>
        <w:r w:rsidR="009910CA" w:rsidRPr="005C329F" w:rsidDel="003105E9">
          <w:delText xml:space="preserve"> </w:delText>
        </w:r>
        <w:r w:rsidR="006E68B9" w:rsidDel="003105E9">
          <w:fldChar w:fldCharType="begin" w:fldLock="1"/>
        </w:r>
        <w:r w:rsidR="00920BFE" w:rsidDel="003105E9">
          <w:del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"New York ;;London :",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delInstrText>
        </w:r>
        <w:r w:rsidR="006E68B9" w:rsidDel="003105E9">
          <w:fldChar w:fldCharType="separate"/>
        </w:r>
        <w:r w:rsidR="006E68B9" w:rsidRPr="006E68B9" w:rsidDel="003105E9">
          <w:rPr>
            <w:noProof/>
          </w:rPr>
          <w:delText>(Provine, 2001)</w:delText>
        </w:r>
        <w:r w:rsidR="006E68B9" w:rsidDel="003105E9">
          <w:fldChar w:fldCharType="end"/>
        </w:r>
        <w:r w:rsidR="009910CA" w:rsidRPr="005C329F" w:rsidDel="003105E9">
          <w:delText xml:space="preserve">. </w:delText>
        </w:r>
      </w:del>
    </w:p>
    <w:p w:rsidR="009E179D" w:rsidRPr="005C329F" w:rsidDel="003105E9" w:rsidRDefault="009E179D" w:rsidP="009425AE">
      <w:pPr>
        <w:autoSpaceDE w:val="0"/>
        <w:autoSpaceDN w:val="0"/>
        <w:adjustRightInd w:val="0"/>
        <w:spacing w:line="360" w:lineRule="auto"/>
        <w:ind w:firstLine="720"/>
        <w:rPr>
          <w:del w:id="106" w:author="Caspar Addyman" w:date="2018-02-23T11:40:00Z"/>
        </w:rPr>
      </w:pPr>
    </w:p>
    <w:p w:rsidR="00B72FA7" w:rsidRDefault="009910CA" w:rsidP="00DB5F3C">
      <w:pPr>
        <w:autoSpaceDE w:val="0"/>
        <w:autoSpaceDN w:val="0"/>
        <w:adjustRightInd w:val="0"/>
        <w:spacing w:line="360" w:lineRule="auto"/>
        <w:ind w:firstLine="720"/>
        <w:rPr>
          <w:ins w:id="107" w:author="Caspar Addyman" w:date="2018-02-28T11:30:00Z"/>
        </w:rPr>
      </w:pPr>
      <w:r w:rsidRPr="005C329F">
        <w:t>Comparative and phylogenetic studies support the notion that laughter and smiling are evolved instincts</w:t>
      </w:r>
      <w:ins w:id="108" w:author="Caspar Addyman" w:date="2018-02-27T19:09:00Z">
        <w:r w:rsidR="002B7879">
          <w:t xml:space="preserve"> with a social purpose</w:t>
        </w:r>
      </w:ins>
      <w:r w:rsidRPr="005C329F">
        <w:t xml:space="preserve">.  Many primate species display a relaxed open-mouth </w:t>
      </w:r>
      <w:r w:rsidR="00CA2E23">
        <w:t xml:space="preserve">“play face” </w:t>
      </w:r>
      <w:r w:rsidRPr="005C329F">
        <w:t>during social pla</w:t>
      </w:r>
      <w:r w:rsidR="00CA2E23">
        <w:t>y</w:t>
      </w:r>
      <w:ins w:id="109" w:author="Sarah Rees" w:date="2018-02-09T12:45:00Z">
        <w:r w:rsidR="00357C41">
          <w:t>,</w:t>
        </w:r>
      </w:ins>
      <w:r w:rsidRPr="005C329F">
        <w:t xml:space="preserve"> frequently accompanied by a pant-like vocalisation</w:t>
      </w:r>
      <w:ins w:id="110" w:author="Sarah Rees" w:date="2018-02-09T12:45:00Z">
        <w:r w:rsidR="00357C41">
          <w:t>,</w:t>
        </w:r>
      </w:ins>
      <w:r w:rsidRPr="005C329F">
        <w:t xml:space="preserve"> </w:t>
      </w:r>
      <w:r w:rsidR="00CA2E23">
        <w:t xml:space="preserve">both of which </w:t>
      </w:r>
      <w:r w:rsidRPr="005C329F">
        <w:t xml:space="preserve">bear resemblance to human laughter </w:t>
      </w:r>
      <w:r w:rsidR="006E68B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ins w:id="111" w:author="Caspar Addyman" w:date="2018-02-27T19:11:00Z">
        <w:r w:rsidR="002B7879">
          <w:t xml:space="preserve"> </w:t>
        </w:r>
        <w:r w:rsidR="002B7879" w:rsidRPr="005C329F">
          <w:t>analogous to the human smile</w:t>
        </w:r>
      </w:ins>
      <w:r w:rsidRPr="005C329F">
        <w:t xml:space="preserve"> which, although believed to have originally been a sign of aggression, has evolved to function as a sign of non-hostility, appeasement and friendliness</w:t>
      </w:r>
      <w:ins w:id="112" w:author="Caspar Addyman" w:date="2018-02-27T19:11:00Z">
        <w:r w:rsidR="002B7879">
          <w:t xml:space="preserve"> </w:t>
        </w:r>
      </w:ins>
      <w:del w:id="113" w:author="Caspar Addyman" w:date="2018-02-27T19:11:00Z">
        <w:r w:rsidRPr="005C329F" w:rsidDel="002B7879">
          <w:delText>, this expression being analogous to the human smile</w:delText>
        </w:r>
        <w:r w:rsidR="006E68B9" w:rsidDel="002B7879">
          <w:delText xml:space="preserve"> </w:delText>
        </w:r>
      </w:del>
      <w:r w:rsidR="006E68B9">
        <w:fldChar w:fldCharType="begin" w:fldLock="1"/>
      </w:r>
      <w:r w:rsidR="00920BFE">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ins w:id="114" w:author="Caspar Addyman" w:date="2018-02-27T19:07:00Z">
        <w:r w:rsidR="00CC0602">
          <w:t xml:space="preserve"> that can be evoked by tick</w:t>
        </w:r>
      </w:ins>
      <w:ins w:id="115" w:author="Caspar Addyman" w:date="2018-02-27T19:08:00Z">
        <w:r w:rsidR="00CC0602">
          <w:t>ling</w:t>
        </w:r>
      </w:ins>
      <w:r w:rsidR="00AB60FC">
        <w:t xml:space="preserve"> </w:t>
      </w:r>
      <w:r w:rsidR="00AB60FC">
        <w:fldChar w:fldCharType="begin" w:fldLock="1"/>
      </w:r>
      <w:r w:rsidR="00920BFE">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ins w:id="116" w:author="Caspar Addyman" w:date="2018-02-27T19:44:00Z">
        <w:r w:rsidR="009D52A8">
          <w:t xml:space="preserve"> </w:t>
        </w:r>
      </w:ins>
      <w:ins w:id="117" w:author="Caspar Addyman" w:date="2018-02-27T19:49:00Z">
        <w:r w:rsidR="00801CBA">
          <w:t>More recently,</w:t>
        </w:r>
      </w:ins>
      <w:ins w:id="118" w:author="Caspar Addyman" w:date="2018-02-23T11:01:00Z">
        <w:r w:rsidR="00754AFB">
          <w:t xml:space="preserve"> </w:t>
        </w:r>
      </w:ins>
      <w:ins w:id="119" w:author="Caspar Addyman" w:date="2018-02-27T19:12:00Z">
        <w:r w:rsidR="002B7879">
          <w:fldChar w:fldCharType="begin" w:fldLock="1"/>
        </w:r>
      </w:ins>
      <w:r w:rsidR="00D95C60">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 "schema" : "https://github.com/citation-style-language/schema/raw/master/csl-citation.json" }</w:instrText>
      </w:r>
      <w:r w:rsidR="002B7879">
        <w:fldChar w:fldCharType="separate"/>
      </w:r>
      <w:del w:id="120" w:author="Caspar Addyman" w:date="2018-02-27T19:24:00Z">
        <w:r w:rsidR="002B7879" w:rsidRPr="002B7879" w:rsidDel="004C7086">
          <w:rPr>
            <w:noProof/>
          </w:rPr>
          <w:delText>(</w:delText>
        </w:r>
      </w:del>
      <w:r w:rsidR="002B7879" w:rsidRPr="002B7879">
        <w:rPr>
          <w:noProof/>
        </w:rPr>
        <w:t>Davila Ross,</w:t>
      </w:r>
      <w:del w:id="121" w:author="Caspar Addyman" w:date="2018-02-27T19:24:00Z">
        <w:r w:rsidR="002B7879" w:rsidRPr="002B7879" w:rsidDel="004C7086">
          <w:rPr>
            <w:noProof/>
          </w:rPr>
          <w:delText xml:space="preserve"> J</w:delText>
        </w:r>
      </w:del>
      <w:r w:rsidR="002B7879" w:rsidRPr="002B7879">
        <w:rPr>
          <w:noProof/>
        </w:rPr>
        <w:t xml:space="preserve"> Owren, </w:t>
      </w:r>
      <w:ins w:id="122" w:author="Caspar Addyman" w:date="2018-02-27T19:24:00Z">
        <w:r w:rsidR="004C7086">
          <w:rPr>
            <w:noProof/>
          </w:rPr>
          <w:t>and</w:t>
        </w:r>
      </w:ins>
      <w:del w:id="123" w:author="Caspar Addyman" w:date="2018-02-27T19:24:00Z">
        <w:r w:rsidR="002B7879" w:rsidRPr="002B7879" w:rsidDel="004C7086">
          <w:rPr>
            <w:noProof/>
          </w:rPr>
          <w:delText>&amp;</w:delText>
        </w:r>
      </w:del>
      <w:r w:rsidR="002B7879" w:rsidRPr="002B7879">
        <w:rPr>
          <w:noProof/>
        </w:rPr>
        <w:t xml:space="preserve"> Zimmermann</w:t>
      </w:r>
      <w:ins w:id="124" w:author="Caspar Addyman" w:date="2018-02-27T19:24:00Z">
        <w:r w:rsidR="004C7086">
          <w:rPr>
            <w:noProof/>
          </w:rPr>
          <w:t xml:space="preserve"> </w:t>
        </w:r>
      </w:ins>
      <w:del w:id="125" w:author="Caspar Addyman" w:date="2018-02-27T19:24:00Z">
        <w:r w:rsidR="002B7879" w:rsidRPr="002B7879" w:rsidDel="004C7086">
          <w:rPr>
            <w:noProof/>
          </w:rPr>
          <w:delText xml:space="preserve">, </w:delText>
        </w:r>
      </w:del>
      <w:ins w:id="126" w:author="Caspar Addyman" w:date="2018-02-27T19:24:00Z">
        <w:r w:rsidR="004C7086">
          <w:rPr>
            <w:noProof/>
          </w:rPr>
          <w:t>(</w:t>
        </w:r>
      </w:ins>
      <w:r w:rsidR="002B7879" w:rsidRPr="002B7879">
        <w:rPr>
          <w:noProof/>
        </w:rPr>
        <w:t>2009)</w:t>
      </w:r>
      <w:ins w:id="127" w:author="Caspar Addyman" w:date="2018-02-27T19:12:00Z">
        <w:r w:rsidR="002B7879">
          <w:fldChar w:fldCharType="end"/>
        </w:r>
      </w:ins>
      <w:ins w:id="128" w:author="Caspar Addyman" w:date="2018-02-27T19:24:00Z">
        <w:r w:rsidR="004C7086">
          <w:t xml:space="preserve"> </w:t>
        </w:r>
      </w:ins>
      <w:ins w:id="129" w:author="Caspar Addyman" w:date="2018-02-27T19:08:00Z">
        <w:r w:rsidR="00CC0602">
          <w:t>tickled infant</w:t>
        </w:r>
      </w:ins>
      <w:ins w:id="130" w:author="Caspar Addyman" w:date="2018-02-27T19:49:00Z">
        <w:r w:rsidR="00801CBA">
          <w:t xml:space="preserve">s from all </w:t>
        </w:r>
      </w:ins>
      <w:ins w:id="131" w:author="Caspar Addyman" w:date="2018-02-27T19:51:00Z">
        <w:r w:rsidR="00D65679">
          <w:t xml:space="preserve">five </w:t>
        </w:r>
      </w:ins>
      <w:ins w:id="132" w:author="Caspar Addyman" w:date="2018-02-27T19:49:00Z">
        <w:r w:rsidR="00801CBA">
          <w:t>great apes species and found that</w:t>
        </w:r>
      </w:ins>
      <w:ins w:id="133" w:author="Caspar Addyman" w:date="2018-02-27T19:51:00Z">
        <w:r w:rsidR="00D65679">
          <w:t xml:space="preserve"> acoustic</w:t>
        </w:r>
      </w:ins>
      <w:ins w:id="134" w:author="Caspar Addyman" w:date="2018-02-27T19:50:00Z">
        <w:r w:rsidR="00D65679">
          <w:t xml:space="preserve"> similarities in </w:t>
        </w:r>
      </w:ins>
      <w:ins w:id="135" w:author="Caspar Addyman" w:date="2018-02-27T19:51:00Z">
        <w:r w:rsidR="00D65679">
          <w:t>their</w:t>
        </w:r>
      </w:ins>
      <w:ins w:id="136" w:author="Caspar Addyman" w:date="2018-02-27T19:49:00Z">
        <w:r w:rsidR="00801CBA">
          <w:t xml:space="preserve"> laughter </w:t>
        </w:r>
      </w:ins>
      <w:ins w:id="137" w:author="Caspar Addyman" w:date="2018-02-27T19:51:00Z">
        <w:r w:rsidR="00D65679">
          <w:t>matched the known</w:t>
        </w:r>
      </w:ins>
      <w:ins w:id="138" w:author="Caspar Addyman" w:date="2018-02-27T19:49:00Z">
        <w:r w:rsidR="00801CBA">
          <w:t xml:space="preserve"> </w:t>
        </w:r>
      </w:ins>
      <w:ins w:id="139" w:author="Caspar Addyman" w:date="2018-02-27T19:50:00Z">
        <w:r w:rsidR="00801CBA">
          <w:t>genetic similarit</w:t>
        </w:r>
      </w:ins>
      <w:ins w:id="140" w:author="Caspar Addyman" w:date="2018-02-27T19:52:00Z">
        <w:r w:rsidR="00D65679">
          <w:t>ies</w:t>
        </w:r>
      </w:ins>
      <w:ins w:id="141" w:author="Caspar Addyman" w:date="2018-02-27T19:51:00Z">
        <w:r w:rsidR="00D65679">
          <w:t xml:space="preserve"> of the species. </w:t>
        </w:r>
      </w:ins>
      <w:ins w:id="142" w:author="Caspar Addyman" w:date="2018-02-27T20:48:00Z">
        <w:r w:rsidR="00D95C60">
          <w:t>I</w:t>
        </w:r>
      </w:ins>
      <w:ins w:id="143" w:author="Caspar Addyman" w:date="2018-02-27T19:52:00Z">
        <w:r w:rsidR="00D65679">
          <w:t xml:space="preserve">n other work </w:t>
        </w:r>
      </w:ins>
      <w:ins w:id="144" w:author="Caspar Addyman" w:date="2018-02-27T20:51:00Z">
        <w:r w:rsidR="00D95C60">
          <w:fldChar w:fldCharType="begin" w:fldLock="1"/>
        </w:r>
      </w:ins>
      <w:r w:rsidR="00966D8C">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"http://www.mendeley.com/documents/?uuid=cb932b5f-1bfd-4e20-bd16-a6521fc2ca6b" ] } ], "mendeley" : { "formattedCitation" : "(Davila-Ross, Allcock, Thomas, &amp; Bard, 2011)", "plainTextFormattedCitation" : "(Davila-Ross, Allcock, Thomas, &amp; Bard, 2011)", "previouslyFormattedCitation" : "(Davila-Ross, Allcock, Thomas, &amp; Bard, 2011)" }, "properties" : {  }, "schema" : "https://github.com/citation-style-language/schema/raw/master/csl-citation.json" }</w:instrText>
      </w:r>
      <w:r w:rsidR="00D95C60">
        <w:fldChar w:fldCharType="separate"/>
      </w:r>
      <w:r w:rsidR="00D95C60" w:rsidRPr="00D95C60">
        <w:rPr>
          <w:noProof/>
        </w:rPr>
        <w:t>(Davila-Ross, Allcock, Thomas, &amp; Bard, 2011)</w:t>
      </w:r>
      <w:ins w:id="145" w:author="Caspar Addyman" w:date="2018-02-27T20:51:00Z">
        <w:r w:rsidR="00D95C60">
          <w:fldChar w:fldCharType="end"/>
        </w:r>
      </w:ins>
      <w:ins w:id="146" w:author="Caspar Addyman" w:date="2018-02-27T19:52:00Z">
        <w:r w:rsidR="00D65679">
          <w:t xml:space="preserve"> </w:t>
        </w:r>
      </w:ins>
      <w:ins w:id="147" w:author="Caspar Addyman" w:date="2018-02-27T19:53:00Z">
        <w:r w:rsidR="00D65679">
          <w:t xml:space="preserve">found that </w:t>
        </w:r>
      </w:ins>
      <w:ins w:id="148" w:author="Caspar Addyman" w:date="2018-02-27T19:38:00Z">
        <w:r w:rsidR="0039169F" w:rsidRPr="0039169F">
          <w:t xml:space="preserve">chimpanzees </w:t>
        </w:r>
      </w:ins>
      <w:ins w:id="149" w:author="Caspar Addyman" w:date="2018-02-28T00:12:00Z">
        <w:r w:rsidR="00C26480">
          <w:t>changed the form of their laughs</w:t>
        </w:r>
        <w:r w:rsidR="00C26480" w:rsidRPr="0039169F">
          <w:t xml:space="preserve"> </w:t>
        </w:r>
        <w:r w:rsidR="00C26480">
          <w:t xml:space="preserve">and </w:t>
        </w:r>
      </w:ins>
      <w:ins w:id="150" w:author="Caspar Addyman" w:date="2018-02-27T19:38:00Z">
        <w:r w:rsidR="0039169F" w:rsidRPr="0039169F">
          <w:t>laugh</w:t>
        </w:r>
      </w:ins>
      <w:ins w:id="151" w:author="Caspar Addyman" w:date="2018-02-28T00:12:00Z">
        <w:r w:rsidR="00C26480">
          <w:t>ed</w:t>
        </w:r>
      </w:ins>
      <w:ins w:id="152" w:author="Caspar Addyman" w:date="2018-02-27T19:38:00Z">
        <w:r w:rsidR="0039169F" w:rsidRPr="0039169F">
          <w:t xml:space="preserve"> more </w:t>
        </w:r>
      </w:ins>
      <w:ins w:id="153" w:author="Caspar Addyman" w:date="2018-02-27T20:42:00Z">
        <w:r w:rsidR="00E85146">
          <w:t>i</w:t>
        </w:r>
        <w:r w:rsidR="00225235">
          <w:t>n</w:t>
        </w:r>
      </w:ins>
      <w:ins w:id="154" w:author="Caspar Addyman" w:date="2018-02-27T19:38:00Z">
        <w:r w:rsidR="0039169F" w:rsidRPr="0039169F">
          <w:t xml:space="preserve"> social than</w:t>
        </w:r>
      </w:ins>
      <w:ins w:id="155" w:author="Caspar Addyman" w:date="2018-02-27T20:42:00Z">
        <w:r w:rsidR="00225235">
          <w:t xml:space="preserve"> </w:t>
        </w:r>
      </w:ins>
      <w:ins w:id="156" w:author="Caspar Addyman" w:date="2018-02-27T19:38:00Z">
        <w:r w:rsidR="0039169F" w:rsidRPr="0039169F">
          <w:t>solitary play</w:t>
        </w:r>
      </w:ins>
      <w:ins w:id="157" w:author="Caspar Addyman" w:date="2018-02-27T20:43:00Z">
        <w:r w:rsidR="00E85146">
          <w:t xml:space="preserve"> situation</w:t>
        </w:r>
      </w:ins>
      <w:ins w:id="158" w:author="Caspar Addyman" w:date="2018-02-28T00:12:00Z">
        <w:r w:rsidR="00724EF9">
          <w:t>s</w:t>
        </w:r>
      </w:ins>
      <w:ins w:id="159" w:author="Caspar Addyman" w:date="2018-02-27T20:43:00Z">
        <w:r w:rsidR="00E85146">
          <w:t xml:space="preserve">. This </w:t>
        </w:r>
      </w:ins>
      <w:ins w:id="160" w:author="Caspar Addyman" w:date="2018-02-27T20:48:00Z">
        <w:r w:rsidR="00D95C60">
          <w:t xml:space="preserve">supported </w:t>
        </w:r>
      </w:ins>
      <w:ins w:id="161" w:author="Caspar Addyman" w:date="2018-02-28T00:11:00Z">
        <w:r w:rsidR="00C26480">
          <w:t>similar</w:t>
        </w:r>
      </w:ins>
      <w:ins w:id="162" w:author="Caspar Addyman" w:date="2018-02-27T20:48:00Z">
        <w:r w:rsidR="00D95C60">
          <w:t xml:space="preserve"> field observations </w:t>
        </w:r>
      </w:ins>
      <w:ins w:id="163" w:author="Caspar Addyman" w:date="2018-02-27T21:01:00Z">
        <w:r w:rsidR="004909D0">
          <w:t>by</w:t>
        </w:r>
      </w:ins>
      <w:ins w:id="164" w:author="Caspar Addyman" w:date="2018-02-27T20:48:00Z">
        <w:r w:rsidR="00D95C60">
          <w:t xml:space="preserve"> </w:t>
        </w:r>
      </w:ins>
      <w:ins w:id="165" w:author="Caspar Addyman" w:date="2018-02-27T20:49:00Z">
        <w:r w:rsidR="00D95C60">
          <w:fldChar w:fldCharType="begin" w:fldLock="1"/>
        </w:r>
      </w:ins>
      <w:r w:rsidR="00966D8C">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 "schema" : "https://github.com/citation-style-language/schema/raw/master/csl-citation.json" }</w:instrText>
      </w:r>
      <w:r w:rsidR="00D95C60">
        <w:fldChar w:fldCharType="separate"/>
      </w:r>
      <w:del w:id="166" w:author="Caspar Addyman" w:date="2018-02-27T20:49:00Z">
        <w:r w:rsidR="00D95C60" w:rsidRPr="00D95C60" w:rsidDel="00D95C60">
          <w:rPr>
            <w:noProof/>
          </w:rPr>
          <w:delText>(</w:delText>
        </w:r>
      </w:del>
      <w:r w:rsidR="00D95C60" w:rsidRPr="00D95C60">
        <w:rPr>
          <w:noProof/>
        </w:rPr>
        <w:t>Matsusaka</w:t>
      </w:r>
      <w:ins w:id="167" w:author="Caspar Addyman" w:date="2018-02-27T20:51:00Z">
        <w:r w:rsidR="00D95C60">
          <w:rPr>
            <w:noProof/>
          </w:rPr>
          <w:t xml:space="preserve"> </w:t>
        </w:r>
      </w:ins>
      <w:del w:id="168" w:author="Caspar Addyman" w:date="2018-02-27T20:49:00Z">
        <w:r w:rsidR="00D95C60" w:rsidRPr="00D95C60" w:rsidDel="00D95C60">
          <w:rPr>
            <w:noProof/>
          </w:rPr>
          <w:delText>,</w:delText>
        </w:r>
      </w:del>
      <w:ins w:id="169" w:author="Caspar Addyman" w:date="2018-02-27T20:49:00Z">
        <w:r w:rsidR="00D95C60">
          <w:rPr>
            <w:noProof/>
          </w:rPr>
          <w:t>(</w:t>
        </w:r>
      </w:ins>
      <w:del w:id="170" w:author="Caspar Addyman" w:date="2018-02-27T20:49:00Z">
        <w:r w:rsidR="00D95C60" w:rsidRPr="00D95C60" w:rsidDel="00D95C60">
          <w:rPr>
            <w:noProof/>
          </w:rPr>
          <w:delText xml:space="preserve"> </w:delText>
        </w:r>
      </w:del>
      <w:r w:rsidR="00D95C60" w:rsidRPr="00D95C60">
        <w:rPr>
          <w:noProof/>
        </w:rPr>
        <w:t>2004)</w:t>
      </w:r>
      <w:ins w:id="171" w:author="Caspar Addyman" w:date="2018-02-27T20:49:00Z">
        <w:r w:rsidR="00D95C60">
          <w:fldChar w:fldCharType="end"/>
        </w:r>
      </w:ins>
      <w:ins w:id="172" w:author="Caspar Addyman" w:date="2018-02-27T21:01:00Z">
        <w:r w:rsidR="004909D0">
          <w:t xml:space="preserve">. </w:t>
        </w:r>
      </w:ins>
    </w:p>
    <w:p w:rsidR="005875E4" w:rsidRDefault="005875E4" w:rsidP="00DB5F3C">
      <w:pPr>
        <w:autoSpaceDE w:val="0"/>
        <w:autoSpaceDN w:val="0"/>
        <w:adjustRightInd w:val="0"/>
        <w:spacing w:line="360" w:lineRule="auto"/>
        <w:ind w:firstLine="720"/>
        <w:rPr>
          <w:ins w:id="173" w:author="Caspar Addyman" w:date="2018-02-27T19:53:00Z"/>
        </w:rPr>
      </w:pPr>
    </w:p>
    <w:p w:rsidR="003105E9" w:rsidDel="00D95C60" w:rsidRDefault="003105E9" w:rsidP="009910CA">
      <w:pPr>
        <w:autoSpaceDE w:val="0"/>
        <w:autoSpaceDN w:val="0"/>
        <w:adjustRightInd w:val="0"/>
        <w:spacing w:line="360" w:lineRule="auto"/>
        <w:ind w:firstLine="720"/>
        <w:rPr>
          <w:del w:id="174" w:author="Caspar Addyman" w:date="2018-02-27T20:50:00Z"/>
        </w:rPr>
      </w:pPr>
    </w:p>
    <w:p w:rsidR="00E4710B" w:rsidRDefault="00CC0602" w:rsidP="003105E9">
      <w:pPr>
        <w:autoSpaceDE w:val="0"/>
        <w:autoSpaceDN w:val="0"/>
        <w:adjustRightInd w:val="0"/>
        <w:spacing w:line="360" w:lineRule="auto"/>
        <w:ind w:firstLine="720"/>
        <w:rPr>
          <w:ins w:id="175" w:author="Caspar Addyman" w:date="2018-02-28T00:42:00Z"/>
        </w:rPr>
      </w:pPr>
      <w:ins w:id="176" w:author="Caspar Addyman" w:date="2018-02-27T19:09:00Z">
        <w:r>
          <w:rPr>
            <w:lang w:val="en"/>
          </w:rPr>
          <w:t>In humans, l</w:t>
        </w:r>
      </w:ins>
      <w:ins w:id="177" w:author="Caspar Addyman" w:date="2018-02-23T11:40:00Z">
        <w:r w:rsidR="003105E9" w:rsidRPr="005C329F">
          <w:rPr>
            <w:lang w:val="en"/>
          </w:rPr>
          <w:t>aughter</w:t>
        </w:r>
        <w:r w:rsidR="003105E9">
          <w:rPr>
            <w:lang w:val="en"/>
          </w:rPr>
          <w:t xml:space="preserve"> and smiling are</w:t>
        </w:r>
        <w:r w:rsidR="003105E9" w:rsidRPr="005C329F">
          <w:rPr>
            <w:lang w:val="en"/>
          </w:rPr>
          <w:t xml:space="preserve"> instinctive and spontaneous behaviour</w:t>
        </w:r>
        <w:r w:rsidR="003105E9">
          <w:rPr>
            <w:lang w:val="en"/>
          </w:rPr>
          <w:t>s</w:t>
        </w:r>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ins>
      <w:r w:rsidR="00221B97">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instrText>
      </w:r>
      <w:ins w:id="178" w:author="Caspar Addyman" w:date="2018-02-23T11:40:00Z">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3105E9">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3105E9">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instrText>
        </w:r>
        <w:r w:rsidR="003105E9">
          <w:rPr>
            <w:i/>
          </w:rPr>
          <w:fldChar w:fldCharType="separate"/>
        </w:r>
        <w:r w:rsidR="003105E9" w:rsidRPr="006E68B9">
          <w:rPr>
            <w:noProof/>
          </w:rPr>
          <w:t>(Martin, 2007)</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3105E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ins>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instrText>
      </w:r>
      <w:ins w:id="179" w:author="Caspar Addyman" w:date="2018-02-23T11:40:00Z">
        <w:r w:rsidR="003105E9">
          <w:fldChar w:fldCharType="separate"/>
        </w:r>
        <w:r w:rsidR="003105E9" w:rsidRPr="006E68B9">
          <w:rPr>
            <w:noProof/>
          </w:rPr>
          <w:t>(Provine, 2001)</w:t>
        </w:r>
        <w:r w:rsidR="003105E9">
          <w:fldChar w:fldCharType="end"/>
        </w:r>
        <w:r w:rsidR="003105E9" w:rsidRPr="005C329F">
          <w:t xml:space="preserve">. </w:t>
        </w:r>
      </w:ins>
    </w:p>
    <w:p w:rsidR="00E4710B" w:rsidRDefault="00E4710B" w:rsidP="00E4710B">
      <w:pPr>
        <w:autoSpaceDE w:val="0"/>
        <w:autoSpaceDN w:val="0"/>
        <w:adjustRightInd w:val="0"/>
        <w:spacing w:line="360" w:lineRule="auto"/>
        <w:ind w:firstLine="720"/>
        <w:rPr>
          <w:ins w:id="180" w:author="Caspar Addyman" w:date="2018-02-28T11:08:00Z"/>
        </w:rPr>
      </w:pPr>
    </w:p>
    <w:p w:rsidR="00AB60FC" w:rsidDel="0098049C" w:rsidRDefault="00AC741F" w:rsidP="00CB3DB6">
      <w:pPr>
        <w:autoSpaceDE w:val="0"/>
        <w:autoSpaceDN w:val="0"/>
        <w:adjustRightInd w:val="0"/>
        <w:spacing w:line="360" w:lineRule="auto"/>
        <w:ind w:firstLine="720"/>
        <w:rPr>
          <w:del w:id="181" w:author="Caspar Addyman" w:date="2018-02-23T11:41:00Z"/>
        </w:rPr>
      </w:pPr>
      <w:ins w:id="182" w:author="Caspar Addyman" w:date="2018-02-28T11:08:00Z">
        <w:r>
          <w:t xml:space="preserve">Infant smiles and laughter </w:t>
        </w:r>
      </w:ins>
      <w:ins w:id="183" w:author="Caspar Addyman" w:date="2018-02-28T11:24:00Z">
        <w:r w:rsidR="00BB1769">
          <w:t>may</w:t>
        </w:r>
      </w:ins>
      <w:ins w:id="184" w:author="Caspar Addyman" w:date="2018-02-28T11:09:00Z">
        <w:r>
          <w:t xml:space="preserve"> </w:t>
        </w:r>
      </w:ins>
      <w:ins w:id="185" w:author="Caspar Addyman" w:date="2018-02-28T11:08:00Z">
        <w:r>
          <w:t>c</w:t>
        </w:r>
      </w:ins>
      <w:ins w:id="186" w:author="Caspar Addyman" w:date="2018-02-28T11:09:00Z">
        <w:r>
          <w:t xml:space="preserve">ommunicate </w:t>
        </w:r>
        <w:r w:rsidR="00A10EC2">
          <w:t xml:space="preserve">wellbeing. </w:t>
        </w:r>
      </w:ins>
      <w:ins w:id="187" w:author="Caspar Addyman" w:date="2018-02-28T11:17:00Z">
        <w:r w:rsidR="00FA56A3">
          <w:t xml:space="preserve">In </w:t>
        </w:r>
      </w:ins>
      <w:ins w:id="188" w:author="Caspar Addyman" w:date="2018-02-28T11:11:00Z">
        <w:r w:rsidR="00A10EC2">
          <w:fldChar w:fldCharType="begin" w:fldLock="1"/>
        </w:r>
      </w:ins>
      <w:r w:rsidR="0051706E">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 "schema" : "https://github.com/citation-style-language/schema/raw/master/csl-citation.json" }</w:instrText>
      </w:r>
      <w:ins w:id="189" w:author="Caspar Addyman" w:date="2018-02-28T11:11:00Z">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ins>
      <w:ins w:id="190" w:author="Caspar Addyman" w:date="2018-02-28T11:26:00Z">
        <w:r w:rsidR="005875E4">
          <w:t xml:space="preserve"> (IBQ-R)</w:t>
        </w:r>
      </w:ins>
      <w:ins w:id="191" w:author="Caspar Addyman" w:date="2018-02-28T11:11:00Z">
        <w:r w:rsidR="00A10EC2">
          <w:t xml:space="preserve"> </w:t>
        </w:r>
      </w:ins>
      <w:ins w:id="192" w:author="Caspar Addyman" w:date="2018-02-28T11:17:00Z">
        <w:r w:rsidR="00FA56A3">
          <w:t>questions about</w:t>
        </w:r>
      </w:ins>
      <w:ins w:id="193" w:author="Caspar Addyman" w:date="2018-02-28T11:12:00Z">
        <w:r w:rsidR="00A10EC2">
          <w:t xml:space="preserve"> </w:t>
        </w:r>
      </w:ins>
      <w:ins w:id="194" w:author="Caspar Addyman" w:date="2018-02-28T00:42:00Z">
        <w:r w:rsidR="00E4710B">
          <w:t xml:space="preserve">smiles and laughter are combined into a single subscale that </w:t>
        </w:r>
      </w:ins>
      <w:ins w:id="195" w:author="Caspar Addyman" w:date="2018-02-28T11:12:00Z">
        <w:r w:rsidR="00A10EC2">
          <w:t>contributes to an overall score for positive affect.</w:t>
        </w:r>
      </w:ins>
      <w:ins w:id="196" w:author="Caspar Addyman" w:date="2018-02-28T11:20:00Z">
        <w:r w:rsidR="00E46150">
          <w:t xml:space="preserve"> However the story is complex, </w:t>
        </w:r>
      </w:ins>
      <w:ins w:id="197" w:author="Caspar Addyman" w:date="2018-02-28T11:21:00Z">
        <w:r w:rsidR="00E46150">
          <w:fldChar w:fldCharType="begin" w:fldLock="1"/>
        </w:r>
      </w:ins>
      <w:r w:rsidR="0051706E">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 "schema" : "https://github.com/citation-style-language/schema/raw/master/csl-citation.json" }</w:instrText>
      </w:r>
      <w:ins w:id="198" w:author="Caspar Addyman" w:date="2018-02-28T11:21:00Z">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found that </w:t>
        </w:r>
      </w:ins>
      <w:ins w:id="199" w:author="Caspar Addyman" w:date="2018-02-28T11:23:00Z">
        <w:r w:rsidR="00BB1769">
          <w:t xml:space="preserve">a direct measures of </w:t>
        </w:r>
      </w:ins>
      <w:ins w:id="200" w:author="Caspar Addyman" w:date="2018-02-28T11:21:00Z">
        <w:r w:rsidR="00E46150">
          <w:t xml:space="preserve">smiling and laughter </w:t>
        </w:r>
        <w:r w:rsidR="00E46150" w:rsidRPr="00E224CF">
          <w:t xml:space="preserve">at 6 months </w:t>
        </w:r>
      </w:ins>
      <w:ins w:id="201" w:author="Caspar Addyman" w:date="2018-02-28T11:23:00Z">
        <w:r w:rsidR="00BB1769">
          <w:t>did not correlate with</w:t>
        </w:r>
      </w:ins>
      <w:ins w:id="202" w:author="Caspar Addyman" w:date="2018-02-28T11:26:00Z">
        <w:r w:rsidR="005875E4">
          <w:t xml:space="preserve"> this</w:t>
        </w:r>
      </w:ins>
      <w:ins w:id="203" w:author="Caspar Addyman" w:date="2018-02-28T11:23:00Z">
        <w:r w:rsidR="00BB1769">
          <w:t xml:space="preserve"> IBQ-R </w:t>
        </w:r>
      </w:ins>
      <w:ins w:id="204" w:author="Caspar Addyman" w:date="2018-02-28T11:26:00Z">
        <w:r w:rsidR="005875E4">
          <w:t>score. But the IBQ-R mea</w:t>
        </w:r>
      </w:ins>
      <w:ins w:id="205" w:author="Caspar Addyman" w:date="2018-02-28T11:27:00Z">
        <w:r w:rsidR="005875E4">
          <w:t>sure did predict</w:t>
        </w:r>
      </w:ins>
      <w:ins w:id="206" w:author="Caspar Addyman" w:date="2018-02-28T11:21:00Z">
        <w:r w:rsidR="00E46150" w:rsidRPr="00E224CF">
          <w:t xml:space="preserve"> greater attachment at a year, suggesting that ‘less good-humored infants elicit greater parental engagement’ (Mireault et al. 2012: 797)</w:t>
        </w:r>
        <w:r w:rsidR="00BB1769">
          <w:t>.</w:t>
        </w:r>
      </w:ins>
      <w:ins w:id="207" w:author="Caspar Addyman" w:date="2018-02-28T11:27:00Z">
        <w:r w:rsidR="005875E4">
          <w:t xml:space="preserve"> This suggests it is important </w:t>
        </w:r>
      </w:ins>
      <w:ins w:id="208" w:author="Caspar Addyman" w:date="2018-02-28T11:29:00Z">
        <w:r w:rsidR="005875E4">
          <w:t xml:space="preserve">to distinguish </w:t>
        </w:r>
      </w:ins>
      <w:ins w:id="209" w:author="Caspar Addyman" w:date="2018-02-28T11:27:00Z">
        <w:r w:rsidR="005875E4">
          <w:t xml:space="preserve">trait measures of </w:t>
        </w:r>
      </w:ins>
      <w:ins w:id="210" w:author="Caspar Addyman" w:date="2018-02-28T11:28:00Z">
        <w:r w:rsidR="005875E4">
          <w:t>‘</w:t>
        </w:r>
      </w:ins>
      <w:ins w:id="211" w:author="Caspar Addyman" w:date="2018-02-28T11:27:00Z">
        <w:r w:rsidR="005875E4">
          <w:t>good humour’</w:t>
        </w:r>
      </w:ins>
      <w:ins w:id="212" w:author="Caspar Addyman" w:date="2018-02-28T11:49:00Z">
        <w:r w:rsidR="00C802FC">
          <w:t xml:space="preserve"> </w:t>
        </w:r>
      </w:ins>
      <w:ins w:id="213" w:author="Caspar Addyman" w:date="2018-02-28T11:28:00Z">
        <w:r w:rsidR="005875E4">
          <w:t xml:space="preserve">from state measures of laughter and smiling </w:t>
        </w:r>
      </w:ins>
      <w:ins w:id="214" w:author="Caspar Addyman" w:date="2018-02-28T11:49:00Z">
        <w:r w:rsidR="00DE3AD5">
          <w:t xml:space="preserve">in response </w:t>
        </w:r>
      </w:ins>
      <w:ins w:id="215" w:author="Caspar Addyman" w:date="2018-02-28T11:28:00Z">
        <w:r w:rsidR="005875E4">
          <w:t>to humorous material</w:t>
        </w:r>
      </w:ins>
      <w:ins w:id="216" w:author="Caspar Addyman" w:date="2018-02-28T11:49:00Z">
        <w:r w:rsidR="00DE3AD5">
          <w:t xml:space="preserve"> or social cues</w:t>
        </w:r>
      </w:ins>
      <w:ins w:id="217" w:author="Caspar Addyman" w:date="2018-02-28T11:29:00Z">
        <w:r w:rsidR="005875E4">
          <w:t>.</w:t>
        </w:r>
        <w:r w:rsidR="005875E4" w:rsidRPr="005875E4">
          <w:t xml:space="preserve"> </w:t>
        </w:r>
        <w:r w:rsidR="005875E4">
          <w:t xml:space="preserve">Extensive work by </w:t>
        </w:r>
        <w:r w:rsidR="005875E4" w:rsidRPr="00BC643D">
          <w:t>Elena Hoicka and</w:t>
        </w:r>
        <w:r w:rsidR="005875E4">
          <w:t xml:space="preserve"> colleagues has investigated </w:t>
        </w:r>
        <w:r w:rsidR="005875E4" w:rsidRPr="00BC643D">
          <w:t>humour production and understanding in preschool children</w:t>
        </w:r>
        <w:r w:rsidR="005875E4">
          <w:t xml:space="preserve">. They have shown that infants and preschoolers can understand and produce humour </w:t>
        </w:r>
        <w:r w:rsidR="005875E4">
          <w:fldChar w:fldCharType="begin" w:fldLock="1"/>
        </w:r>
        <w:r w:rsidR="005875E4">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instrText>
        </w:r>
        <w:r w:rsidR="005875E4">
          <w:fldChar w:fldCharType="separate"/>
        </w:r>
        <w:r w:rsidR="005875E4" w:rsidRPr="009B0B1D">
          <w:rPr>
            <w:noProof/>
          </w:rPr>
          <w:t>(Hoicka &amp; Akhtar, 2012; Hoicka &amp; Gattis, 2008)</w:t>
        </w:r>
        <w:r w:rsidR="005875E4">
          <w:fldChar w:fldCharType="end"/>
        </w:r>
        <w:r w:rsidR="005875E4">
          <w:t xml:space="preserve">. </w:t>
        </w:r>
        <w:r w:rsidR="005875E4" w:rsidRPr="00BC643D">
          <w:t xml:space="preserve"> </w:t>
        </w:r>
        <w:r w:rsidR="005875E4">
          <w:t xml:space="preserve">They have also shown that preschoolers can tell jokes from pretending, and apply contextual cues to understand humour </w:t>
        </w:r>
        <w:r w:rsidR="005875E4">
          <w:fldChar w:fldCharType="begin" w:fldLock="1"/>
        </w:r>
        <w:r w:rsidR="005875E4">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instrText>
        </w:r>
        <w:r w:rsidR="005875E4">
          <w:fldChar w:fldCharType="separate"/>
        </w:r>
        <w:r w:rsidR="005875E4" w:rsidRPr="008516AB">
          <w:rPr>
            <w:noProof/>
          </w:rPr>
          <w:t>(Hoicka &amp; Akhtar, 2011; Hoicka &amp; Butcher, 2016)</w:t>
        </w:r>
        <w:r w:rsidR="005875E4">
          <w:fldChar w:fldCharType="end"/>
        </w:r>
        <w:r w:rsidR="005875E4">
          <w:t>.</w:t>
        </w:r>
      </w:ins>
    </w:p>
    <w:p w:rsidR="0098049C" w:rsidRDefault="0098049C" w:rsidP="003105E9">
      <w:pPr>
        <w:autoSpaceDE w:val="0"/>
        <w:autoSpaceDN w:val="0"/>
        <w:adjustRightInd w:val="0"/>
        <w:spacing w:line="360" w:lineRule="auto"/>
        <w:ind w:firstLine="720"/>
        <w:rPr>
          <w:ins w:id="218" w:author="Caspar Addyman" w:date="2018-02-28T11:30:00Z"/>
        </w:rPr>
      </w:pPr>
    </w:p>
    <w:p w:rsidR="0098049C" w:rsidRDefault="0098049C" w:rsidP="003105E9">
      <w:pPr>
        <w:autoSpaceDE w:val="0"/>
        <w:autoSpaceDN w:val="0"/>
        <w:adjustRightInd w:val="0"/>
        <w:spacing w:line="360" w:lineRule="auto"/>
        <w:ind w:firstLine="720"/>
        <w:rPr>
          <w:ins w:id="219" w:author="Caspar Addyman" w:date="2018-02-28T11:30:00Z"/>
        </w:rPr>
      </w:pPr>
    </w:p>
    <w:p w:rsidR="00786658" w:rsidRPr="00AB60FC" w:rsidDel="005875E4" w:rsidRDefault="00786658">
      <w:pPr>
        <w:autoSpaceDE w:val="0"/>
        <w:autoSpaceDN w:val="0"/>
        <w:adjustRightInd w:val="0"/>
        <w:spacing w:line="360" w:lineRule="auto"/>
        <w:rPr>
          <w:del w:id="220" w:author="Caspar Addyman" w:date="2018-02-28T11:29:00Z"/>
        </w:rPr>
        <w:pPrChange w:id="221" w:author="Caspar Addyman" w:date="2018-02-23T11:41:00Z">
          <w:pPr>
            <w:autoSpaceDE w:val="0"/>
            <w:autoSpaceDN w:val="0"/>
            <w:adjustRightInd w:val="0"/>
            <w:spacing w:line="360" w:lineRule="auto"/>
            <w:ind w:firstLine="720"/>
          </w:pPr>
        </w:pPrChange>
      </w:pPr>
    </w:p>
    <w:p w:rsidR="00F81556" w:rsidDel="001A3203" w:rsidRDefault="00AB60FC" w:rsidP="00AB2B68">
      <w:pPr>
        <w:autoSpaceDE w:val="0"/>
        <w:autoSpaceDN w:val="0"/>
        <w:adjustRightInd w:val="0"/>
        <w:spacing w:line="360" w:lineRule="auto"/>
        <w:ind w:firstLine="720"/>
        <w:rPr>
          <w:del w:id="222" w:author="Caspar Addyman" w:date="2018-02-23T10:47:00Z"/>
        </w:rPr>
      </w:pPr>
      <w:del w:id="223" w:author="Caspar Addyman" w:date="2018-02-23T10:47:00Z">
        <w:r w:rsidRPr="00AB60FC" w:rsidDel="001A3203">
          <w:delText xml:space="preserve">Noting that not all laughs are alike, </w:delText>
        </w:r>
        <w:r w:rsidR="00A059D0" w:rsidDel="001A3203">
          <w:fldChar w:fldCharType="begin" w:fldLock="1"/>
        </w:r>
        <w:r w:rsidR="00920BFE" w:rsidDel="001A3203">
          <w:del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delInstrText>
        </w:r>
        <w:r w:rsidR="00A059D0" w:rsidDel="001A3203">
          <w:fldChar w:fldCharType="separate"/>
        </w:r>
        <w:r w:rsidR="00A059D0" w:rsidDel="001A3203">
          <w:rPr>
            <w:noProof/>
          </w:rPr>
          <w:delText>Giles &amp; Oxford (</w:delText>
        </w:r>
        <w:r w:rsidR="00A059D0" w:rsidRPr="00A059D0" w:rsidDel="001A3203">
          <w:rPr>
            <w:noProof/>
          </w:rPr>
          <w:delText>1970)</w:delText>
        </w:r>
        <w:r w:rsidR="00A059D0" w:rsidDel="001A3203">
          <w:fldChar w:fldCharType="end"/>
        </w:r>
        <w:r w:rsidR="00A059D0" w:rsidDel="001A3203">
          <w:delText xml:space="preserve"> </w:delText>
        </w:r>
        <w:r w:rsidRPr="00AB60FC" w:rsidDel="001A3203">
          <w:delText>proposed seven mutually ex</w:delText>
        </w:r>
        <w:r w:rsidDel="001A3203">
          <w:delText xml:space="preserve">clusive categories of laughter. The </w:delText>
        </w:r>
        <w:r w:rsidR="00AB2B68" w:rsidDel="001A3203">
          <w:delText>most common types were humor</w:delText>
        </w:r>
        <w:r w:rsidRPr="00AB60FC" w:rsidDel="001A3203">
          <w:delTex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delText>
        </w:r>
        <w:r w:rsidDel="001A3203">
          <w:delText>.</w:delText>
        </w:r>
        <w:r w:rsidRPr="00AB60FC" w:rsidDel="001A3203">
          <w:delText xml:space="preserve"> </w:delText>
        </w:r>
        <w:r w:rsidR="00A059D0" w:rsidDel="001A3203">
          <w:fldChar w:fldCharType="begin" w:fldLock="1"/>
        </w:r>
        <w:r w:rsidR="00920BFE" w:rsidDel="001A3203">
          <w:del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delInstrText>
        </w:r>
        <w:r w:rsidR="00A059D0" w:rsidDel="001A3203">
          <w:fldChar w:fldCharType="separate"/>
        </w:r>
        <w:r w:rsidR="00A059D0" w:rsidDel="001A3203">
          <w:rPr>
            <w:noProof/>
          </w:rPr>
          <w:delText>Chapman &amp; Wright</w:delText>
        </w:r>
        <w:r w:rsidR="00A059D0" w:rsidRPr="00A059D0" w:rsidDel="001A3203">
          <w:rPr>
            <w:noProof/>
          </w:rPr>
          <w:delText xml:space="preserve"> </w:delText>
        </w:r>
        <w:r w:rsidR="00A059D0" w:rsidDel="001A3203">
          <w:rPr>
            <w:noProof/>
          </w:rPr>
          <w:delText>(</w:delText>
        </w:r>
        <w:r w:rsidR="00A059D0" w:rsidRPr="00A059D0" w:rsidDel="001A3203">
          <w:rPr>
            <w:noProof/>
          </w:rPr>
          <w:delText>1976)</w:delText>
        </w:r>
        <w:r w:rsidR="00A059D0" w:rsidDel="001A3203">
          <w:fldChar w:fldCharType="end"/>
        </w:r>
        <w:r w:rsidRPr="00AB60FC" w:rsidDel="001A3203">
          <w:delText xml:space="preserve"> points out that laugh</w:delText>
        </w:r>
      </w:del>
      <w:ins w:id="224" w:author="Sarah Rees" w:date="2018-02-07T19:33:00Z">
        <w:del w:id="225" w:author="Caspar Addyman" w:date="2018-02-23T10:47:00Z">
          <w:r w:rsidR="00DD014C" w:rsidDel="001A3203">
            <w:delText>t</w:delText>
          </w:r>
        </w:del>
      </w:ins>
      <w:del w:id="226" w:author="Caspar Addyman" w:date="2018-02-23T10:47:00Z">
        <w:r w:rsidRPr="00AB60FC" w:rsidDel="001A3203">
          <w:delText>er, as distinct from smiling, in response to amusing stimuli, is relatively uncommon in the absence of anoth</w:delText>
        </w:r>
        <w:r w:rsidR="00AB2B68" w:rsidDel="001A3203">
          <w:delText xml:space="preserve">er person to share the humour. </w:delText>
        </w:r>
        <w:r w:rsidR="009910CA" w:rsidRPr="005C329F" w:rsidDel="001A3203">
          <w:rPr>
            <w:lang w:val="en"/>
          </w:rPr>
          <w:delText>Humour is not an easy thing</w:delText>
        </w:r>
        <w:r w:rsidDel="001A3203">
          <w:rPr>
            <w:lang w:val="en"/>
          </w:rPr>
          <w:delText xml:space="preserve"> to define or classify. It is</w:delText>
        </w:r>
        <w:r w:rsidR="009910CA" w:rsidRPr="005C329F" w:rsidDel="001A3203">
          <w:rPr>
            <w:lang w:val="en"/>
          </w:rPr>
          <w:delText xml:space="preserve"> difficult to pinpoint exactly what makes s</w:delText>
        </w:r>
        <w:r w:rsidDel="001A3203">
          <w:rPr>
            <w:lang w:val="en"/>
          </w:rPr>
          <w:delText xml:space="preserve">omething funny </w:delText>
        </w:r>
        <w:r w:rsidR="005A565E" w:rsidDel="001A3203">
          <w:rPr>
            <w:lang w:val="en"/>
          </w:rPr>
          <w:fldChar w:fldCharType="begin" w:fldLock="1"/>
        </w:r>
        <w:r w:rsidR="00920BFE" w:rsidDel="001A3203">
          <w:rPr>
            <w:lang w:val="en"/>
          </w:rPr>
          <w:del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delInstrText>
        </w:r>
        <w:r w:rsidR="005A565E" w:rsidDel="001A3203">
          <w:rPr>
            <w:lang w:val="en"/>
          </w:rPr>
          <w:fldChar w:fldCharType="separate"/>
        </w:r>
        <w:r w:rsidR="005A565E" w:rsidRPr="005A565E" w:rsidDel="001A3203">
          <w:rPr>
            <w:noProof/>
            <w:lang w:val="en"/>
          </w:rPr>
          <w:delText>(P. E. McGhee, 1979)</w:delText>
        </w:r>
        <w:r w:rsidR="005A565E" w:rsidDel="001A3203">
          <w:rPr>
            <w:lang w:val="en"/>
          </w:rPr>
          <w:fldChar w:fldCharType="end"/>
        </w:r>
        <w:r w:rsidDel="001A3203">
          <w:rPr>
            <w:lang w:val="en"/>
          </w:rPr>
          <w:delText xml:space="preserve">. </w:delText>
        </w:r>
        <w:r w:rsidR="009910CA" w:rsidRPr="005C329F" w:rsidDel="001A3203">
          <w:rPr>
            <w:lang w:val="en"/>
          </w:rPr>
          <w:delText>Sometimes hu</w:delText>
        </w:r>
        <w:r w:rsidR="00AB2B68" w:rsidDel="001A3203">
          <w:rPr>
            <w:lang w:val="en"/>
          </w:rPr>
          <w:delText>mour is</w:delText>
        </w:r>
        <w:r w:rsidR="005A565E" w:rsidDel="001A3203">
          <w:rPr>
            <w:lang w:val="en"/>
          </w:rPr>
          <w:delText xml:space="preserve"> even</w:delText>
        </w:r>
        <w:r w:rsidR="00AB2B68" w:rsidDel="001A3203">
          <w:rPr>
            <w:lang w:val="en"/>
          </w:rPr>
          <w:delText xml:space="preserve"> defined in terms of ability to provoke laughter and sometimes </w:delText>
        </w:r>
        <w:r w:rsidR="00AB2B68" w:rsidRPr="00AB2B68" w:rsidDel="001A3203">
          <w:delText xml:space="preserve">the terms laughter and humour </w:delText>
        </w:r>
        <w:r w:rsidR="00AB2B68" w:rsidDel="001A3203">
          <w:delText>get</w:delText>
        </w:r>
        <w:r w:rsidR="005A565E" w:rsidDel="001A3203">
          <w:delText xml:space="preserve"> </w:delText>
        </w:r>
      </w:del>
      <w:ins w:id="227" w:author="Sarah Rees" w:date="2018-02-07T19:35:00Z">
        <w:del w:id="228" w:author="Caspar Addyman" w:date="2018-02-23T10:47:00Z">
          <w:r w:rsidR="00DD014C" w:rsidDel="001A3203">
            <w:delText xml:space="preserve">are used </w:delText>
          </w:r>
        </w:del>
      </w:ins>
      <w:del w:id="229" w:author="Caspar Addyman" w:date="2018-02-23T10:47:00Z">
        <w:r w:rsidR="005A565E" w:rsidDel="001A3203">
          <w:delText xml:space="preserve">interchangeably </w:delText>
        </w:r>
        <w:r w:rsidR="005A565E" w:rsidDel="001A3203">
          <w:fldChar w:fldCharType="begin" w:fldLock="1"/>
        </w:r>
        <w:r w:rsidR="00920BFE" w:rsidDel="001A3203">
          <w:del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delInstrText>
        </w:r>
        <w:r w:rsidR="005A565E" w:rsidDel="001A3203">
          <w:fldChar w:fldCharType="separate"/>
        </w:r>
        <w:r w:rsidR="005A565E" w:rsidRPr="005A565E" w:rsidDel="001A3203">
          <w:rPr>
            <w:noProof/>
          </w:rPr>
          <w:delText>(Devereux &amp; Ginsburg, 2001)</w:delText>
        </w:r>
        <w:r w:rsidR="005A565E" w:rsidDel="001A3203">
          <w:fldChar w:fldCharType="end"/>
        </w:r>
        <w:r w:rsidR="005A565E" w:rsidDel="001A3203">
          <w:delText xml:space="preserve">. </w:delText>
        </w:r>
        <w:r w:rsidR="00AB2B68" w:rsidDel="001A3203">
          <w:rPr>
            <w:lang w:val="en"/>
          </w:rPr>
          <w:delText>S</w:delText>
        </w:r>
        <w:r w:rsidR="009910CA" w:rsidRPr="005C329F" w:rsidDel="001A3203">
          <w:rPr>
            <w:lang w:val="en"/>
          </w:rPr>
          <w:delText xml:space="preserve">tudies have shown observed </w:delText>
        </w:r>
        <w:r w:rsidR="00F326EB" w:rsidDel="001A3203">
          <w:rPr>
            <w:lang w:val="en"/>
          </w:rPr>
          <w:delText>young children</w:delText>
        </w:r>
      </w:del>
      <w:ins w:id="230" w:author="Sarah Rees" w:date="2018-02-07T19:35:00Z">
        <w:del w:id="231" w:author="Caspar Addyman" w:date="2018-02-23T10:47:00Z">
          <w:r w:rsidR="00DD014C" w:rsidDel="001A3203">
            <w:rPr>
              <w:lang w:val="en"/>
            </w:rPr>
            <w:delText>’</w:delText>
          </w:r>
        </w:del>
      </w:ins>
      <w:del w:id="232" w:author="Caspar Addyman" w:date="2018-02-23T10:47:00Z">
        <w:r w:rsidR="00F326EB" w:rsidDel="001A3203">
          <w:rPr>
            <w:lang w:val="en"/>
          </w:rPr>
          <w:delText xml:space="preserve">s </w:delText>
        </w:r>
        <w:r w:rsidR="009910CA" w:rsidRPr="005C329F" w:rsidDel="001A3203">
          <w:rPr>
            <w:lang w:val="en"/>
          </w:rPr>
          <w:delText>laughter to be correlated with subjective ratings of funniness</w:delText>
        </w:r>
        <w:r w:rsidR="00F326EB" w:rsidDel="001A3203">
          <w:rPr>
            <w:lang w:val="en"/>
          </w:rPr>
          <w:delText xml:space="preserve"> </w:delText>
        </w:r>
        <w:r w:rsidR="00F326EB" w:rsidDel="001A3203">
          <w:rPr>
            <w:lang w:val="en"/>
          </w:rPr>
          <w:fldChar w:fldCharType="begin" w:fldLock="1"/>
        </w:r>
        <w:r w:rsidR="00920BFE" w:rsidDel="001A3203">
          <w:rPr>
            <w:lang w:val="en"/>
          </w:rPr>
          <w:del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"plainTextFormattedCitation" : "(A. J. Chapman, 1983)", "previouslyFormattedCitation" : "(A. J. Chapman, 1983)" }, "properties" : {  }, "schema" : "https://github.com/citation-style-language/schema/raw/master/csl-citation.json" }</w:delInstrText>
        </w:r>
        <w:r w:rsidR="00F326EB" w:rsidDel="001A3203">
          <w:rPr>
            <w:lang w:val="en"/>
          </w:rPr>
          <w:fldChar w:fldCharType="separate"/>
        </w:r>
        <w:r w:rsidR="00920BFE" w:rsidRPr="00920BFE" w:rsidDel="001A3203">
          <w:rPr>
            <w:noProof/>
            <w:lang w:val="en"/>
          </w:rPr>
          <w:delText>(A. J. Chapman, 1983)</w:delText>
        </w:r>
        <w:r w:rsidR="00F326EB" w:rsidDel="001A3203">
          <w:rPr>
            <w:lang w:val="en"/>
          </w:rPr>
          <w:fldChar w:fldCharType="end"/>
        </w:r>
        <w:r w:rsidR="00F81556" w:rsidDel="001A3203">
          <w:rPr>
            <w:lang w:val="en"/>
          </w:rPr>
          <w:delText xml:space="preserve">.  But </w:delText>
        </w:r>
      </w:del>
      <w:ins w:id="233" w:author="Sarah Rees" w:date="2018-02-09T13:14:00Z">
        <w:del w:id="234" w:author="Caspar Addyman" w:date="2018-02-23T10:47:00Z">
          <w:r w:rsidR="00403603" w:rsidDel="001A3203">
            <w:rPr>
              <w:lang w:val="en"/>
            </w:rPr>
            <w:delText xml:space="preserve">However, </w:delText>
          </w:r>
        </w:del>
      </w:ins>
      <w:del w:id="235" w:author="Caspar Addyman" w:date="2018-02-23T10:47:00Z">
        <w:r w:rsidR="009910CA" w:rsidRPr="005C329F" w:rsidDel="001A3203">
          <w:rPr>
            <w:lang w:val="en"/>
          </w:rPr>
          <w:delText>people often smile and laugh in the absence of humour, and people may feel amused without smiling or la</w:delText>
        </w:r>
        <w:r w:rsidR="00F81556" w:rsidDel="001A3203">
          <w:rPr>
            <w:lang w:val="en"/>
          </w:rPr>
          <w:delText xml:space="preserve">ughing, particularly when alone </w:delText>
        </w:r>
        <w:r w:rsidR="008D4EDD" w:rsidDel="001A3203">
          <w:rPr>
            <w:lang w:val="en"/>
          </w:rPr>
          <w:fldChar w:fldCharType="begin" w:fldLock="1"/>
        </w:r>
        <w:r w:rsidR="00920BFE" w:rsidDel="001A3203">
          <w:rPr>
            <w:lang w:val="en"/>
          </w:rPr>
          <w:del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delInstrText>
        </w:r>
        <w:r w:rsidR="008D4EDD" w:rsidDel="001A3203">
          <w:rPr>
            <w:lang w:val="en"/>
          </w:rPr>
          <w:fldChar w:fldCharType="separate"/>
        </w:r>
        <w:r w:rsidR="008D4EDD" w:rsidRPr="008D4EDD" w:rsidDel="001A3203">
          <w:rPr>
            <w:noProof/>
            <w:lang w:val="en"/>
          </w:rPr>
          <w:delText>(Weisfeld, 1993)</w:delText>
        </w:r>
        <w:r w:rsidR="008D4EDD" w:rsidDel="001A3203">
          <w:rPr>
            <w:lang w:val="en"/>
          </w:rPr>
          <w:fldChar w:fldCharType="end"/>
        </w:r>
        <w:r w:rsidR="008D4EDD" w:rsidDel="001A3203">
          <w:rPr>
            <w:lang w:val="en"/>
          </w:rPr>
          <w:delText>.</w:delText>
        </w:r>
      </w:del>
    </w:p>
    <w:p w:rsidR="00F81556" w:rsidDel="001A3203" w:rsidRDefault="00F81556" w:rsidP="00AB2B68">
      <w:pPr>
        <w:autoSpaceDE w:val="0"/>
        <w:autoSpaceDN w:val="0"/>
        <w:adjustRightInd w:val="0"/>
        <w:spacing w:line="360" w:lineRule="auto"/>
        <w:ind w:firstLine="720"/>
        <w:rPr>
          <w:del w:id="236" w:author="Caspar Addyman" w:date="2018-02-23T10:47:00Z"/>
        </w:rPr>
      </w:pPr>
    </w:p>
    <w:p w:rsidR="009A1935" w:rsidRDefault="00F81556" w:rsidP="009A1935">
      <w:pPr>
        <w:spacing w:line="360" w:lineRule="auto"/>
        <w:ind w:firstLine="720"/>
        <w:rPr>
          <w:ins w:id="237" w:author="Caspar Addyman" w:date="2018-02-28T13:58:00Z"/>
        </w:rPr>
      </w:pPr>
      <w:r w:rsidRPr="00F81556">
        <w:t xml:space="preserve">Evidence for the sociality of laughter and smiling comes from a study by </w:t>
      </w:r>
      <w:r w:rsidR="00065DD9">
        <w:fldChar w:fldCharType="begin" w:fldLock="1"/>
      </w:r>
      <w:r w:rsidR="00920BFE">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221B97">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ins w:id="238" w:author="Caspar Addyman" w:date="2018-02-27T21:13:00Z">
        <w:r w:rsidR="00CB3DB6">
          <w:rPr>
            <w:lang w:val="en"/>
          </w:rPr>
          <w:t xml:space="preserve"> </w:t>
        </w:r>
      </w:ins>
      <w:r w:rsidR="009910CA" w:rsidRPr="005C329F">
        <w:rPr>
          <w:lang w:val="en"/>
        </w:rPr>
        <w:t xml:space="preserve">  </w:t>
      </w:r>
      <w:r>
        <w:rPr>
          <w:lang w:val="en"/>
        </w:rPr>
        <w:t>D</w:t>
      </w:r>
      <w:r w:rsidR="009910CA" w:rsidRPr="005C329F">
        <w:rPr>
          <w:lang w:val="en"/>
        </w:rPr>
        <w:t xml:space="preserve">uring conversation, laughter seems to be synchronised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920BFE">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920BFE">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ins w:id="239" w:author="Caspar Addyman" w:date="2018-02-23T13:50:00Z">
        <w:r w:rsidR="00C97D11">
          <w:rPr>
            <w:lang w:val="en"/>
          </w:rPr>
          <w:t xml:space="preserve"> </w:t>
        </w:r>
      </w:ins>
      <w:ins w:id="240" w:author="Caspar Addyman" w:date="2018-02-27T21:23:00Z">
        <w:r w:rsidR="00C8610C">
          <w:rPr>
            <w:lang w:val="en"/>
          </w:rPr>
          <w:t>Interestingly</w:t>
        </w:r>
      </w:ins>
      <w:ins w:id="241" w:author="Caspar Addyman" w:date="2018-02-27T21:22:00Z">
        <w:r w:rsidR="00C8610C">
          <w:rPr>
            <w:lang w:val="en"/>
          </w:rPr>
          <w:t xml:space="preserve">, </w:t>
        </w:r>
      </w:ins>
      <w:ins w:id="242" w:author="Caspar Addyman" w:date="2018-02-27T21:21:00Z">
        <w:r w:rsidR="00C44728">
          <w:rPr>
            <w:lang w:val="en"/>
          </w:rPr>
          <w:fldChar w:fldCharType="begin" w:fldLock="1"/>
        </w:r>
      </w:ins>
      <w:r w:rsidR="00E224CF">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"http://www.mendeley.com/documents/?uuid=6701d155-8ef5-30ae-9a0e-cab301745de4" ] } ], "mendeley" : { "formattedCitation" : "(Dezecache &amp; Dunbar, 2012)", "manualFormatting" : "Dezecache and Dunbar (2012)", "plainTextFormattedCitation" : "(Dezecache &amp; Dunbar, 2012)", "previouslyFormattedCitation" : "(Dezecache &amp; Dunbar, 2012)" }, "properties" : {  }, "schema" : "https://github.com/citation-style-language/schema/raw/master/csl-citation.json" }</w:instrText>
      </w:r>
      <w:ins w:id="243" w:author="Caspar Addyman" w:date="2018-02-27T21:21:00Z">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ins>
      <w:ins w:id="244" w:author="Caspar Addyman" w:date="2018-02-27T21:22:00Z">
        <w:r w:rsidR="00C8610C">
          <w:rPr>
            <w:lang w:val="en"/>
          </w:rPr>
          <w:t>found that laughter subgroups remained</w:t>
        </w:r>
      </w:ins>
      <w:ins w:id="245" w:author="Caspar Addyman" w:date="2018-02-27T21:23:00Z">
        <w:r w:rsidR="00C8610C">
          <w:rPr>
            <w:lang w:val="en"/>
          </w:rPr>
          <w:t xml:space="preserve"> </w:t>
        </w:r>
      </w:ins>
      <w:ins w:id="246" w:author="Caspar Addyman" w:date="2018-02-27T21:24:00Z">
        <w:r w:rsidR="00C8610C">
          <w:rPr>
            <w:lang w:val="en"/>
          </w:rPr>
          <w:t>small (around 3-4 people) even as social groups became much larger.</w:t>
        </w:r>
      </w:ins>
      <w:ins w:id="247" w:author="Caspar Addyman" w:date="2018-02-27T21:25:00Z">
        <w:r w:rsidR="00C8610C">
          <w:rPr>
            <w:lang w:val="en"/>
          </w:rPr>
          <w:t xml:space="preserve"> </w:t>
        </w:r>
      </w:ins>
    </w:p>
    <w:p w:rsidR="009A1935" w:rsidDel="009A1935" w:rsidRDefault="009A1935" w:rsidP="009A1935">
      <w:pPr>
        <w:rPr>
          <w:del w:id="248" w:author="Caspar Addyman" w:date="2018-02-28T13:58:00Z"/>
        </w:rPr>
      </w:pPr>
    </w:p>
    <w:p w:rsidR="009A1935" w:rsidRDefault="009A1935" w:rsidP="009A1935"/>
    <w:p w:rsidR="009910CA" w:rsidDel="0051706E" w:rsidRDefault="009910CA" w:rsidP="0051706E">
      <w:pPr>
        <w:autoSpaceDE w:val="0"/>
        <w:autoSpaceDN w:val="0"/>
        <w:adjustRightInd w:val="0"/>
        <w:spacing w:line="360" w:lineRule="auto"/>
        <w:rPr>
          <w:del w:id="249" w:author="Caspar Addyman" w:date="2018-02-27T20:50:00Z"/>
          <w:lang w:val="en"/>
        </w:rPr>
      </w:pPr>
    </w:p>
    <w:p w:rsidR="00285E8D" w:rsidDel="003105E9" w:rsidRDefault="004D05A9" w:rsidP="009910CA">
      <w:pPr>
        <w:autoSpaceDE w:val="0"/>
        <w:autoSpaceDN w:val="0"/>
        <w:adjustRightInd w:val="0"/>
        <w:spacing w:line="360" w:lineRule="auto"/>
        <w:ind w:firstLine="720"/>
        <w:rPr>
          <w:del w:id="250" w:author="Caspar Addyman" w:date="2018-02-23T11:40:00Z"/>
          <w:lang w:val="en"/>
        </w:rPr>
      </w:pPr>
      <w:del w:id="251" w:author="Caspar Addyman" w:date="2018-02-23T11:40:00Z">
        <w:r w:rsidDel="003105E9">
          <w:rPr>
            <w:lang w:val="en"/>
          </w:rPr>
          <w:delText>Darwin</w:delText>
        </w:r>
        <w:r w:rsidR="00285E8D" w:rsidDel="003105E9">
          <w:rPr>
            <w:lang w:val="en"/>
          </w:rPr>
          <w:delText xml:space="preserve"> and others thought smiling and laughter were </w:delText>
        </w:r>
        <w:r w:rsidDel="003105E9">
          <w:rPr>
            <w:lang w:val="en"/>
          </w:rPr>
          <w:delText>manifestation</w:delText>
        </w:r>
        <w:r w:rsidR="00285E8D" w:rsidDel="003105E9">
          <w:rPr>
            <w:lang w:val="en"/>
          </w:rPr>
          <w:delText>s</w:delText>
        </w:r>
        <w:r w:rsidDel="003105E9">
          <w:rPr>
            <w:lang w:val="en"/>
          </w:rPr>
          <w:delText xml:space="preserve"> of </w:delText>
        </w:r>
        <w:r w:rsidR="00285E8D" w:rsidDel="003105E9">
          <w:rPr>
            <w:lang w:val="en"/>
          </w:rPr>
          <w:delText xml:space="preserve">degrees of intense </w:delText>
        </w:r>
        <w:r w:rsidDel="003105E9">
          <w:rPr>
            <w:lang w:val="en"/>
          </w:rPr>
          <w:delText xml:space="preserve">happiness </w:delText>
        </w:r>
        <w:r w:rsidR="00F52EEA" w:rsidDel="003105E9">
          <w:rPr>
            <w:lang w:val="en"/>
          </w:rPr>
          <w:fldChar w:fldCharType="begin" w:fldLock="1"/>
        </w:r>
        <w:r w:rsidR="00920BFE" w:rsidDel="003105E9">
          <w:rPr>
            <w:lang w:val="en"/>
          </w:rPr>
          <w:del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editio.",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delInstrText>
        </w:r>
        <w:r w:rsidR="00F52EEA" w:rsidDel="003105E9">
          <w:rPr>
            <w:lang w:val="en"/>
          </w:rPr>
          <w:fldChar w:fldCharType="separate"/>
        </w:r>
        <w:r w:rsidR="00F52EEA" w:rsidRPr="00F52EEA" w:rsidDel="003105E9">
          <w:rPr>
            <w:noProof/>
            <w:lang w:val="en"/>
          </w:rPr>
          <w:delText>(Darwin, 1872; Ekman &amp; Friesen, 1984)</w:delText>
        </w:r>
        <w:r w:rsidR="00F52EEA" w:rsidDel="003105E9">
          <w:rPr>
            <w:lang w:val="en"/>
          </w:rPr>
          <w:fldChar w:fldCharType="end"/>
        </w:r>
        <w:r w:rsidR="00285E8D" w:rsidDel="003105E9">
          <w:rPr>
            <w:lang w:val="en"/>
          </w:rPr>
          <w:delText xml:space="preserve">. But </w:delText>
        </w:r>
      </w:del>
      <w:ins w:id="252" w:author="Sarah Rees" w:date="2018-02-09T13:14:00Z">
        <w:del w:id="253" w:author="Caspar Addyman" w:date="2018-02-23T11:40:00Z">
          <w:r w:rsidR="00403603" w:rsidDel="003105E9">
            <w:rPr>
              <w:lang w:val="en"/>
            </w:rPr>
            <w:delText xml:space="preserve">However, </w:delText>
          </w:r>
        </w:del>
      </w:ins>
      <w:del w:id="254" w:author="Caspar Addyman" w:date="2018-02-23T11:40:00Z">
        <w:r w:rsidR="005965D0" w:rsidDel="003105E9">
          <w:rPr>
            <w:lang w:val="en"/>
          </w:rPr>
          <w:delText>several</w:delText>
        </w:r>
        <w:r w:rsidR="00285E8D" w:rsidDel="003105E9">
          <w:rPr>
            <w:lang w:val="en"/>
          </w:rPr>
          <w:delText xml:space="preserve"> studies support the contrasting hypothesis that smiling is primarily </w:delText>
        </w:r>
        <w:r w:rsidR="005965D0" w:rsidDel="003105E9">
          <w:rPr>
            <w:lang w:val="en"/>
          </w:rPr>
          <w:delText xml:space="preserve">a </w:delText>
        </w:r>
        <w:r w:rsidR="00285E8D" w:rsidDel="003105E9">
          <w:rPr>
            <w:lang w:val="en"/>
          </w:rPr>
          <w:delText xml:space="preserve">social indication of friendliness. </w:delText>
        </w:r>
        <w:r w:rsidR="00F52EEA" w:rsidDel="003105E9">
          <w:rPr>
            <w:lang w:val="en"/>
          </w:rPr>
          <w:delText>Kraut and</w:delText>
        </w:r>
        <w:r w:rsidR="009910CA" w:rsidRPr="005C329F" w:rsidDel="003105E9">
          <w:rPr>
            <w:lang w:val="en"/>
          </w:rPr>
          <w:delText xml:space="preserve"> Johnson </w:delText>
        </w:r>
        <w:r w:rsidR="00F52EEA" w:rsidDel="003105E9">
          <w:rPr>
            <w:lang w:val="en"/>
          </w:rPr>
          <w:fldChar w:fldCharType="begin" w:fldLock="1"/>
        </w:r>
        <w:r w:rsidR="00920BFE" w:rsidDel="003105E9">
          <w:rPr>
            <w:lang w:val="en"/>
          </w:rPr>
          <w:del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delInstrText>
        </w:r>
        <w:r w:rsidR="00F52EEA" w:rsidDel="003105E9">
          <w:rPr>
            <w:lang w:val="en"/>
          </w:rPr>
          <w:fldChar w:fldCharType="separate"/>
        </w:r>
        <w:r w:rsidR="00F52EEA" w:rsidDel="003105E9">
          <w:rPr>
            <w:noProof/>
            <w:lang w:val="en"/>
          </w:rPr>
          <w:delText>(</w:delText>
        </w:r>
        <w:r w:rsidR="00F52EEA" w:rsidRPr="00F52EEA" w:rsidDel="003105E9">
          <w:rPr>
            <w:noProof/>
            <w:lang w:val="en"/>
          </w:rPr>
          <w:delText>1979)</w:delText>
        </w:r>
        <w:r w:rsidR="00F52EEA" w:rsidDel="003105E9">
          <w:rPr>
            <w:lang w:val="en"/>
          </w:rPr>
          <w:fldChar w:fldCharType="end"/>
        </w:r>
        <w:r w:rsidR="009910CA" w:rsidRPr="005C329F" w:rsidDel="003105E9">
          <w:rPr>
            <w:lang w:val="en"/>
          </w:rPr>
          <w:delText xml:space="preserve"> </w:delText>
        </w:r>
        <w:r w:rsidR="00285E8D" w:rsidDel="003105E9">
          <w:rPr>
            <w:lang w:val="en"/>
          </w:rPr>
          <w:delText xml:space="preserve">observed people in a </w:delText>
        </w:r>
        <w:r w:rsidR="009910CA" w:rsidRPr="005C329F" w:rsidDel="003105E9">
          <w:rPr>
            <w:lang w:val="en"/>
          </w:rPr>
          <w:delText>bowling alley</w:delText>
        </w:r>
        <w:r w:rsidR="00285E8D" w:rsidDel="003105E9">
          <w:rPr>
            <w:lang w:val="en"/>
          </w:rPr>
          <w:delText>. They found smiles were more likely</w:delText>
        </w:r>
      </w:del>
      <w:ins w:id="255" w:author="Sarah Rees" w:date="2018-02-07T19:36:00Z">
        <w:del w:id="256" w:author="Caspar Addyman" w:date="2018-02-23T11:40:00Z">
          <w:r w:rsidR="00DD014C" w:rsidDel="003105E9">
            <w:rPr>
              <w:lang w:val="en"/>
            </w:rPr>
            <w:delText xml:space="preserve"> when</w:delText>
          </w:r>
        </w:del>
      </w:ins>
      <w:del w:id="257" w:author="Caspar Addyman" w:date="2018-02-23T11:40:00Z">
        <w:r w:rsidR="00285E8D" w:rsidDel="003105E9">
          <w:rPr>
            <w:lang w:val="en"/>
          </w:rPr>
          <w:delText xml:space="preserve"> interacting with others than when scoring a strike. </w:delText>
        </w:r>
        <w:r w:rsidR="00D809F0" w:rsidDel="003105E9">
          <w:rPr>
            <w:lang w:val="en"/>
          </w:rPr>
          <w:fldChar w:fldCharType="begin" w:fldLock="1"/>
        </w:r>
        <w:r w:rsidR="00920BFE" w:rsidDel="003105E9">
          <w:rPr>
            <w:lang w:val="en"/>
          </w:rPr>
          <w:del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delInstrText>
        </w:r>
        <w:r w:rsidR="00D809F0" w:rsidDel="003105E9">
          <w:rPr>
            <w:lang w:val="en"/>
          </w:rPr>
          <w:fldChar w:fldCharType="separate"/>
        </w:r>
        <w:r w:rsidR="00F9496E" w:rsidDel="003105E9">
          <w:rPr>
            <w:noProof/>
            <w:lang w:val="en"/>
          </w:rPr>
          <w:delText>Fernández-Dols and Ruiz-Belda (</w:delText>
        </w:r>
        <w:r w:rsidR="00D809F0" w:rsidRPr="00D809F0" w:rsidDel="003105E9">
          <w:rPr>
            <w:noProof/>
            <w:lang w:val="en"/>
          </w:rPr>
          <w:delText>1995)</w:delText>
        </w:r>
        <w:r w:rsidR="00D809F0" w:rsidDel="003105E9">
          <w:rPr>
            <w:lang w:val="en"/>
          </w:rPr>
          <w:fldChar w:fldCharType="end"/>
        </w:r>
        <w:r w:rsidR="00285E8D" w:rsidDel="003105E9">
          <w:rPr>
            <w:lang w:val="en"/>
          </w:rPr>
          <w:delText xml:space="preserve"> observed</w:delText>
        </w:r>
        <w:r w:rsidR="009910CA" w:rsidRPr="005C329F" w:rsidDel="003105E9">
          <w:rPr>
            <w:lang w:val="en"/>
          </w:rPr>
          <w:delText xml:space="preserve"> 22 gold medal winners at the presentation ceremony of the Barcelona Olympic Games</w:delText>
        </w:r>
        <w:r w:rsidDel="003105E9">
          <w:rPr>
            <w:lang w:val="en"/>
          </w:rPr>
          <w:delText>. M</w:delText>
        </w:r>
        <w:r w:rsidR="009910CA" w:rsidRPr="005C329F" w:rsidDel="003105E9">
          <w:rPr>
            <w:lang w:val="en"/>
          </w:rPr>
          <w:delText>edalists smiled most during face</w:delText>
        </w:r>
      </w:del>
      <w:ins w:id="258" w:author="Sarah Rees" w:date="2018-02-09T12:46:00Z">
        <w:del w:id="259" w:author="Caspar Addyman" w:date="2018-02-23T11:40:00Z">
          <w:r w:rsidR="00357C41" w:rsidDel="003105E9">
            <w:rPr>
              <w:lang w:val="en"/>
            </w:rPr>
            <w:delText>-</w:delText>
          </w:r>
        </w:del>
      </w:ins>
      <w:del w:id="260" w:author="Caspar Addyman" w:date="2018-02-23T11:40:00Z">
        <w:r w:rsidR="009910CA" w:rsidRPr="005C329F" w:rsidDel="003105E9">
          <w:rPr>
            <w:lang w:val="en"/>
          </w:rPr>
          <w:delText xml:space="preserve"> to</w:delText>
        </w:r>
      </w:del>
      <w:ins w:id="261" w:author="Sarah Rees" w:date="2018-02-09T12:46:00Z">
        <w:del w:id="262" w:author="Caspar Addyman" w:date="2018-02-23T11:40:00Z">
          <w:r w:rsidR="00357C41" w:rsidDel="003105E9">
            <w:rPr>
              <w:lang w:val="en"/>
            </w:rPr>
            <w:delText>-</w:delText>
          </w:r>
        </w:del>
      </w:ins>
      <w:del w:id="263" w:author="Caspar Addyman" w:date="2018-02-23T11:40:00Z">
        <w:r w:rsidR="009910CA" w:rsidRPr="005C329F" w:rsidDel="003105E9">
          <w:rPr>
            <w:lang w:val="en"/>
          </w:rPr>
          <w:delText xml:space="preserve"> face encounters associated with the actual presentation of their medals, but only sporadically during other times of the presentation ceremony</w:delText>
        </w:r>
        <w:r w:rsidR="00285E8D" w:rsidDel="003105E9">
          <w:rPr>
            <w:lang w:val="en"/>
          </w:rPr>
          <w:delText xml:space="preserve">. </w:delText>
        </w:r>
      </w:del>
    </w:p>
    <w:p w:rsidR="00D060C6" w:rsidDel="003105E9" w:rsidRDefault="00D060C6" w:rsidP="00D056EC">
      <w:pPr>
        <w:autoSpaceDE w:val="0"/>
        <w:autoSpaceDN w:val="0"/>
        <w:adjustRightInd w:val="0"/>
        <w:spacing w:line="360" w:lineRule="auto"/>
        <w:rPr>
          <w:del w:id="264" w:author="Caspar Addyman" w:date="2018-02-23T11:40:00Z"/>
          <w:lang w:val="en"/>
        </w:rPr>
        <w:pPrChange w:id="265" w:author="Caspar Addyman" w:date="2018-02-27T21:29:00Z">
          <w:pPr>
            <w:autoSpaceDE w:val="0"/>
            <w:autoSpaceDN w:val="0"/>
            <w:adjustRightInd w:val="0"/>
            <w:spacing w:line="360" w:lineRule="auto"/>
            <w:ind w:firstLine="720"/>
          </w:pPr>
        </w:pPrChange>
      </w:pPr>
    </w:p>
    <w:p w:rsidR="00DF2C79" w:rsidRDefault="00D060C6" w:rsidP="00C44728">
      <w:pPr>
        <w:autoSpaceDE w:val="0"/>
        <w:autoSpaceDN w:val="0"/>
        <w:adjustRightInd w:val="0"/>
        <w:spacing w:line="360" w:lineRule="auto"/>
        <w:ind w:firstLine="720"/>
        <w:rPr>
          <w:ins w:id="266" w:author="Caspar Addyman" w:date="2018-02-27T21:20:00Z"/>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20BFE">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920BFE">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ins w:id="267" w:author="Sarah Rees" w:date="2018-02-07T20:11:00Z">
        <w:r w:rsidR="008D26F9">
          <w:rPr>
            <w:lang w:val="en"/>
          </w:rPr>
          <w:t xml:space="preserve">a </w:t>
        </w:r>
      </w:ins>
      <w:r w:rsidR="00C84BD1">
        <w:rPr>
          <w:lang w:val="en"/>
        </w:rPr>
        <w:t>joke in groups than when alone</w:t>
      </w:r>
      <w:ins w:id="268" w:author="Sarah Rees" w:date="2018-02-07T20:12:00Z">
        <w:r w:rsidR="008D26F9">
          <w:rPr>
            <w:lang w:val="en"/>
          </w:rPr>
          <w:t>,</w:t>
        </w:r>
      </w:ins>
      <w:r w:rsidR="00C84BD1">
        <w:rPr>
          <w:lang w:val="en"/>
        </w:rPr>
        <w:t xml:space="preserve"> but </w:t>
      </w:r>
      <w:r w:rsidR="005817D2" w:rsidRPr="005C329F">
        <w:rPr>
          <w:lang w:val="en"/>
        </w:rPr>
        <w:t>humour ratings</w:t>
      </w:r>
      <w:r w:rsidR="00C84BD1">
        <w:rPr>
          <w:lang w:val="en"/>
        </w:rPr>
        <w:t xml:space="preserve"> did not differ. </w:t>
      </w:r>
      <w:r w:rsidR="00BC5E2D">
        <w:rPr>
          <w:lang w:val="en"/>
        </w:rPr>
        <w:fldChar w:fldCharType="begin" w:fldLock="1"/>
      </w:r>
      <w:r w:rsidR="00920BFE">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varying sociality: alone; alone but believing a friend close by was otherwise engaged; alone but believing a friend close </w:t>
      </w:r>
      <w:ins w:id="269" w:author="Sarah Rees" w:date="2018-02-07T20:11:00Z">
        <w:r w:rsidR="008D26F9">
          <w:rPr>
            <w:lang w:val="en"/>
          </w:rPr>
          <w:t xml:space="preserve">by </w:t>
        </w:r>
      </w:ins>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920BFE">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w:t>
      </w:r>
      <w:del w:id="270" w:author="Sarah Rees" w:date="2018-02-09T12:48:00Z">
        <w:r w:rsidR="006D4FD8" w:rsidDel="00357C41">
          <w:rPr>
            <w:lang w:val="en"/>
          </w:rPr>
          <w:delText>rather</w:delText>
        </w:r>
        <w:r w:rsidR="004D05A9" w:rsidRPr="005C329F" w:rsidDel="00357C41">
          <w:rPr>
            <w:lang w:val="en"/>
          </w:rPr>
          <w:delText xml:space="preserve"> </w:delText>
        </w:r>
      </w:del>
      <w:r w:rsidR="004D05A9" w:rsidRPr="005C329F">
        <w:rPr>
          <w:lang w:val="en"/>
        </w:rPr>
        <w:t>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44728">
      <w:pPr>
        <w:autoSpaceDE w:val="0"/>
        <w:autoSpaceDN w:val="0"/>
        <w:adjustRightInd w:val="0"/>
        <w:spacing w:line="360" w:lineRule="auto"/>
        <w:ind w:firstLine="720"/>
        <w:rPr>
          <w:noProof/>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20BFE">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920BFE">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ins w:id="271" w:author="Sarah Rees" w:date="2018-02-07T19:36:00Z">
        <w:r w:rsidR="00EB39DF">
          <w:rPr>
            <w:lang w:val="en"/>
          </w:rPr>
          <w:t>s</w:t>
        </w:r>
      </w:ins>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ins w:id="272" w:author="Sarah Rees" w:date="2018-02-07T19:36:00Z">
        <w:r w:rsidR="00EB39DF">
          <w:rPr>
            <w:lang w:val="en"/>
          </w:rPr>
          <w:t>,</w:t>
        </w:r>
      </w:ins>
      <w:r>
        <w:rPr>
          <w:lang w:val="en"/>
        </w:rPr>
        <w:t xml:space="preserve"> spreading </w:t>
      </w:r>
      <w:ins w:id="273" w:author="Sarah Rees" w:date="2018-02-07T19:36:00Z">
        <w:r w:rsidR="00EB39DF">
          <w:rPr>
            <w:lang w:val="en"/>
          </w:rPr>
          <w:t xml:space="preserve">in </w:t>
        </w:r>
      </w:ins>
      <w:r>
        <w:rPr>
          <w:lang w:val="en"/>
        </w:rPr>
        <w:t>a chain reaction.</w:t>
      </w:r>
      <w:r>
        <w:t xml:space="preserve"> </w:t>
      </w:r>
      <w:r w:rsidR="00386D0E">
        <w:fldChar w:fldCharType="begin" w:fldLock="1"/>
      </w:r>
      <w:r w:rsidR="00920BFE">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del w:id="274" w:author="Sarah Rees" w:date="2018-02-07T19:36:00Z">
        <w:r w:rsidR="00AB2B68" w:rsidRPr="00AB2B68" w:rsidDel="00EB39DF">
          <w:delText xml:space="preserve">and </w:delText>
        </w:r>
      </w:del>
      <w:ins w:id="275" w:author="Sarah Rees" w:date="2018-02-07T19:36:00Z">
        <w:r w:rsidR="00EB39DF">
          <w:t>to</w:t>
        </w:r>
        <w:r w:rsidR="00EB39DF" w:rsidRPr="00AB2B68">
          <w:t xml:space="preserve"> </w:t>
        </w:r>
      </w:ins>
      <w:r w:rsidR="00AB2B68" w:rsidRPr="00AB2B68">
        <w:t>mak</w:t>
      </w:r>
      <w:ins w:id="276" w:author="Sarah Rees" w:date="2018-02-07T19:36:00Z">
        <w:r w:rsidR="00EB39DF">
          <w:t>e</w:t>
        </w:r>
      </w:ins>
      <w:del w:id="277" w:author="Sarah Rees" w:date="2018-02-07T19:36:00Z">
        <w:r w:rsidR="00AB2B68" w:rsidRPr="00AB2B68" w:rsidDel="00EB39DF">
          <w:delText>ing</w:delText>
        </w:r>
      </w:del>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920BFE">
        <w:rPr>
          <w:lang w:val="en"/>
        </w:rP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 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 xml:space="preserve">A subsequent study, also with 7-8 year olds, included </w:t>
      </w:r>
      <w:r w:rsidR="00B05F48">
        <w:rPr>
          <w:lang w:val="en"/>
        </w:rPr>
        <w:t>a social exclusion</w:t>
      </w:r>
      <w:r w:rsidR="00D060C6">
        <w:rPr>
          <w:lang w:val="en"/>
        </w:rPr>
        <w:t xml:space="preserve"> condition </w:t>
      </w:r>
      <w:r w:rsidR="0043077E">
        <w:rPr>
          <w:lang w:val="en"/>
        </w:rPr>
        <w:fldChar w:fldCharType="begin" w:fldLock="1"/>
      </w:r>
      <w:r w:rsidR="00920BFE">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ins w:id="278" w:author="Sarah Rees" w:date="2018-02-07T19:37:00Z">
        <w:r w:rsidR="00EB39DF">
          <w:rPr>
            <w:lang w:val="en"/>
          </w:rPr>
          <w:t>s</w:t>
        </w:r>
      </w:ins>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ins w:id="279" w:author="Sarah Rees" w:date="2018-02-07T19:37:00Z">
        <w:r w:rsidR="00EB39DF">
          <w:rPr>
            <w:lang w:val="en"/>
          </w:rPr>
          <w:t>ly</w:t>
        </w:r>
      </w:ins>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Pr="005637D1" w:rsidRDefault="00C12DA9" w:rsidP="00671E25">
      <w:pPr>
        <w:spacing w:line="360" w:lineRule="auto"/>
        <w:ind w:firstLine="720"/>
        <w:rPr>
          <w:lang w:val="en"/>
          <w:rPrChange w:id="280" w:author="Caspar Addyman" w:date="2018-02-28T14:03:00Z">
            <w:rPr/>
          </w:rPrChange>
        </w:rPr>
      </w:pPr>
      <w:r>
        <w:t>A</w:t>
      </w:r>
      <w:r w:rsidR="009910CA" w:rsidRPr="005C329F">
        <w:t xml:space="preserve"> subsequent literature review </w:t>
      </w:r>
      <w:del w:id="281" w:author="Sarah Rees" w:date="2018-02-07T19:37:00Z">
        <w:r w:rsidDel="00EB39DF">
          <w:delText xml:space="preserve">has </w:delText>
        </w:r>
      </w:del>
      <w:r>
        <w:t>reveal</w:t>
      </w:r>
      <w:ins w:id="282" w:author="Sarah Rees" w:date="2018-02-07T19:37:00Z">
        <w:r w:rsidR="00EB39DF">
          <w:t>ed</w:t>
        </w:r>
      </w:ins>
      <w:r>
        <w:t xml:space="preserve"> </w:t>
      </w:r>
      <w:r w:rsidR="009910CA">
        <w:t xml:space="preserve">very </w:t>
      </w:r>
      <w:r>
        <w:t xml:space="preserve">little experimental research that </w:t>
      </w:r>
      <w:ins w:id="283" w:author="Sarah Rees" w:date="2018-02-07T19:38:00Z">
        <w:r w:rsidR="00EB39DF">
          <w:t xml:space="preserve">had </w:t>
        </w:r>
      </w:ins>
      <w:del w:id="284" w:author="Sarah Rees" w:date="2018-02-07T19:38:00Z">
        <w:r w:rsidDel="00EB39DF">
          <w:delText>investigates</w:delText>
        </w:r>
        <w:r w:rsidR="009910CA" w:rsidRPr="005C329F" w:rsidDel="00EB39DF">
          <w:delText xml:space="preserve"> </w:delText>
        </w:r>
      </w:del>
      <w:ins w:id="285" w:author="Sarah Rees" w:date="2018-02-07T19:38:00Z">
        <w:r w:rsidR="00EB39DF">
          <w:t>investigated</w:t>
        </w:r>
        <w:r w:rsidR="00EB39DF" w:rsidRPr="005C329F">
          <w:t xml:space="preserve"> </w:t>
        </w:r>
      </w:ins>
      <w:r w:rsidR="009910CA" w:rsidRPr="005C329F">
        <w:t>the social facilitative aspects of laughter in preschool children</w:t>
      </w:r>
      <w:r>
        <w:t xml:space="preserve">. </w:t>
      </w:r>
      <w:ins w:id="286" w:author="Caspar Addyman" w:date="2018-02-23T11:06:00Z">
        <w:r w:rsidR="004A5972">
          <w:t>One</w:t>
        </w:r>
      </w:ins>
      <w:del w:id="287" w:author="Caspar Addyman" w:date="2018-02-23T11:06:00Z">
        <w:r w:rsidR="009910CA" w:rsidRPr="005C329F" w:rsidDel="004A5972">
          <w:delText>The</w:delText>
        </w:r>
      </w:del>
      <w:r w:rsidR="009910CA" w:rsidRPr="005C329F">
        <w:t xml:space="preserve"> aim </w:t>
      </w:r>
      <w:del w:id="288" w:author="Caspar Addyman" w:date="2018-02-23T11:31:00Z">
        <w:r w:rsidR="009910CA" w:rsidRPr="005C329F" w:rsidDel="004B034E">
          <w:delText xml:space="preserve">of the current </w:delText>
        </w:r>
        <w:r w:rsidR="00DF2C79" w:rsidDel="004B034E">
          <w:delText>study</w:delText>
        </w:r>
        <w:r w:rsidR="009910CA" w:rsidRPr="005C329F" w:rsidDel="004B034E">
          <w:delText xml:space="preserve"> </w:delText>
        </w:r>
        <w:r w:rsidR="003E32AD" w:rsidDel="004B034E">
          <w:delText>w</w:delText>
        </w:r>
      </w:del>
      <w:ins w:id="289" w:author="Caspar Addyman" w:date="2018-02-23T11:31:00Z">
        <w:r w:rsidR="004B034E">
          <w:t xml:space="preserve">is </w:t>
        </w:r>
      </w:ins>
      <w:ins w:id="290" w:author="Caspar Addyman" w:date="2018-02-23T11:03:00Z">
        <w:r w:rsidR="0080294B">
          <w:t>to investigate Chapman</w:t>
        </w:r>
      </w:ins>
      <w:ins w:id="291" w:author="Caspar Addyman" w:date="2018-02-23T11:04:00Z">
        <w:r w:rsidR="0080294B">
          <w:t xml:space="preserve">’s </w:t>
        </w:r>
      </w:ins>
      <w:ins w:id="292" w:author="Caspar Addyman" w:date="2018-02-23T11:05:00Z">
        <w:r w:rsidR="0080294B">
          <w:t xml:space="preserve">(1973) </w:t>
        </w:r>
      </w:ins>
      <w:ins w:id="293" w:author="Caspar Addyman" w:date="2018-02-23T11:04:00Z">
        <w:r w:rsidR="0080294B">
          <w:t>findings</w:t>
        </w:r>
      </w:ins>
      <w:ins w:id="294" w:author="Caspar Addyman" w:date="2018-02-28T11:30:00Z">
        <w:r w:rsidR="0098049C">
          <w:t xml:space="preserve"> </w:t>
        </w:r>
      </w:ins>
      <w:del w:id="295" w:author="Caspar Addyman" w:date="2018-02-23T11:03:00Z">
        <w:r w:rsidR="003E32AD" w:rsidDel="0080294B">
          <w:delText>as</w:delText>
        </w:r>
      </w:del>
      <w:del w:id="296" w:author="Caspar Addyman" w:date="2018-02-23T11:05:00Z">
        <w:r w:rsidR="00DF2C79" w:rsidDel="0080294B">
          <w:delText xml:space="preserve"> </w:delText>
        </w:r>
      </w:del>
      <w:r w:rsidR="00DF2C79">
        <w:t xml:space="preserve">to </w:t>
      </w:r>
      <w:del w:id="297" w:author="Caspar Addyman" w:date="2018-02-23T11:06:00Z">
        <w:r w:rsidR="00DF2C79" w:rsidDel="004A5972">
          <w:delText xml:space="preserve">investigate the effect of group size on overt laughter and </w:delText>
        </w:r>
      </w:del>
      <w:del w:id="298" w:author="Caspar Addyman" w:date="2018-02-23T11:04:00Z">
        <w:r w:rsidR="00DF2C79" w:rsidDel="0080294B">
          <w:delText xml:space="preserve">smiles </w:delText>
        </w:r>
      </w:del>
      <w:r w:rsidR="00DF2C79">
        <w:t>in</w:t>
      </w:r>
      <w:r w:rsidR="001A03A1">
        <w:t xml:space="preserve"> a</w:t>
      </w:r>
      <w:ins w:id="299" w:author="Caspar Addyman" w:date="2018-02-23T11:05:00Z">
        <w:r w:rsidR="0080294B">
          <w:t xml:space="preserve"> much</w:t>
        </w:r>
      </w:ins>
      <w:r w:rsidR="001A03A1">
        <w:t xml:space="preserve"> younger sample</w:t>
      </w:r>
      <w:ins w:id="300" w:author="Caspar Addyman" w:date="2018-02-23T11:37:00Z">
        <w:r w:rsidR="000A490F">
          <w:t>. A second aim was to see if group size changes this social effect</w:t>
        </w:r>
      </w:ins>
      <w:del w:id="301" w:author="Caspar Addyman" w:date="2018-02-23T11:32:00Z">
        <w:r w:rsidR="001A03A1" w:rsidDel="004B034E">
          <w:delText xml:space="preserve"> </w:delText>
        </w:r>
        <w:r w:rsidR="003E32AD" w:rsidDel="004B034E">
          <w:delText>of</w:delText>
        </w:r>
        <w:r w:rsidR="00DF2C79" w:rsidDel="004B034E">
          <w:delText xml:space="preserve"> </w:delText>
        </w:r>
        <w:r w:rsidR="001A03A1" w:rsidDel="004B034E">
          <w:delText>pre-</w:delText>
        </w:r>
        <w:r w:rsidR="00DF2C79" w:rsidDel="004B034E">
          <w:delText>schoolers</w:delText>
        </w:r>
        <w:r w:rsidR="00543042" w:rsidDel="004B034E">
          <w:delText xml:space="preserve"> watching humorous videos</w:delText>
        </w:r>
      </w:del>
      <w:r w:rsidR="00543042">
        <w:t>.</w:t>
      </w:r>
      <w:ins w:id="302" w:author="Caspar Addyman" w:date="2018-02-28T11:30:00Z">
        <w:r w:rsidR="0098049C">
          <w:t xml:space="preserve"> </w:t>
        </w:r>
      </w:ins>
      <w:ins w:id="303" w:author="Caspar Addyman" w:date="2018-02-23T11:31:00Z">
        <w:r w:rsidR="004B034E">
          <w:t>In the present study</w:t>
        </w:r>
      </w:ins>
      <w:ins w:id="304" w:author="Caspar Addyman" w:date="2018-02-23T11:07:00Z">
        <w:r w:rsidR="004A5972">
          <w:t xml:space="preserve"> </w:t>
        </w:r>
      </w:ins>
      <w:ins w:id="305" w:author="Caspar Addyman" w:date="2018-02-23T11:32:00Z">
        <w:r w:rsidR="004B034E">
          <w:t>preschool c</w:t>
        </w:r>
      </w:ins>
      <w:ins w:id="306" w:author="Caspar Addyman" w:date="2018-02-23T11:07:00Z">
        <w:r w:rsidR="004A5972">
          <w:t>hildren watch</w:t>
        </w:r>
      </w:ins>
      <w:ins w:id="307" w:author="Caspar Addyman" w:date="2018-02-28T11:31:00Z">
        <w:r w:rsidR="0098049C">
          <w:t>ed</w:t>
        </w:r>
      </w:ins>
      <w:ins w:id="308" w:author="Caspar Addyman" w:date="2018-02-23T11:07:00Z">
        <w:r w:rsidR="004A5972">
          <w:t xml:space="preserve"> </w:t>
        </w:r>
      </w:ins>
      <w:ins w:id="309" w:author="Caspar Addyman" w:date="2018-02-23T11:32:00Z">
        <w:r w:rsidR="004B034E">
          <w:t xml:space="preserve">humorous </w:t>
        </w:r>
      </w:ins>
      <w:ins w:id="310" w:author="Caspar Addyman" w:date="2018-02-23T11:07:00Z">
        <w:r w:rsidR="004A5972">
          <w:t xml:space="preserve">videos alone or in </w:t>
        </w:r>
      </w:ins>
      <w:ins w:id="311" w:author="Caspar Addyman" w:date="2018-02-23T11:38:00Z">
        <w:r w:rsidR="000A490F">
          <w:t>pairs or in groups of six to eight</w:t>
        </w:r>
      </w:ins>
      <w:ins w:id="312" w:author="Caspar Addyman" w:date="2018-02-23T11:09:00Z">
        <w:r w:rsidR="004A5972">
          <w:t>.</w:t>
        </w:r>
      </w:ins>
      <w:ins w:id="313" w:author="Caspar Addyman" w:date="2018-02-28T11:50:00Z">
        <w:r w:rsidR="00DE3AD5">
          <w:t xml:space="preserve"> </w:t>
        </w:r>
      </w:ins>
      <w:del w:id="314" w:author="Caspar Addyman" w:date="2018-02-23T11:08:00Z">
        <w:r w:rsidR="00543042" w:rsidDel="004A5972">
          <w:delText xml:space="preserve"> </w:delText>
        </w:r>
      </w:del>
      <w:del w:id="315" w:author="Sarah Rees" w:date="2018-02-07T19:38:00Z">
        <w:r w:rsidR="00543042" w:rsidDel="00EB39DF">
          <w:delText xml:space="preserve">We </w:delText>
        </w:r>
      </w:del>
      <w:ins w:id="316" w:author="Sarah Rees" w:date="2018-02-07T19:38:00Z">
        <w:r w:rsidR="00EB39DF">
          <w:t xml:space="preserve">It was </w:t>
        </w:r>
      </w:ins>
      <w:r w:rsidR="00543042">
        <w:t>predict</w:t>
      </w:r>
      <w:ins w:id="317" w:author="Sarah Rees" w:date="2018-02-07T19:38:00Z">
        <w:r w:rsidR="00EB39DF">
          <w:t>ed</w:t>
        </w:r>
      </w:ins>
      <w:r w:rsidR="00543042">
        <w:t xml:space="preserve"> that </w:t>
      </w:r>
      <w:ins w:id="318" w:author="Sarah Rees" w:date="2018-02-07T19:38:00Z">
        <w:r w:rsidR="00EB39DF">
          <w:t xml:space="preserve">incidents of </w:t>
        </w:r>
      </w:ins>
      <w:r w:rsidR="00543042">
        <w:t xml:space="preserve">smiling and laughter </w:t>
      </w:r>
      <w:del w:id="319" w:author="Sarah Rees" w:date="2018-02-07T20:15:00Z">
        <w:r w:rsidR="00543042" w:rsidDel="00EC3663">
          <w:delText xml:space="preserve">will </w:delText>
        </w:r>
      </w:del>
      <w:ins w:id="320" w:author="Sarah Rees" w:date="2018-02-07T20:15:00Z">
        <w:r w:rsidR="00EC3663">
          <w:t xml:space="preserve">would </w:t>
        </w:r>
      </w:ins>
      <w:r w:rsidR="00543042">
        <w:t xml:space="preserve">increase in the </w:t>
      </w:r>
      <w:del w:id="321" w:author="Caspar Addyman" w:date="2018-02-23T11:39:00Z">
        <w:r w:rsidR="00543042" w:rsidDel="000A490F">
          <w:delText>more</w:delText>
        </w:r>
      </w:del>
      <w:r w:rsidR="00543042">
        <w:t xml:space="preserve"> social conditio</w:t>
      </w:r>
      <w:ins w:id="322" w:author="Caspar Addyman" w:date="2018-02-28T11:31:00Z">
        <w:r w:rsidR="0098049C">
          <w:t>n</w:t>
        </w:r>
      </w:ins>
      <w:del w:id="323" w:author="Caspar Addyman" w:date="2018-02-23T11:37:00Z">
        <w:r w:rsidR="00543042" w:rsidDel="000A490F">
          <w:delText>ns</w:delText>
        </w:r>
      </w:del>
      <w:ins w:id="324" w:author="Caspar Addyman" w:date="2018-02-23T11:39:00Z">
        <w:r w:rsidR="000A490F">
          <w:t>, with the effect being greater in the larger group.</w:t>
        </w:r>
      </w:ins>
      <w:del w:id="325" w:author="Caspar Addyman" w:date="2018-02-23T11:37:00Z">
        <w:r w:rsidR="00543042" w:rsidDel="000A490F">
          <w:delText xml:space="preserve">. </w:delText>
        </w:r>
      </w:del>
      <w:ins w:id="326" w:author="Caspar Addyman" w:date="2018-02-23T11:35:00Z">
        <w:r w:rsidR="004B034E">
          <w:t xml:space="preserve"> </w:t>
        </w:r>
      </w:ins>
      <w:del w:id="327" w:author="Caspar Addyman" w:date="2018-02-23T11:33:00Z">
        <w:r w:rsidR="00543042" w:rsidDel="004B034E">
          <w:delText>Additionally</w:delText>
        </w:r>
      </w:del>
      <w:del w:id="328" w:author="Caspar Addyman" w:date="2018-02-28T14:00:00Z">
        <w:r w:rsidR="00543042" w:rsidDel="009A1935">
          <w:delText xml:space="preserve">, </w:delText>
        </w:r>
      </w:del>
      <w:del w:id="329" w:author="Sarah Rees" w:date="2018-02-07T19:39:00Z">
        <w:r w:rsidR="00543042" w:rsidDel="00EB39DF">
          <w:delText xml:space="preserve">we </w:delText>
        </w:r>
      </w:del>
      <w:ins w:id="330" w:author="Sarah Rees" w:date="2018-02-07T19:39:00Z">
        <w:del w:id="331" w:author="Caspar Addyman" w:date="2018-02-28T14:00:00Z">
          <w:r w:rsidR="00EB39DF" w:rsidDel="009A1935">
            <w:delText>i</w:delText>
          </w:r>
        </w:del>
      </w:ins>
      <w:ins w:id="332" w:author="Caspar Addyman" w:date="2018-02-28T14:00:00Z">
        <w:r w:rsidR="009A1935">
          <w:t>I</w:t>
        </w:r>
      </w:ins>
      <w:ins w:id="333" w:author="Sarah Rees" w:date="2018-02-07T19:39:00Z">
        <w:r w:rsidR="00EB39DF">
          <w:t xml:space="preserve">t was </w:t>
        </w:r>
      </w:ins>
      <w:r w:rsidR="00543042">
        <w:t>predict</w:t>
      </w:r>
      <w:ins w:id="334" w:author="Sarah Rees" w:date="2018-02-07T19:39:00Z">
        <w:r w:rsidR="00EB39DF">
          <w:t>ed</w:t>
        </w:r>
      </w:ins>
      <w:r w:rsidR="00543042">
        <w:t xml:space="preserve"> that this </w:t>
      </w:r>
      <w:del w:id="335" w:author="Sarah Rees" w:date="2018-02-07T20:15:00Z">
        <w:r w:rsidR="00543042" w:rsidDel="00EC3663">
          <w:delText xml:space="preserve">will </w:delText>
        </w:r>
      </w:del>
      <w:ins w:id="336" w:author="Sarah Rees" w:date="2018-02-07T20:15:00Z">
        <w:r w:rsidR="00EC3663">
          <w:t xml:space="preserve">would </w:t>
        </w:r>
      </w:ins>
      <w:r w:rsidR="00543042">
        <w:t xml:space="preserve">not affect subjective ratings of funniness. </w:t>
      </w:r>
      <w:ins w:id="337" w:author="Caspar Addyman" w:date="2018-02-28T14:00:00Z">
        <w:r w:rsidR="009A1935">
          <w:rPr>
            <w:lang w:val="en"/>
          </w:rPr>
          <w:t>Finally,</w:t>
        </w:r>
      </w:ins>
      <w:ins w:id="338" w:author="Caspar Addyman" w:date="2018-02-28T14:03:00Z">
        <w:r w:rsidR="005637D1">
          <w:rPr>
            <w:lang w:val="en"/>
          </w:rPr>
          <w:t xml:space="preserve"> </w:t>
        </w:r>
      </w:ins>
      <w:ins w:id="339" w:author="Caspar Addyman" w:date="2018-02-28T14:00:00Z">
        <w:r w:rsidR="009A1935">
          <w:rPr>
            <w:lang w:val="en"/>
          </w:rPr>
          <w:t xml:space="preserve">in a social context it is useful to </w:t>
        </w:r>
      </w:ins>
      <w:ins w:id="340" w:author="Caspar Addyman" w:date="2018-02-28T14:03:00Z">
        <w:r w:rsidR="005637D1">
          <w:rPr>
            <w:lang w:val="en"/>
          </w:rPr>
          <w:t>distingui</w:t>
        </w:r>
      </w:ins>
      <w:ins w:id="341" w:author="Caspar Addyman" w:date="2018-02-28T14:04:00Z">
        <w:r w:rsidR="005637D1">
          <w:rPr>
            <w:lang w:val="en"/>
          </w:rPr>
          <w:t>sh</w:t>
        </w:r>
      </w:ins>
      <w:ins w:id="342" w:author="Caspar Addyman" w:date="2018-02-28T14:03:00Z">
        <w:r w:rsidR="005637D1">
          <w:rPr>
            <w:lang w:val="en"/>
          </w:rPr>
          <w:t xml:space="preserve"> </w:t>
        </w:r>
      </w:ins>
      <w:ins w:id="343" w:author="Caspar Addyman" w:date="2018-02-28T14:00:00Z">
        <w:r w:rsidR="009A1935">
          <w:rPr>
            <w:lang w:val="en"/>
          </w:rPr>
          <w:t>non-vocal cue like smiling from laughter</w:t>
        </w:r>
        <w:r w:rsidR="009A1935">
          <w:t xml:space="preserve"> </w:t>
        </w:r>
        <w:r w:rsidR="009A1935">
          <w:rPr>
            <w:b/>
            <w:lang w:val="en-US"/>
          </w:rPr>
          <w:fldChar w:fldCharType="begin" w:fldLock="1"/>
        </w:r>
      </w:ins>
      <w:r w:rsidR="00671E25">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ins w:id="344" w:author="Caspar Addyman" w:date="2018-02-28T14:00:00Z">
        <w:r w:rsidR="009A1935">
          <w:rPr>
            <w:b/>
            <w:lang w:val="en-US"/>
          </w:rPr>
          <w:fldChar w:fldCharType="separate"/>
        </w:r>
        <w:r w:rsidR="009A1935" w:rsidRPr="0051706E">
          <w:rPr>
            <w:noProof/>
            <w:lang w:val="en-US"/>
          </w:rPr>
          <w:t>(Haakana, 2010)</w:t>
        </w:r>
        <w:r w:rsidR="009A1935">
          <w:rPr>
            <w:b/>
            <w:lang w:val="en-US"/>
          </w:rPr>
          <w:fldChar w:fldCharType="end"/>
        </w:r>
      </w:ins>
      <w:ins w:id="345" w:author="Caspar Addyman" w:date="2018-02-28T14:04:00Z">
        <w:r w:rsidR="005637D1">
          <w:rPr>
            <w:lang w:val="en"/>
          </w:rPr>
          <w:t>, th</w:t>
        </w:r>
      </w:ins>
      <w:ins w:id="346" w:author="Caspar Addyman" w:date="2018-02-28T14:03:00Z">
        <w:r w:rsidR="005637D1">
          <w:rPr>
            <w:lang w:val="en"/>
          </w:rPr>
          <w:t>erefore we treat smiling and laughter as separate variables.</w:t>
        </w:r>
      </w:ins>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846BD1" w:rsidRDefault="00395520" w:rsidP="00634A38">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(mean age 3 years 3 months).</w:t>
      </w:r>
      <w:r w:rsidR="006A229B">
        <w:t xml:space="preserve"> </w:t>
      </w:r>
      <w:del w:id="347" w:author="Caspar Addyman" w:date="2018-02-23T14:16:00Z">
        <w:r w:rsidR="006A229B" w:rsidDel="00703FA4">
          <w:delText>T</w:delText>
        </w:r>
        <w:r w:rsidR="006A229B" w:rsidRPr="005C329F" w:rsidDel="00703FA4">
          <w:delText xml:space="preserve">he </w:delText>
        </w:r>
        <w:r w:rsidR="006A229B" w:rsidDel="00703FA4">
          <w:delText>majority were</w:delText>
        </w:r>
        <w:r w:rsidR="006A229B" w:rsidRPr="005C329F" w:rsidDel="00703FA4">
          <w:delText xml:space="preserve"> from a white</w:delText>
        </w:r>
      </w:del>
      <w:bookmarkStart w:id="348" w:name="_Hlk507158992"/>
      <w:ins w:id="349" w:author="Caspar Addyman" w:date="2018-02-23T14:16:00Z">
        <w:r w:rsidR="00703FA4">
          <w:t>All</w:t>
        </w:r>
      </w:ins>
      <w:ins w:id="350" w:author="Caspar Addyman" w:date="2018-02-23T14:18:00Z">
        <w:r w:rsidR="00703FA4">
          <w:t xml:space="preserve"> children</w:t>
        </w:r>
      </w:ins>
      <w:ins w:id="351" w:author="Caspar Addyman" w:date="2018-02-23T14:16:00Z">
        <w:r w:rsidR="00703FA4">
          <w:t xml:space="preserve"> were</w:t>
        </w:r>
      </w:ins>
      <w:r w:rsidR="006A229B" w:rsidRPr="005C329F">
        <w:t xml:space="preserve"> British</w:t>
      </w:r>
      <w:ins w:id="352" w:author="Caspar Addyman" w:date="2018-02-23T14:16:00Z">
        <w:r w:rsidR="00703FA4">
          <w:t xml:space="preserve"> born</w:t>
        </w:r>
      </w:ins>
      <w:ins w:id="353" w:author="Caspar Addyman" w:date="2018-02-23T14:19:00Z">
        <w:r w:rsidR="00703FA4">
          <w:t xml:space="preserve"> and included 19 who were white and 1</w:t>
        </w:r>
      </w:ins>
      <w:ins w:id="354" w:author="Caspar Addyman" w:date="2018-02-23T14:20:00Z">
        <w:r w:rsidR="00703FA4">
          <w:t xml:space="preserve"> who</w:t>
        </w:r>
      </w:ins>
      <w:ins w:id="355" w:author="Caspar Addyman" w:date="2018-02-23T14:19:00Z">
        <w:r w:rsidR="00703FA4">
          <w:t xml:space="preserve"> was mixed raced.</w:t>
        </w:r>
      </w:ins>
      <w:r w:rsidR="006A229B" w:rsidRPr="005C329F">
        <w:t xml:space="preserve"> </w:t>
      </w:r>
      <w:bookmarkEnd w:id="348"/>
      <w:del w:id="356" w:author="Caspar Addyman" w:date="2018-02-23T14:19:00Z">
        <w:r w:rsidR="006A229B" w:rsidRPr="005C329F" w:rsidDel="00703FA4">
          <w:delText>background.</w:delText>
        </w:r>
        <w:r w:rsidRPr="005C329F" w:rsidDel="00703FA4">
          <w:delText xml:space="preserve"> </w:delText>
        </w:r>
      </w:del>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ins w:id="357" w:author="Caspar Addyman" w:date="2018-02-22T18:17:00Z">
        <w:r w:rsidR="00FD36BF">
          <w:t xml:space="preserve"> </w:t>
        </w:r>
      </w:ins>
      <w:ins w:id="358" w:author="Caspar Addyman" w:date="2018-02-22T18:10:00Z">
        <w:r w:rsidR="00480610">
          <w:t xml:space="preserve"> </w:t>
        </w:r>
      </w:ins>
    </w:p>
    <w:p w:rsidR="00395520" w:rsidRDefault="00395520" w:rsidP="009910CA">
      <w:pPr>
        <w:spacing w:line="360" w:lineRule="auto"/>
        <w:ind w:firstLine="720"/>
      </w:pPr>
    </w:p>
    <w:p w:rsidR="00395520" w:rsidRPr="00637083" w:rsidRDefault="00395520" w:rsidP="009910CA">
      <w:pPr>
        <w:spacing w:line="360" w:lineRule="auto"/>
        <w:rPr>
          <w:b/>
        </w:rPr>
      </w:pPr>
      <w:r w:rsidRPr="00637083">
        <w:rPr>
          <w:b/>
          <w:rPrChange w:id="359" w:author="Caspar Addyman" w:date="2018-02-22T16:16:00Z">
            <w:rPr>
              <w:b/>
              <w:i/>
            </w:rPr>
          </w:rPrChange>
        </w:rPr>
        <w:t>Materials</w:t>
      </w:r>
    </w:p>
    <w:p w:rsidR="00B33E59" w:rsidRDefault="00395520" w:rsidP="00B33E59">
      <w:pPr>
        <w:spacing w:line="360" w:lineRule="auto"/>
        <w:ind w:firstLine="720"/>
        <w:rPr>
          <w:ins w:id="360" w:author="Caspar Addyman" w:date="2018-02-28T11:53:00Z"/>
        </w:rPr>
      </w:pPr>
      <w:del w:id="361" w:author="Caspar Addyman" w:date="2018-02-23T14:35:00Z">
        <w:r w:rsidRPr="005C329F" w:rsidDel="0064623E">
          <w:delText>Three</w:delText>
        </w:r>
        <w:r w:rsidRPr="005C329F" w:rsidDel="0064623E">
          <w:rPr>
            <w:b/>
          </w:rPr>
          <w:delText xml:space="preserve"> </w:delText>
        </w:r>
        <w:r w:rsidR="001A03A1" w:rsidDel="0064623E">
          <w:delText>v</w:delText>
        </w:r>
      </w:del>
      <w:ins w:id="362" w:author="Caspar Addyman" w:date="2018-02-23T14:35:00Z">
        <w:r w:rsidR="0064623E">
          <w:t>V</w:t>
        </w:r>
      </w:ins>
      <w:r w:rsidR="001A03A1">
        <w:t xml:space="preserve">ideo clips from </w:t>
      </w:r>
      <w:r w:rsidRPr="005C329F">
        <w:t>the Bernard Bear cartoon series</w:t>
      </w:r>
      <w:r w:rsidR="001A03A1">
        <w:t xml:space="preserve"> were used as humorous material</w:t>
      </w:r>
      <w:r w:rsidR="00B33E59">
        <w:t>.</w:t>
      </w:r>
      <w:r w:rsidRPr="005C329F">
        <w:t xml:space="preserve"> The Bernard Bear series was chosen as i</w:t>
      </w:r>
      <w:r w:rsidR="001A03A1">
        <w:t xml:space="preserve">t contains </w:t>
      </w:r>
      <w:ins w:id="363" w:author="Caspar Addyman" w:date="2018-02-23T14:33:00Z">
        <w:r w:rsidR="0064623E">
          <w:t xml:space="preserve">no dialog but relies on </w:t>
        </w:r>
      </w:ins>
      <w:del w:id="364" w:author="Caspar Addyman" w:date="2018-02-23T14:33:00Z">
        <w:r w:rsidR="001A03A1" w:rsidDel="0064623E">
          <w:delText xml:space="preserve">plenty of </w:delText>
        </w:r>
      </w:del>
      <w:r w:rsidR="001A03A1">
        <w:t xml:space="preserve">slapstick and </w:t>
      </w:r>
      <w:r w:rsidRPr="005C329F">
        <w:t xml:space="preserve">incongruous humour which previous research has shown particularly appeals to children of preschool age </w:t>
      </w:r>
      <w:r w:rsidR="00D73A10">
        <w:fldChar w:fldCharType="begin" w:fldLock="1"/>
      </w:r>
      <w:r w:rsidR="00920BFE">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D73A10">
        <w:fldChar w:fldCharType="separate"/>
      </w:r>
      <w:r w:rsidR="00D73A10" w:rsidRPr="00D73A10">
        <w:rPr>
          <w:noProof/>
        </w:rPr>
        <w:t>(Rothbart, 1973)</w:t>
      </w:r>
      <w:r w:rsidR="00D73A10">
        <w:fldChar w:fldCharType="end"/>
      </w:r>
      <w:r w:rsidRPr="005C329F">
        <w:t xml:space="preserve">.  </w:t>
      </w:r>
      <w:del w:id="365" w:author="Caspar Addyman" w:date="2018-02-23T14:35:00Z">
        <w:r w:rsidR="001A03A1" w:rsidDel="0064623E">
          <w:delText>Each vi</w:delText>
        </w:r>
      </w:del>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del w:id="366" w:author="Sarah Rees" w:date="2018-02-07T19:39:00Z">
        <w:r w:rsidR="00B33E59" w:rsidDel="00EB39DF">
          <w:delText>in length</w:delText>
        </w:r>
        <w:r w:rsidR="001A03A1" w:rsidRPr="005C329F" w:rsidDel="00EB39DF">
          <w:delText xml:space="preserve"> </w:delText>
        </w:r>
      </w:del>
      <w:r w:rsidR="001A03A1" w:rsidRPr="005C329F">
        <w:t>(</w:t>
      </w:r>
      <w:r w:rsidR="001A03A1" w:rsidRPr="005C329F">
        <w:rPr>
          <w:i/>
        </w:rPr>
        <w:t xml:space="preserve">see </w:t>
      </w:r>
      <w:r w:rsidR="001A03A1">
        <w:rPr>
          <w:i/>
        </w:rPr>
        <w:t>online materials for episode list)</w:t>
      </w:r>
      <w:r w:rsidR="001A03A1">
        <w:t>.</w:t>
      </w:r>
      <w:r w:rsidRPr="005C329F">
        <w:t xml:space="preserve"> Vi</w:t>
      </w:r>
      <w:r w:rsidR="001A03A1">
        <w:t>deo clips were presented using</w:t>
      </w:r>
      <w:r w:rsidRPr="005C329F">
        <w:t xml:space="preserve"> a Lenovo ThinkPad </w:t>
      </w:r>
      <w:r w:rsidR="001A03A1">
        <w:t xml:space="preserve">2.0 </w:t>
      </w:r>
      <w:r w:rsidR="00B33E59">
        <w:t xml:space="preserve">laptop connected to </w:t>
      </w:r>
      <w:ins w:id="367" w:author="Sarah Rees" w:date="2018-02-07T19:40:00Z">
        <w:r w:rsidR="00EB39DF">
          <w:t xml:space="preserve">a </w:t>
        </w:r>
      </w:ins>
      <w:r w:rsidR="00B33E59">
        <w:t>56cm</w:t>
      </w:r>
      <w:r w:rsidRPr="005C329F">
        <w:t xml:space="preserve"> Samsung Syncmaster flat television screen positioned on a table at a height of approximately 55cm and at a distance </w:t>
      </w:r>
      <w:del w:id="368" w:author="Sarah Rees" w:date="2018-02-07T19:40:00Z">
        <w:r w:rsidRPr="005C329F" w:rsidDel="001A094E">
          <w:delText xml:space="preserve">form </w:delText>
        </w:r>
      </w:del>
      <w:ins w:id="369" w:author="Sarah Rees" w:date="2018-02-07T19:40:00Z">
        <w:r w:rsidR="001A094E" w:rsidRPr="005C329F">
          <w:t>f</w:t>
        </w:r>
        <w:r w:rsidR="001A094E">
          <w:t>rom</w:t>
        </w:r>
        <w:r w:rsidR="001A094E" w:rsidRPr="005C329F">
          <w:t xml:space="preserve"> </w:t>
        </w:r>
      </w:ins>
      <w:r w:rsidRPr="005C329F">
        <w:t>participants of approximately 1.5 metres. Participants were recorded via a built</w:t>
      </w:r>
      <w:ins w:id="370" w:author="Sarah Rees" w:date="2018-02-07T19:40:00Z">
        <w:r w:rsidR="001A094E">
          <w:t>-</w:t>
        </w:r>
      </w:ins>
      <w:del w:id="371" w:author="Sarah Rees" w:date="2018-02-07T19:40:00Z">
        <w:r w:rsidRPr="005C329F" w:rsidDel="001A094E">
          <w:delText xml:space="preserve"> </w:delText>
        </w:r>
      </w:del>
      <w:r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B33E59">
      <w:pPr>
        <w:spacing w:line="360" w:lineRule="auto"/>
        <w:ind w:firstLine="720"/>
      </w:pPr>
    </w:p>
    <w:p w:rsidR="00395520" w:rsidRPr="0091317F" w:rsidRDefault="00B33E59" w:rsidP="0091317F">
      <w:pPr>
        <w:spacing w:line="360" w:lineRule="auto"/>
        <w:ind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357C41">
        <w:rPr>
          <w:i/>
          <w:rPrChange w:id="372" w:author="Sarah Rees" w:date="2018-02-09T12:48:00Z">
            <w:rPr/>
          </w:rPrChange>
        </w:rPr>
        <w:t>see</w:t>
      </w:r>
      <w:r w:rsidRPr="00357C41">
        <w:rPr>
          <w:i/>
          <w:rPrChange w:id="373" w:author="Sarah Rees" w:date="2018-02-09T12:48:00Z">
            <w:rPr/>
          </w:rPrChange>
        </w:rPr>
        <w:t xml:space="preserve"> online</w:t>
      </w:r>
      <w:r w:rsidR="00395520" w:rsidRPr="00357C41">
        <w:rPr>
          <w:i/>
          <w:rPrChange w:id="374" w:author="Sarah Rees" w:date="2018-02-09T12:48:00Z">
            <w:rPr/>
          </w:rPrChange>
        </w:rPr>
        <w:t xml:space="preserve"> </w:t>
      </w:r>
      <w:r w:rsidRPr="00357C41">
        <w:rPr>
          <w:i/>
          <w:rPrChange w:id="375" w:author="Sarah Rees" w:date="2018-02-09T12:48:00Z">
            <w:rPr/>
          </w:rPrChange>
        </w:rPr>
        <w:t>materials</w:t>
      </w:r>
      <w:r w:rsidR="0026618E" w:rsidRPr="00357C41">
        <w:rPr>
          <w:i/>
          <w:rPrChange w:id="376" w:author="Sarah Rees" w:date="2018-02-09T12:48:00Z">
            <w:rPr/>
          </w:rPrChange>
        </w:rPr>
        <w:t xml:space="preserve">, </w:t>
      </w:r>
      <w:r w:rsidR="0026618E" w:rsidRPr="00357C41">
        <w:rPr>
          <w:i/>
          <w:rPrChange w:id="377" w:author="Sarah Rees" w:date="2018-02-09T12:48:00Z">
            <w:rPr/>
          </w:rPrChange>
        </w:rPr>
        <w:fldChar w:fldCharType="begin" w:fldLock="1"/>
      </w:r>
      <w:r w:rsidR="00920BFE">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 "schema" : "https://github.com/citation-style-language/schema/raw/master/csl-citation.json" }</w:instrText>
      </w:r>
      <w:r w:rsidR="0026618E" w:rsidRPr="00357C41">
        <w:rPr>
          <w:i/>
          <w:rPrChange w:id="378" w:author="Sarah Rees" w:date="2018-02-09T12:48:00Z">
            <w:rPr/>
          </w:rPrChange>
        </w:rPr>
        <w:fldChar w:fldCharType="separate"/>
      </w:r>
      <w:r w:rsidR="0026618E" w:rsidRPr="00357C41">
        <w:rPr>
          <w:i/>
          <w:noProof/>
          <w:rPrChange w:id="379" w:author="Sarah Rees" w:date="2018-02-09T12:48:00Z">
            <w:rPr>
              <w:noProof/>
            </w:rPr>
          </w:rPrChange>
        </w:rPr>
        <w:t>Addyman, Fogelquist, Levakova, &amp; Rees, 2017</w:t>
      </w:r>
      <w:r w:rsidR="0026618E" w:rsidRPr="00357C41">
        <w:rPr>
          <w:noProof/>
        </w:rPr>
        <w:t>)</w:t>
      </w:r>
      <w:r w:rsidR="0026618E" w:rsidRPr="00357C41">
        <w:rPr>
          <w:i/>
          <w:rPrChange w:id="380" w:author="Sarah Rees" w:date="2018-02-09T12:48:00Z">
            <w:rPr/>
          </w:rPrChange>
        </w:rPr>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The experiment used a</w:t>
      </w:r>
      <w:ins w:id="381" w:author="Caspar Addyman" w:date="2018-02-23T23:31:00Z">
        <w:r w:rsidR="00722813">
          <w:t xml:space="preserve"> 3x3</w:t>
        </w:r>
      </w:ins>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del w:id="382" w:author="Caspar Addyman" w:date="2018-02-23T23:27:00Z">
        <w:r w:rsidR="001F0004" w:rsidDel="00AA1558">
          <w:delText>viewing condition</w:delText>
        </w:r>
      </w:del>
      <w:ins w:id="383" w:author="Caspar Addyman" w:date="2018-02-23T23:27:00Z">
        <w:r w:rsidR="00AA1558">
          <w:t>group size</w:t>
        </w:r>
      </w:ins>
      <w:r w:rsidR="005F68F2">
        <w:t xml:space="preserve"> as a within subjects </w:t>
      </w:r>
      <w:del w:id="384" w:author="Caspar Addyman" w:date="2018-02-23T23:32:00Z">
        <w:r w:rsidR="005F68F2" w:rsidDel="00722813">
          <w:delText>factor at</w:delText>
        </w:r>
        <w:r w:rsidR="00270D32" w:rsidDel="00722813">
          <w:delText xml:space="preserve"> th</w:delText>
        </w:r>
        <w:r w:rsidR="005F68F2" w:rsidDel="00722813">
          <w:delText>ree levels</w:delText>
        </w:r>
      </w:del>
      <w:ins w:id="385" w:author="Caspar Addyman" w:date="2018-02-23T23:32:00Z">
        <w:r w:rsidR="00722813">
          <w:t xml:space="preserve">factor, </w:t>
        </w:r>
        <w:r w:rsidR="00F0762D">
          <w:t xml:space="preserve">a second independent variable counterbalanced </w:t>
        </w:r>
      </w:ins>
      <w:ins w:id="386" w:author="Caspar Addyman" w:date="2018-02-23T23:34:00Z">
        <w:r w:rsidR="00F0762D">
          <w:t>presentation</w:t>
        </w:r>
      </w:ins>
      <w:ins w:id="387" w:author="Caspar Addyman" w:date="2018-02-23T23:32:00Z">
        <w:r w:rsidR="00F0762D">
          <w:t xml:space="preserve"> order</w:t>
        </w:r>
      </w:ins>
      <w:r w:rsidR="005F68F2">
        <w:t xml:space="preserve">. </w:t>
      </w:r>
      <w:del w:id="388" w:author="Caspar Addyman" w:date="2018-02-23T23:34:00Z">
        <w:r w:rsidR="005F68F2" w:rsidDel="00F0762D">
          <w:delText>Children watched</w:delText>
        </w:r>
        <w:r w:rsidR="00270D32" w:rsidDel="00F0762D">
          <w:delText xml:space="preserve"> </w:delText>
        </w:r>
        <w:r w:rsidR="005F68F2" w:rsidDel="00F0762D">
          <w:delText xml:space="preserve">3 </w:delText>
        </w:r>
      </w:del>
      <w:ins w:id="389" w:author="Sarah Rees" w:date="2018-02-07T19:41:00Z">
        <w:del w:id="390" w:author="Caspar Addyman" w:date="2018-02-23T23:34:00Z">
          <w:r w:rsidR="001A094E" w:rsidDel="00F0762D">
            <w:delText xml:space="preserve">three </w:delText>
          </w:r>
        </w:del>
      </w:ins>
      <w:del w:id="391" w:author="Caspar Addyman" w:date="2018-02-23T23:34:00Z">
        <w:r w:rsidR="00370736" w:rsidDel="00F0762D">
          <w:delText xml:space="preserve">videos in </w:delText>
        </w:r>
      </w:del>
      <w:ins w:id="392" w:author="Sarah Rees" w:date="2018-02-07T19:41:00Z">
        <w:del w:id="393" w:author="Caspar Addyman" w:date="2018-02-23T23:34:00Z">
          <w:r w:rsidR="001A094E" w:rsidDel="00F0762D">
            <w:delText>three</w:delText>
          </w:r>
        </w:del>
      </w:ins>
      <w:del w:id="394" w:author="Caspar Addyman" w:date="2018-02-23T23:34:00Z">
        <w:r w:rsidR="00270D32" w:rsidDel="00F0762D">
          <w:delText xml:space="preserve"> conditions</w:delText>
        </w:r>
      </w:del>
      <w:ins w:id="395" w:author="Sarah Rees" w:date="2018-02-07T19:41:00Z">
        <w:del w:id="396" w:author="Caspar Addyman" w:date="2018-02-23T23:34:00Z">
          <w:r w:rsidR="001A094E" w:rsidDel="00F0762D">
            <w:delText>:</w:delText>
          </w:r>
        </w:del>
      </w:ins>
      <w:del w:id="397" w:author="Caspar Addyman" w:date="2018-02-23T23:34:00Z">
        <w:r w:rsidRPr="005C329F" w:rsidDel="00F0762D">
          <w:delText xml:space="preserve"> individually</w:delText>
        </w:r>
        <w:r w:rsidR="00270D32" w:rsidDel="00F0762D">
          <w:delText>, in pairs</w:delText>
        </w:r>
      </w:del>
      <w:ins w:id="398" w:author="Sarah Rees" w:date="2018-02-07T19:41:00Z">
        <w:del w:id="399" w:author="Caspar Addyman" w:date="2018-02-23T23:34:00Z">
          <w:r w:rsidR="001A094E" w:rsidDel="00F0762D">
            <w:delText>,</w:delText>
          </w:r>
        </w:del>
      </w:ins>
      <w:del w:id="400" w:author="Caspar Addyman" w:date="2018-02-23T23:34:00Z">
        <w:r w:rsidR="00270D32" w:rsidDel="00F0762D">
          <w:delText xml:space="preserve"> or in groups of 6 or 8. </w:delText>
        </w:r>
      </w:del>
      <w:del w:id="401" w:author="Caspar Addyman" w:date="2018-02-23T23:32:00Z">
        <w:r w:rsidR="005F68F2" w:rsidDel="00722813">
          <w:delText>A second</w:delText>
        </w:r>
      </w:del>
      <w:del w:id="402" w:author="Caspar Addyman" w:date="2018-02-23T23:26:00Z">
        <w:r w:rsidR="005F68F2" w:rsidDel="00AA1558">
          <w:delText xml:space="preserve"> </w:delText>
        </w:r>
      </w:del>
      <w:del w:id="403" w:author="Caspar Addyman" w:date="2018-02-23T23:32:00Z">
        <w:r w:rsidR="005F68F2" w:rsidDel="00722813">
          <w:delText xml:space="preserve">independent variable </w:delText>
        </w:r>
      </w:del>
      <w:ins w:id="404" w:author="Sarah Rees" w:date="2018-02-07T19:41:00Z">
        <w:del w:id="405" w:author="Caspar Addyman" w:date="2018-02-23T23:27:00Z">
          <w:r w:rsidR="001A094E" w:rsidDel="00AA1558">
            <w:delText>was</w:delText>
          </w:r>
        </w:del>
        <w:del w:id="406" w:author="Caspar Addyman" w:date="2018-02-23T23:32:00Z">
          <w:r w:rsidR="001A094E" w:rsidDel="00722813">
            <w:delText xml:space="preserve"> </w:delText>
          </w:r>
        </w:del>
      </w:ins>
      <w:del w:id="407" w:author="Caspar Addyman" w:date="2018-02-23T23:32:00Z">
        <w:r w:rsidR="005F68F2" w:rsidDel="00722813">
          <w:delText>viewing order</w:delText>
        </w:r>
      </w:del>
      <w:ins w:id="408" w:author="Sarah Rees" w:date="2018-02-07T19:41:00Z">
        <w:del w:id="409" w:author="Caspar Addyman" w:date="2018-02-23T23:39:00Z">
          <w:r w:rsidR="001A094E" w:rsidDel="000F0ED0">
            <w:delText xml:space="preserve">.  </w:delText>
          </w:r>
        </w:del>
      </w:ins>
      <w:del w:id="410" w:author="Caspar Addyman" w:date="2018-02-23T23:39:00Z">
        <w:r w:rsidR="005F68F2" w:rsidRPr="005F68F2" w:rsidDel="000F0ED0">
          <w:delText xml:space="preserve"> </w:delText>
        </w:r>
      </w:del>
      <w:del w:id="411" w:author="Sarah Rees" w:date="2018-02-07T19:42:00Z">
        <w:r w:rsidR="00270D32" w:rsidDel="001A094E">
          <w:delText xml:space="preserve">children </w:delText>
        </w:r>
      </w:del>
      <w:ins w:id="412" w:author="Sarah Rees" w:date="2018-02-07T19:42:00Z">
        <w:r w:rsidR="001A094E">
          <w:t xml:space="preserve">Children </w:t>
        </w:r>
      </w:ins>
      <w:r w:rsidR="00270D32">
        <w:t>were</w:t>
      </w:r>
      <w:ins w:id="413" w:author="Caspar Addyman" w:date="2018-02-23T23:58:00Z">
        <w:r w:rsidR="002A7E44">
          <w:t xml:space="preserve"> randomly</w:t>
        </w:r>
      </w:ins>
      <w:r w:rsidR="00270D32">
        <w:t xml:space="preserve"> </w:t>
      </w:r>
      <w:del w:id="414" w:author="Caspar Addyman" w:date="2018-02-23T23:58:00Z">
        <w:r w:rsidR="00270D32" w:rsidDel="002A7E44">
          <w:delText>divided</w:delText>
        </w:r>
        <w:r w:rsidR="00A87993" w:rsidDel="002A7E44">
          <w:delText xml:space="preserve"> </w:delText>
        </w:r>
      </w:del>
      <w:ins w:id="415" w:author="Caspar Addyman" w:date="2018-02-23T23:58:00Z">
        <w:r w:rsidR="002A7E44">
          <w:t xml:space="preserve">assigned </w:t>
        </w:r>
      </w:ins>
      <w:del w:id="416" w:author="Caspar Addyman" w:date="2018-02-23T23:58:00Z">
        <w:r w:rsidR="00A87993" w:rsidDel="002A7E44">
          <w:delText>in</w:delText>
        </w:r>
      </w:del>
      <w:r w:rsidR="00A87993">
        <w:t>to three</w:t>
      </w:r>
      <w:del w:id="417" w:author="Caspar Addyman" w:date="2018-02-23T23:58:00Z">
        <w:r w:rsidR="00A87993" w:rsidDel="002A7E44">
          <w:delText xml:space="preserve"> streams</w:delText>
        </w:r>
      </w:del>
      <w:ins w:id="418" w:author="Caspar Addyman" w:date="2018-02-23T23:58:00Z">
        <w:r w:rsidR="002A7E44">
          <w:t>view orders</w:t>
        </w:r>
      </w:ins>
      <w:ins w:id="419" w:author="Sarah Rees" w:date="2018-02-07T20:16:00Z">
        <w:del w:id="420" w:author="Caspar Addyman" w:date="2018-02-23T23:58:00Z">
          <w:r w:rsidR="00EC3663" w:rsidDel="002A7E44">
            <w:delText>,</w:delText>
          </w:r>
        </w:del>
      </w:ins>
      <w:r w:rsidR="00A87993">
        <w:t xml:space="preserve"> A, B and C, </w:t>
      </w:r>
      <w:ins w:id="421" w:author="Sarah Rees" w:date="2018-02-07T19:42:00Z">
        <w:r w:rsidR="001A094E">
          <w:t xml:space="preserve">and </w:t>
        </w:r>
      </w:ins>
      <w:ins w:id="422" w:author="Caspar Addyman" w:date="2018-02-23T23:34:00Z">
        <w:r w:rsidR="00F0762D">
          <w:t xml:space="preserve">watched three videos </w:t>
        </w:r>
        <w:r w:rsidR="00F0762D" w:rsidRPr="005C329F">
          <w:t>individually</w:t>
        </w:r>
        <w:r w:rsidR="00F0762D">
          <w:t>, in pairs, or in groups of 6 or 8</w:t>
        </w:r>
      </w:ins>
      <w:ins w:id="423" w:author="Caspar Addyman" w:date="2018-02-23T23:44:00Z">
        <w:r w:rsidR="00BB69E5">
          <w:t xml:space="preserve"> on separate occa</w:t>
        </w:r>
      </w:ins>
      <w:ins w:id="424" w:author="Caspar Addyman" w:date="2018-02-23T23:45:00Z">
        <w:r w:rsidR="00BB69E5">
          <w:t>sions</w:t>
        </w:r>
      </w:ins>
      <w:del w:id="425" w:author="Caspar Addyman" w:date="2018-02-23T23:40:00Z">
        <w:r w:rsidR="00A87993" w:rsidDel="000F0ED0">
          <w:delText>tested in differe</w:delText>
        </w:r>
        <w:r w:rsidR="00C21007" w:rsidDel="000F0ED0">
          <w:delText>nt orders over several sessions</w:delText>
        </w:r>
      </w:del>
      <w:r w:rsidR="00C21007">
        <w:t xml:space="preserve"> (see Table 1</w:t>
      </w:r>
      <w:ins w:id="426" w:author="Caspar Addyman" w:date="2018-02-23T23:42:00Z">
        <w:r w:rsidR="00BB69E5">
          <w:t xml:space="preserve"> and Appendix </w:t>
        </w:r>
      </w:ins>
      <w:ins w:id="427" w:author="Caspar Addyman" w:date="2018-02-23T23:43:00Z">
        <w:r w:rsidR="00BB69E5">
          <w:t>2</w:t>
        </w:r>
      </w:ins>
      <w:r w:rsidR="00C21007">
        <w:t>)</w:t>
      </w:r>
      <w:r w:rsidR="00A87993" w:rsidRPr="005C329F">
        <w:t>.</w:t>
      </w:r>
      <w:r w:rsidR="00A87993">
        <w:t xml:space="preserve"> </w:t>
      </w:r>
      <w:r w:rsidRPr="005C329F">
        <w:t xml:space="preserve">The </w:t>
      </w:r>
      <w:ins w:id="428" w:author="Caspar Addyman" w:date="2018-02-28T14:05:00Z">
        <w:r w:rsidR="00FC7A35">
          <w:t xml:space="preserve">two main </w:t>
        </w:r>
      </w:ins>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ins w:id="429" w:author="Sarah Rees" w:date="2018-02-07T19:42:00Z">
        <w:r w:rsidR="001A094E">
          <w:t>ren</w:t>
        </w:r>
      </w:ins>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 xml:space="preserve">Table 1: </w:t>
      </w:r>
      <w:del w:id="430" w:author="Caspar Addyman" w:date="2018-02-23T23:29:00Z">
        <w:r w:rsidDel="00722813">
          <w:delText>Order of presentation</w:delText>
        </w:r>
      </w:del>
      <w:r>
        <w:t>.</w:t>
      </w:r>
      <w:ins w:id="431" w:author="Caspar Addyman" w:date="2018-02-23T23:45:00Z">
        <w:r w:rsidR="00492240">
          <w:t>V</w:t>
        </w:r>
      </w:ins>
      <w:ins w:id="432" w:author="Caspar Addyman" w:date="2018-02-23T23:41:00Z">
        <w:r w:rsidR="00BB69E5">
          <w:t xml:space="preserve">iewings </w:t>
        </w:r>
      </w:ins>
      <w:ins w:id="433" w:author="Caspar Addyman" w:date="2018-02-23T23:46:00Z">
        <w:r w:rsidR="00492240">
          <w:t>of the funny video took place i</w:t>
        </w:r>
      </w:ins>
      <w:ins w:id="434" w:author="Caspar Addyman" w:date="2018-02-23T23:45:00Z">
        <w:r w:rsidR="00492240">
          <w:t>n th</w:t>
        </w:r>
      </w:ins>
      <w:ins w:id="435" w:author="Caspar Addyman" w:date="2018-02-23T23:46:00Z">
        <w:r w:rsidR="00492240">
          <w:t xml:space="preserve">ree experimental conditions (individual, pairs or groups) that </w:t>
        </w:r>
      </w:ins>
      <w:ins w:id="436" w:author="Caspar Addyman" w:date="2018-02-23T23:41:00Z">
        <w:r w:rsidR="00BB69E5">
          <w:t xml:space="preserve">took place in three </w:t>
        </w:r>
      </w:ins>
      <w:ins w:id="437" w:author="Caspar Addyman" w:date="2018-02-23T23:46:00Z">
        <w:r w:rsidR="00492240">
          <w:t>separate session</w:t>
        </w:r>
      </w:ins>
      <w:ins w:id="438" w:author="Caspar Addyman" w:date="2018-02-28T11:52:00Z">
        <w:r w:rsidR="00DE3AD5">
          <w:t xml:space="preserve"> with v</w:t>
        </w:r>
      </w:ins>
      <w:ins w:id="439" w:author="Caspar Addyman" w:date="2018-02-23T23:46:00Z">
        <w:r w:rsidR="00492240">
          <w:t>iewing or</w:t>
        </w:r>
      </w:ins>
      <w:ins w:id="440" w:author="Caspar Addyman" w:date="2018-02-23T23:47:00Z">
        <w:r w:rsidR="00492240">
          <w:t>der counterbalance</w:t>
        </w:r>
      </w:ins>
      <w:ins w:id="441" w:author="Caspar Addyman" w:date="2018-02-28T11:52:00Z">
        <w:r w:rsidR="00DE3AD5">
          <w:t>d</w:t>
        </w:r>
      </w:ins>
      <w:ins w:id="442" w:author="Caspar Addyman" w:date="2018-02-23T23:47:00Z">
        <w:r w:rsidR="00492240">
          <w:t xml:space="preserve"> as shown.</w:t>
        </w:r>
      </w:ins>
      <w:del w:id="443" w:author="Caspar Addyman" w:date="2018-02-23T23:41:00Z">
        <w:r w:rsidDel="00BB69E5">
          <w:delText xml:space="preserve"> S</w:delText>
        </w:r>
      </w:del>
      <w:del w:id="444" w:author="Caspar Addyman" w:date="2018-02-28T11:51:00Z">
        <w:r w:rsidDel="00DE3AD5">
          <w:delText>essions</w:delText>
        </w:r>
      </w:del>
      <w:del w:id="445" w:author="Caspar Addyman" w:date="2018-02-23T23:41:00Z">
        <w:r w:rsidDel="00BB69E5">
          <w:delText xml:space="preserve"> took place on separate days over several weeks</w:delText>
        </w:r>
      </w:del>
      <w:r>
        <w:t>.</w:t>
      </w:r>
    </w:p>
    <w:tbl>
      <w:tblPr>
        <w:tblStyle w:val="PlainTable2"/>
        <w:tblW w:w="0" w:type="auto"/>
        <w:tblInd w:w="568" w:type="dxa"/>
        <w:tblLook w:val="04A0" w:firstRow="1" w:lastRow="0" w:firstColumn="1" w:lastColumn="0" w:noHBand="0" w:noVBand="1"/>
      </w:tblPr>
      <w:tblGrid>
        <w:gridCol w:w="118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0762D" w:rsidRDefault="00F0762D" w:rsidP="00C21007">
            <w:pPr>
              <w:spacing w:before="120" w:after="120"/>
              <w:jc w:val="center"/>
              <w:rPr>
                <w:ins w:id="446" w:author="Caspar Addyman" w:date="2018-02-23T23:36:00Z"/>
                <w:bCs w:val="0"/>
                <w:color w:val="000000"/>
                <w:sz w:val="22"/>
                <w:szCs w:val="22"/>
              </w:rPr>
            </w:pPr>
          </w:p>
          <w:p w:rsidR="00C21007" w:rsidRPr="00C21007" w:rsidRDefault="00207CBA" w:rsidP="00C21007">
            <w:pPr>
              <w:spacing w:before="120" w:after="120"/>
              <w:jc w:val="center"/>
              <w:rPr>
                <w:b w:val="0"/>
                <w:color w:val="000000"/>
                <w:sz w:val="22"/>
                <w:szCs w:val="22"/>
              </w:rPr>
            </w:pPr>
            <w:ins w:id="447" w:author="Caspar Addyman" w:date="2018-02-23T23:22:00Z">
              <w:r>
                <w:rPr>
                  <w:b w:val="0"/>
                  <w:color w:val="000000"/>
                  <w:sz w:val="22"/>
                  <w:szCs w:val="22"/>
                </w:rPr>
                <w:t>VIEWING</w:t>
              </w:r>
              <w:r>
                <w:rPr>
                  <w:b w:val="0"/>
                  <w:color w:val="000000"/>
                  <w:sz w:val="22"/>
                  <w:szCs w:val="22"/>
                </w:rPr>
                <w:br/>
              </w:r>
            </w:ins>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ins w:id="448" w:author="Caspar Addyman" w:date="2018-02-23T23:36:00Z"/>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ins w:id="449" w:author="Caspar Addyman" w:date="2018-02-28T11:51:00Z"/>
                <w:bCs w:val="0"/>
                <w:color w:val="000000"/>
                <w:sz w:val="22"/>
                <w:szCs w:val="22"/>
              </w:rPr>
            </w:pPr>
            <w:ins w:id="450" w:author="Caspar Addyman" w:date="2018-02-28T11:51:00Z">
              <w:r w:rsidRPr="00C21007">
                <w:rPr>
                  <w:b w:val="0"/>
                  <w:color w:val="000000"/>
                  <w:sz w:val="22"/>
                  <w:szCs w:val="22"/>
                </w:rPr>
                <w:t xml:space="preserve">Session </w:t>
              </w:r>
            </w:ins>
            <w:ins w:id="451" w:author="Caspar Addyman" w:date="2018-02-28T11:52:00Z">
              <w:r>
                <w:rPr>
                  <w:b w:val="0"/>
                  <w:color w:val="000000"/>
                  <w:sz w:val="22"/>
                  <w:szCs w:val="22"/>
                </w:rPr>
                <w:t>1</w:t>
              </w:r>
            </w:ins>
          </w:p>
          <w:p w:rsidR="00F0762D" w:rsidDel="00DE3AD5"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del w:id="452" w:author="Caspar Addyman" w:date="2018-02-23T23:36:00Z"/>
                <w:bCs w:val="0"/>
                <w:color w:val="000000"/>
                <w:sz w:val="22"/>
                <w:szCs w:val="22"/>
              </w:rPr>
            </w:pPr>
            <w:ins w:id="453" w:author="Caspar Addyman" w:date="2018-02-28T11:51:00Z">
              <w:r w:rsidRPr="00730EDB">
                <w:rPr>
                  <w:b w:val="0"/>
                  <w:color w:val="000000"/>
                  <w:sz w:val="22"/>
                  <w:szCs w:val="22"/>
                </w:rPr>
                <w:t xml:space="preserve">Week </w:t>
              </w:r>
            </w:ins>
            <w:ins w:id="454" w:author="Caspar Addyman" w:date="2018-02-28T11:52:00Z">
              <w:r>
                <w:rPr>
                  <w:b w:val="0"/>
                  <w:color w:val="000000"/>
                  <w:sz w:val="22"/>
                  <w:szCs w:val="22"/>
                </w:rPr>
                <w:t>1-2</w:t>
              </w:r>
            </w:ins>
            <w:ins w:id="455" w:author="Caspar Addyman" w:date="2018-02-28T11:51:00Z">
              <w:r w:rsidRPr="00730EDB" w:rsidDel="000F0ED0">
                <w:rPr>
                  <w:b w:val="0"/>
                  <w:color w:val="000000"/>
                  <w:sz w:val="22"/>
                  <w:szCs w:val="22"/>
                </w:rPr>
                <w:t xml:space="preserve"> </w:t>
              </w:r>
              <w:r w:rsidRPr="00C21007">
                <w:rPr>
                  <w:b w:val="0"/>
                  <w:color w:val="000000"/>
                  <w:sz w:val="22"/>
                  <w:szCs w:val="22"/>
                </w:rPr>
                <w:t>Video</w:t>
              </w:r>
            </w:ins>
            <w:del w:id="456" w:author="Caspar Addyman" w:date="2018-02-28T11:51:00Z">
              <w:r w:rsidR="00C21007" w:rsidRPr="00C21007" w:rsidDel="00DE3AD5">
                <w:rPr>
                  <w:b w:val="0"/>
                  <w:color w:val="000000"/>
                  <w:sz w:val="22"/>
                  <w:szCs w:val="22"/>
                </w:rPr>
                <w:delText>Session 1</w:delText>
              </w:r>
            </w:del>
          </w:p>
          <w:p w:rsidR="00C21007" w:rsidRPr="00C21007" w:rsidRDefault="00C21007"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del w:id="457" w:author="Caspar Addyman" w:date="2018-02-23T23:35:00Z">
              <w:r w:rsidRPr="00C21007" w:rsidDel="00F0762D">
                <w:rPr>
                  <w:b w:val="0"/>
                  <w:color w:val="000000"/>
                  <w:sz w:val="22"/>
                  <w:szCs w:val="22"/>
                </w:rPr>
                <w:delText>(</w:delText>
              </w:r>
            </w:del>
            <w:del w:id="458" w:author="Caspar Addyman" w:date="2018-02-28T11:51:00Z">
              <w:r w:rsidRPr="00C21007" w:rsidDel="00DE3AD5">
                <w:rPr>
                  <w:b w:val="0"/>
                  <w:color w:val="000000"/>
                  <w:sz w:val="22"/>
                  <w:szCs w:val="22"/>
                </w:rPr>
                <w:delText xml:space="preserve">Video </w:delText>
              </w:r>
            </w:del>
            <w:ins w:id="459" w:author="Caspar Addyman" w:date="2018-02-28T11:51:00Z">
              <w:r w:rsidR="00DE3AD5">
                <w:rPr>
                  <w:b w:val="0"/>
                  <w:color w:val="000000"/>
                  <w:sz w:val="22"/>
                  <w:szCs w:val="22"/>
                </w:rPr>
                <w:t>1</w:t>
              </w:r>
            </w:ins>
            <w:del w:id="460" w:author="Caspar Addyman" w:date="2018-02-28T11:51:00Z">
              <w:r w:rsidRPr="00C21007" w:rsidDel="00DE3AD5">
                <w:rPr>
                  <w:b w:val="0"/>
                  <w:color w:val="000000"/>
                  <w:sz w:val="22"/>
                  <w:szCs w:val="22"/>
                </w:rPr>
                <w:delText>1</w:delText>
              </w:r>
            </w:del>
            <w:del w:id="461" w:author="Caspar Addyman" w:date="2018-02-23T23:37:00Z">
              <w:r w:rsidRPr="00C21007" w:rsidDel="000F0ED0">
                <w:rPr>
                  <w:b w:val="0"/>
                  <w:color w:val="000000"/>
                  <w:sz w:val="22"/>
                  <w:szCs w:val="22"/>
                </w:rPr>
                <w:delText>)</w:delText>
              </w:r>
            </w:del>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ins w:id="462" w:author="Caspar Addyman" w:date="2018-02-28T11:51:00Z"/>
                <w:bCs w:val="0"/>
                <w:color w:val="000000"/>
                <w:sz w:val="22"/>
                <w:szCs w:val="22"/>
              </w:rPr>
            </w:pPr>
            <w:ins w:id="463" w:author="Caspar Addyman" w:date="2018-02-28T11:51:00Z">
              <w:r w:rsidRPr="00C21007">
                <w:rPr>
                  <w:b w:val="0"/>
                  <w:color w:val="000000"/>
                  <w:sz w:val="22"/>
                  <w:szCs w:val="22"/>
                </w:rPr>
                <w:t>Session 2</w:t>
              </w:r>
            </w:ins>
          </w:p>
          <w:p w:rsidR="000F0ED0" w:rsidRPr="0051706E" w:rsidDel="000F0ED0"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del w:id="464" w:author="Caspar Addyman" w:date="2018-02-23T23:37:00Z"/>
                <w:b w:val="0"/>
                <w:color w:val="000000"/>
                <w:sz w:val="22"/>
                <w:szCs w:val="22"/>
              </w:rPr>
            </w:pPr>
            <w:ins w:id="465" w:author="Caspar Addyman" w:date="2018-02-28T11:51:00Z">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ins>
            <w:del w:id="466" w:author="Caspar Addyman" w:date="2018-02-28T11:51:00Z">
              <w:r w:rsidR="00C21007" w:rsidRPr="00C21007" w:rsidDel="00DE3AD5">
                <w:rPr>
                  <w:b w:val="0"/>
                  <w:color w:val="000000"/>
                  <w:sz w:val="22"/>
                  <w:szCs w:val="22"/>
                </w:rPr>
                <w:delText>Session 2</w:delText>
              </w:r>
            </w:del>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del w:id="467" w:author="Caspar Addyman" w:date="2018-02-23T23:38:00Z">
              <w:r w:rsidRPr="00C21007" w:rsidDel="000F0ED0">
                <w:rPr>
                  <w:b w:val="0"/>
                  <w:color w:val="000000"/>
                  <w:sz w:val="22"/>
                  <w:szCs w:val="22"/>
                </w:rPr>
                <w:delText>(</w:delText>
              </w:r>
            </w:del>
            <w:del w:id="468" w:author="Caspar Addyman" w:date="2018-02-28T11:51:00Z">
              <w:r w:rsidRPr="00C21007" w:rsidDel="00DE3AD5">
                <w:rPr>
                  <w:b w:val="0"/>
                  <w:color w:val="000000"/>
                  <w:sz w:val="22"/>
                  <w:szCs w:val="22"/>
                </w:rPr>
                <w:delText>Video 2</w:delText>
              </w:r>
            </w:del>
            <w:del w:id="469" w:author="Caspar Addyman" w:date="2018-02-23T23:38:00Z">
              <w:r w:rsidRPr="00C21007" w:rsidDel="000F0ED0">
                <w:rPr>
                  <w:b w:val="0"/>
                  <w:color w:val="000000"/>
                  <w:sz w:val="22"/>
                  <w:szCs w:val="22"/>
                </w:rPr>
                <w:delText>)</w:delText>
              </w:r>
            </w:del>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0F0ED0" w:rsidRDefault="000F0ED0" w:rsidP="00C21007">
            <w:pPr>
              <w:spacing w:before="120" w:after="120"/>
              <w:jc w:val="center"/>
              <w:cnfStyle w:val="100000000000" w:firstRow="1" w:lastRow="0" w:firstColumn="0" w:lastColumn="0" w:oddVBand="0" w:evenVBand="0" w:oddHBand="0" w:evenHBand="0" w:firstRowFirstColumn="0" w:firstRowLastColumn="0" w:lastRowFirstColumn="0" w:lastRowLastColumn="0"/>
              <w:rPr>
                <w:ins w:id="470" w:author="Caspar Addyman" w:date="2018-02-23T23:38:00Z"/>
                <w:bCs w:val="0"/>
                <w:color w:val="000000"/>
                <w:sz w:val="22"/>
                <w:szCs w:val="22"/>
              </w:rPr>
            </w:pPr>
            <w:ins w:id="471" w:author="Caspar Addyman" w:date="2018-02-23T23:38:00Z">
              <w:r>
                <w:rPr>
                  <w:b w:val="0"/>
                  <w:color w:val="000000"/>
                  <w:sz w:val="22"/>
                  <w:szCs w:val="22"/>
                </w:rPr>
                <w:t>Week 5-6</w:t>
              </w:r>
            </w:ins>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del w:id="472" w:author="Caspar Addyman" w:date="2018-02-23T23:38:00Z">
              <w:r w:rsidRPr="00C21007" w:rsidDel="000F0ED0">
                <w:rPr>
                  <w:b w:val="0"/>
                  <w:color w:val="000000"/>
                  <w:sz w:val="22"/>
                  <w:szCs w:val="22"/>
                </w:rPr>
                <w:delText>(</w:delText>
              </w:r>
            </w:del>
            <w:r w:rsidRPr="00C21007">
              <w:rPr>
                <w:b w:val="0"/>
                <w:color w:val="000000"/>
                <w:sz w:val="22"/>
                <w:szCs w:val="22"/>
              </w:rPr>
              <w:t>Video 3</w:t>
            </w:r>
            <w:del w:id="473" w:author="Caspar Addyman" w:date="2018-02-23T23:38:00Z">
              <w:r w:rsidRPr="00C21007" w:rsidDel="000F0ED0">
                <w:rPr>
                  <w:b w:val="0"/>
                  <w:color w:val="000000"/>
                  <w:sz w:val="22"/>
                  <w:szCs w:val="22"/>
                </w:rPr>
                <w:delText>)</w:delText>
              </w:r>
            </w:del>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9910CA">
      <w:pPr>
        <w:spacing w:line="360" w:lineRule="auto"/>
        <w:ind w:firstLine="720"/>
        <w:rPr>
          <w:ins w:id="474" w:author="Caspar Addyman" w:date="2018-02-28T11:53:00Z"/>
        </w:rPr>
      </w:pP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Default="001F31C4" w:rsidP="009910CA">
      <w:pPr>
        <w:spacing w:line="360" w:lineRule="auto"/>
        <w:ind w:firstLine="720"/>
        <w:rPr>
          <w:ins w:id="475" w:author="Caspar Addyman" w:date="2018-02-28T11:53:00Z"/>
        </w:rPr>
      </w:pPr>
      <w:r>
        <w:t>Smiles and laughter were coded offline from the video recordings of the children. Video presen</w:t>
      </w:r>
      <w:ins w:id="476" w:author="Sarah Rees" w:date="2018-02-07T19:42:00Z">
        <w:r w:rsidR="001A094E">
          <w:t>ta</w:t>
        </w:r>
      </w:ins>
      <w:r>
        <w:t xml:space="preserve">tion </w:t>
      </w:r>
      <w:r w:rsidR="00395520" w:rsidRPr="005C329F">
        <w:t>software</w:t>
      </w:r>
      <w:r>
        <w:t xml:space="preserve"> (Camcasia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ins w:id="477" w:author="Sarah Rees" w:date="2018-02-07T19:43:00Z">
        <w:r w:rsidR="001A094E">
          <w:t xml:space="preserve">an </w:t>
        </w:r>
      </w:ins>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9910CA">
      <w:pPr>
        <w:spacing w:line="360" w:lineRule="auto"/>
        <w:ind w:firstLine="720"/>
      </w:pPr>
    </w:p>
    <w:p w:rsidR="00395520" w:rsidRDefault="001A094E" w:rsidP="009910CA">
      <w:pPr>
        <w:spacing w:line="360" w:lineRule="auto"/>
        <w:ind w:firstLine="720"/>
      </w:pPr>
      <w:ins w:id="478" w:author="Sarah Rees" w:date="2018-02-07T19:43:00Z">
        <w:r>
          <w:t xml:space="preserve">The </w:t>
        </w:r>
      </w:ins>
      <w:del w:id="479" w:author="Sarah Rees" w:date="2018-02-07T19:43:00Z">
        <w:r w:rsidR="001F31C4" w:rsidDel="001A094E">
          <w:delText xml:space="preserve">Three </w:delText>
        </w:r>
      </w:del>
      <w:ins w:id="480" w:author="Sarah Rees" w:date="2018-02-07T19:43:00Z">
        <w:r>
          <w:t xml:space="preserve">three </w:t>
        </w:r>
      </w:ins>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ins w:id="481" w:author="Sarah Rees" w:date="2018-02-07T19:43:00Z">
        <w:r>
          <w:t>,</w:t>
        </w:r>
      </w:ins>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ins w:id="482" w:author="Sarah Rees" w:date="2018-02-07T19:43:00Z">
        <w:r>
          <w:t xml:space="preserve">the </w:t>
        </w:r>
      </w:ins>
      <w:r w:rsidR="00395520" w:rsidRPr="005C329F">
        <w:t>researchers compared their respective total</w:t>
      </w:r>
      <w:ins w:id="483" w:author="Caspar Addyman" w:date="2018-02-27T21:33:00Z">
        <w:r w:rsidR="005532FE">
          <w:t>s. The</w:t>
        </w:r>
      </w:ins>
      <w:del w:id="484" w:author="Caspar Addyman" w:date="2018-02-27T21:33:00Z">
        <w:r w:rsidR="00395520" w:rsidRPr="005C329F" w:rsidDel="005532FE">
          <w:delText>s</w:delText>
        </w:r>
      </w:del>
      <w:ins w:id="485" w:author="Caspar Addyman" w:date="2018-02-27T21:34:00Z">
        <w:r w:rsidR="005532FE">
          <w:t xml:space="preserve"> </w:t>
        </w:r>
      </w:ins>
      <w:ins w:id="486" w:author="Caspar Addyman" w:date="2018-02-27T21:42:00Z">
        <w:r w:rsidR="00EA5F60">
          <w:t>pa</w:t>
        </w:r>
      </w:ins>
      <w:ins w:id="487" w:author="Caspar Addyman" w:date="2018-02-27T21:43:00Z">
        <w:r w:rsidR="00EA5F60">
          <w:t xml:space="preserve">irwise </w:t>
        </w:r>
      </w:ins>
      <w:ins w:id="488" w:author="Caspar Addyman" w:date="2018-02-27T21:33:00Z">
        <w:r w:rsidR="005532FE">
          <w:t>correlations</w:t>
        </w:r>
      </w:ins>
      <w:ins w:id="489" w:author="Caspar Addyman" w:date="2018-02-27T21:41:00Z">
        <w:r w:rsidR="00DF7C9C">
          <w:t xml:space="preserve"> in </w:t>
        </w:r>
      </w:ins>
      <w:ins w:id="490" w:author="Caspar Addyman" w:date="2018-02-27T21:42:00Z">
        <w:r w:rsidR="00DF7C9C">
          <w:t>scores</w:t>
        </w:r>
      </w:ins>
      <w:ins w:id="491" w:author="Caspar Addyman" w:date="2018-02-27T21:33:00Z">
        <w:r w:rsidR="005532FE">
          <w:t xml:space="preserve"> between coders were</w:t>
        </w:r>
      </w:ins>
      <w:ins w:id="492" w:author="Caspar Addyman" w:date="2018-02-27T21:34:00Z">
        <w:r w:rsidR="005532FE">
          <w:t xml:space="preserve"> </w:t>
        </w:r>
      </w:ins>
      <w:ins w:id="493" w:author="Caspar Addyman" w:date="2018-02-27T21:43:00Z">
        <w:r w:rsidR="00EA5F60">
          <w:t xml:space="preserve">all </w:t>
        </w:r>
      </w:ins>
      <w:ins w:id="494" w:author="Caspar Addyman" w:date="2018-02-27T21:33:00Z">
        <w:r w:rsidR="005532FE">
          <w:t>greater than 95</w:t>
        </w:r>
      </w:ins>
      <w:ins w:id="495" w:author="Caspar Addyman" w:date="2018-02-27T21:42:00Z">
        <w:r w:rsidR="00EA5F60">
          <w:t>%</w:t>
        </w:r>
      </w:ins>
      <w:ins w:id="496" w:author="Caspar Addyman" w:date="2018-02-27T21:34:00Z">
        <w:r w:rsidR="005532FE">
          <w:t>.</w:t>
        </w:r>
      </w:ins>
      <w:del w:id="497" w:author="Caspar Addyman" w:date="2018-02-27T21:34:00Z">
        <w:r w:rsidR="00395520" w:rsidRPr="005C329F" w:rsidDel="005532FE">
          <w:delText>.</w:delText>
        </w:r>
      </w:del>
      <w:del w:id="498" w:author="Caspar Addyman" w:date="2018-02-27T21:42:00Z">
        <w:r w:rsidR="00395520" w:rsidRPr="005C329F" w:rsidDel="00DF7C9C">
          <w:delText xml:space="preserve">  </w:delText>
        </w:r>
      </w:del>
      <w:r w:rsidR="00395520" w:rsidRPr="005C329F">
        <w:t xml:space="preserve">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of data.</w:t>
      </w:r>
      <w:bookmarkStart w:id="499" w:name="_Hlk507163972"/>
      <w:r w:rsidR="00395520">
        <w:t xml:space="preserve"> </w:t>
      </w:r>
      <w:ins w:id="500" w:author="Caspar Addyman" w:date="2018-02-23T15:42:00Z">
        <w:r w:rsidR="006C4C97">
          <w:t xml:space="preserve">A minor discrepancy was a </w:t>
        </w:r>
      </w:ins>
      <w:ins w:id="501" w:author="Caspar Addyman" w:date="2018-02-23T15:43:00Z">
        <w:r w:rsidR="006C4C97">
          <w:t xml:space="preserve">scoring </w:t>
        </w:r>
      </w:ins>
      <w:ins w:id="502" w:author="Caspar Addyman" w:date="2018-02-23T15:42:00Z">
        <w:r w:rsidR="006C4C97">
          <w:t xml:space="preserve">difference </w:t>
        </w:r>
      </w:ins>
      <w:ins w:id="503" w:author="Caspar Addyman" w:date="2018-02-23T15:43:00Z">
        <w:r w:rsidR="006C4C97">
          <w:t xml:space="preserve">between coders of </w:t>
        </w:r>
      </w:ins>
      <w:ins w:id="504" w:author="Caspar Addyman" w:date="2018-02-23T15:42:00Z">
        <w:r w:rsidR="006C4C97">
          <w:t>3 or fewer</w:t>
        </w:r>
      </w:ins>
      <w:ins w:id="505" w:author="Caspar Addyman" w:date="2018-02-23T15:43:00Z">
        <w:r w:rsidR="006C4C97">
          <w:t xml:space="preserve"> </w:t>
        </w:r>
      </w:ins>
      <w:ins w:id="506" w:author="Caspar Addyman" w:date="2018-02-23T19:26:00Z">
        <w:r w:rsidR="00C71E51">
          <w:t xml:space="preserve">laughs or smiles </w:t>
        </w:r>
      </w:ins>
      <w:ins w:id="507" w:author="Caspar Addyman" w:date="2018-02-23T15:43:00Z">
        <w:r w:rsidR="006C4C97">
          <w:t>per child per video.</w:t>
        </w:r>
      </w:ins>
      <w:ins w:id="508" w:author="Caspar Addyman" w:date="2018-02-23T15:42:00Z">
        <w:r w:rsidR="006C4C97">
          <w:t xml:space="preserve"> </w:t>
        </w:r>
      </w:ins>
      <w:bookmarkEnd w:id="499"/>
      <w:r w:rsidR="00395520" w:rsidRPr="005C329F">
        <w:t>In a small number of cases where discrepancies were larger, the video clip was re</w:t>
      </w:r>
      <w:r w:rsidR="00395520">
        <w:t>-watched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similarly percentage was found to be 86%.</w:t>
      </w:r>
      <w:ins w:id="509" w:author="Caspar Addyman" w:date="2018-02-24T00:06:00Z">
        <w:r w:rsidR="00932EB2">
          <w:t xml:space="preserve"> </w:t>
        </w:r>
      </w:ins>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rPr>
          <w:ins w:id="510" w:author="Caspar Addyman" w:date="2018-02-22T18:32:00Z"/>
        </w:rPr>
      </w:pPr>
      <w:r>
        <w:t xml:space="preserve">To investigate the social role of laughter and smiles in preschool children watching funny videos, </w:t>
      </w:r>
      <w:del w:id="511" w:author="Sarah Rees" w:date="2018-02-07T19:43:00Z">
        <w:r w:rsidDel="001A094E">
          <w:delText xml:space="preserve">we initially looked at </w:delText>
        </w:r>
      </w:del>
      <w:r>
        <w:t>laughter, smiles and funniness rating</w:t>
      </w:r>
      <w:r w:rsidR="00CD0021">
        <w:t>s</w:t>
      </w:r>
      <w:r>
        <w:t xml:space="preserve"> </w:t>
      </w:r>
      <w:ins w:id="512" w:author="Sarah Rees" w:date="2018-02-07T19:43:00Z">
        <w:r w:rsidR="001A094E">
          <w:t xml:space="preserve">were </w:t>
        </w:r>
        <w:del w:id="513" w:author="Caspar Addyman" w:date="2018-02-27T21:53:00Z">
          <w:r w:rsidR="001A094E" w:rsidDel="000033D0">
            <w:delText xml:space="preserve">initially </w:delText>
          </w:r>
        </w:del>
        <w:r w:rsidR="001A094E">
          <w:t xml:space="preserve">looked at </w:t>
        </w:r>
      </w:ins>
      <w:r>
        <w:t>separately.</w:t>
      </w:r>
      <w:del w:id="514" w:author="Caspar Addyman" w:date="2018-02-27T22:10:00Z">
        <w:r w:rsidDel="004D5DC1">
          <w:delText xml:space="preserve"> </w:delText>
        </w:r>
      </w:del>
      <w:ins w:id="515" w:author="Caspar Addyman" w:date="2018-02-27T21:54:00Z">
        <w:r w:rsidR="000033D0">
          <w:t xml:space="preserve"> </w:t>
        </w:r>
      </w:ins>
      <w:r>
        <w:t>All analysis was performed using the R statistics language, version 3.4.2 with ANOVA</w:t>
      </w:r>
      <w:r w:rsidR="00370736">
        <w:t xml:space="preserve"> performed using CRAN package ez, version 4.4.0</w:t>
      </w:r>
      <w:ins w:id="516" w:author="Caspar Addyman" w:date="2018-02-22T18:43:00Z">
        <w:r w:rsidR="00E02DF2">
          <w:t xml:space="preserve"> </w:t>
        </w:r>
        <w:r w:rsidR="00E02DF2">
          <w:fldChar w:fldCharType="begin" w:fldLock="1"/>
        </w:r>
      </w:ins>
      <w:r w:rsidR="007C7AED">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 "schema" : "https://github.com/citation-style-language/schema/raw/master/csl-citation.json" }</w:instrText>
      </w:r>
      <w:r w:rsidR="00E02DF2">
        <w:fldChar w:fldCharType="separate"/>
      </w:r>
      <w:r w:rsidR="00E02DF2" w:rsidRPr="00E02DF2">
        <w:rPr>
          <w:noProof/>
        </w:rPr>
        <w:t>(Lawrence, 2016)</w:t>
      </w:r>
      <w:ins w:id="517" w:author="Caspar Addyman" w:date="2018-02-22T18:43:00Z">
        <w:r w:rsidR="00E02DF2">
          <w:fldChar w:fldCharType="end"/>
        </w:r>
        <w:r w:rsidR="00E02DF2">
          <w:t xml:space="preserve"> </w:t>
        </w:r>
      </w:ins>
      <w:ins w:id="518" w:author="Caspar Addyman" w:date="2018-02-22T18:12:00Z">
        <w:r w:rsidR="00480610">
          <w:t xml:space="preserve"> and power calculations using package pwr, version 1.2.1</w:t>
        </w:r>
      </w:ins>
      <w:ins w:id="519" w:author="Caspar Addyman" w:date="2018-02-22T18:39:00Z">
        <w:r w:rsidR="00E02DF2">
          <w:t xml:space="preserve"> </w:t>
        </w:r>
        <w:r w:rsidR="00E02DF2">
          <w:fldChar w:fldCharType="begin" w:fldLock="1"/>
        </w:r>
      </w:ins>
      <w:r w:rsidR="00E02DF2">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 "schema" : "https://github.com/citation-style-language/schema/raw/master/csl-citation.json" }</w:instrText>
      </w:r>
      <w:r w:rsidR="00E02DF2">
        <w:fldChar w:fldCharType="separate"/>
      </w:r>
      <w:r w:rsidR="00E02DF2" w:rsidRPr="00E02DF2">
        <w:rPr>
          <w:noProof/>
        </w:rPr>
        <w:t>(Champely, 2017)</w:t>
      </w:r>
      <w:ins w:id="520" w:author="Caspar Addyman" w:date="2018-02-22T18:39:00Z">
        <w:r w:rsidR="00E02DF2">
          <w:fldChar w:fldCharType="end"/>
        </w:r>
      </w:ins>
      <w:r>
        <w:t>. The data, the analysis scripts and the code to generate all figures are pr</w:t>
      </w:r>
      <w:r w:rsidR="0091317F">
        <w:t xml:space="preserve">ovided in the online materials </w:t>
      </w:r>
      <w:r w:rsidR="0091317F">
        <w:fldChar w:fldCharType="begin" w:fldLock="1"/>
      </w:r>
      <w:r w:rsidR="00920BFE">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 "schema" : "https://github.com/citation-style-language/schema/raw/master/csl-citation.json" }</w:instrText>
      </w:r>
      <w:r w:rsidR="0091317F">
        <w:fldChar w:fldCharType="separate"/>
      </w:r>
      <w:r w:rsidR="006E68B9" w:rsidRPr="006E68B9">
        <w:rPr>
          <w:noProof/>
        </w:rPr>
        <w:t>(Addyman et al., 2017)</w:t>
      </w:r>
      <w:r w:rsidR="0091317F">
        <w:fldChar w:fldCharType="end"/>
      </w:r>
      <w:ins w:id="521" w:author="Caspar Addyman" w:date="2018-02-27T22:10:00Z">
        <w:r w:rsidR="00E358D5">
          <w:t>. Table 2 shows the descriptive statistics and Table 3 the pairwise correlations for all the main experimental variables.</w:t>
        </w:r>
      </w:ins>
    </w:p>
    <w:p w:rsidR="00634A38" w:rsidRDefault="00634A38" w:rsidP="00634A38">
      <w:pPr>
        <w:spacing w:line="360" w:lineRule="auto"/>
        <w:rPr>
          <w:ins w:id="522" w:author="Caspar Addyman" w:date="2018-02-22T18:32:00Z"/>
        </w:rPr>
      </w:pPr>
    </w:p>
    <w:p w:rsidR="00634A38" w:rsidRPr="00634A38" w:rsidRDefault="00634A38">
      <w:pPr>
        <w:spacing w:line="360" w:lineRule="auto"/>
        <w:rPr>
          <w:u w:val="single"/>
          <w:rPrChange w:id="523" w:author="Caspar Addyman" w:date="2018-02-22T18:32:00Z">
            <w:rPr/>
          </w:rPrChange>
        </w:rPr>
        <w:pPrChange w:id="524" w:author="Caspar Addyman" w:date="2018-02-22T18:32:00Z">
          <w:pPr>
            <w:spacing w:line="360" w:lineRule="auto"/>
            <w:ind w:firstLine="720"/>
          </w:pPr>
        </w:pPrChange>
      </w:pPr>
      <w:ins w:id="525" w:author="Caspar Addyman" w:date="2018-02-22T18:32:00Z">
        <w:r w:rsidRPr="00634A38">
          <w:rPr>
            <w:u w:val="single"/>
            <w:rPrChange w:id="526" w:author="Caspar Addyman" w:date="2018-02-22T18:32:00Z">
              <w:rPr/>
            </w:rPrChange>
          </w:rPr>
          <w:t>Power</w:t>
        </w:r>
      </w:ins>
    </w:p>
    <w:p w:rsidR="00634A38" w:rsidRPr="0091317F" w:rsidRDefault="00634A38" w:rsidP="00634A38">
      <w:pPr>
        <w:spacing w:line="360" w:lineRule="auto"/>
        <w:ind w:firstLine="720"/>
        <w:rPr>
          <w:ins w:id="527" w:author="Caspar Addyman" w:date="2018-02-22T18:32:00Z"/>
        </w:rPr>
      </w:pPr>
      <w:ins w:id="528" w:author="Caspar Addyman" w:date="2018-02-22T18:32:00Z">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value we calculate that the necessary sample size to detect a similar effect with alpha level of .05 and power of .80 with our 3x3 repeated measures design would be 17. Our actual sample size of 20 participants gives a predicted power of .90</w:t>
        </w:r>
      </w:ins>
      <w:ins w:id="529" w:author="Caspar Addyman" w:date="2018-02-22T18:33:00Z">
        <w:r>
          <w:t xml:space="preserve">. (See online </w:t>
        </w:r>
      </w:ins>
      <w:ins w:id="530" w:author="Caspar Addyman" w:date="2018-02-22T18:34:00Z">
        <w:r>
          <w:t>materials for full calculations).</w:t>
        </w:r>
      </w:ins>
    </w:p>
    <w:p w:rsidR="005F13F1" w:rsidRPr="005C329F" w:rsidRDefault="005811DC">
      <w:pPr>
        <w:spacing w:line="360" w:lineRule="auto"/>
        <w:pPrChange w:id="531" w:author="Caspar Addyman" w:date="2018-02-22T18:32:00Z">
          <w:pPr>
            <w:spacing w:line="360" w:lineRule="auto"/>
            <w:ind w:firstLine="720"/>
          </w:pPr>
        </w:pPrChange>
      </w:pPr>
      <w:del w:id="532" w:author="Caspar Addyman" w:date="2018-02-22T18:32:00Z">
        <w:r w:rsidDel="00634A38">
          <w:delText>.</w:delText>
        </w:r>
      </w:del>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rPr>
          <w:ins w:id="533" w:author="Caspar Addyman" w:date="2018-02-27T22:10:00Z"/>
        </w:rPr>
      </w:pPr>
      <w:r>
        <w:t>Descriptive statistics showed a greater number of laughs in the group viewing condition (mean 8.20, SD 8.14) and in the pair viewing condition (mean 7.60, SD 6.68) than in the individual viewing condition (mean 0.93, SD 2.36)</w:t>
      </w:r>
      <w:ins w:id="534" w:author="Caspar Addyman" w:date="2018-02-27T21:53:00Z">
        <w:r w:rsidR="000033D0">
          <w:t xml:space="preserve">. </w:t>
        </w:r>
      </w:ins>
      <w:del w:id="535" w:author="Caspar Addyman" w:date="2018-02-27T21:48:00Z">
        <w:r w:rsidDel="00A71A82">
          <w:delText>.</w:delText>
        </w:r>
      </w:del>
      <w:del w:id="536" w:author="Caspar Addyman" w:date="2018-02-27T21:53:00Z">
        <w:r w:rsidDel="000033D0">
          <w:delText xml:space="preserve">  </w:delText>
        </w:r>
      </w:del>
      <w:r>
        <w:t>To test the experimental hypothesis</w:t>
      </w:r>
      <w:ins w:id="537" w:author="Sarah Rees" w:date="2018-02-07T20:18:00Z">
        <w:r w:rsidR="00EC3663">
          <w:t>,</w:t>
        </w:r>
      </w:ins>
      <w:r>
        <w:t xml:space="preserve"> a mixed 3x3 ANOVA was conducted with group</w:t>
      </w:r>
      <w:r w:rsidR="00CD0021">
        <w:t xml:space="preserve"> size</w:t>
      </w:r>
      <w:r>
        <w:t xml:space="preserve"> as the </w:t>
      </w:r>
      <w:r w:rsidR="005F13F1" w:rsidRPr="005C329F">
        <w:t>within</w:t>
      </w:r>
      <w:ins w:id="538" w:author="Sarah Rees" w:date="2018-02-07T19:44:00Z">
        <w:r w:rsidR="001A094E">
          <w:t>-</w:t>
        </w:r>
      </w:ins>
      <w:del w:id="539" w:author="Sarah Rees" w:date="2018-02-07T19:44:00Z">
        <w:r w:rsidR="005F13F1" w:rsidRPr="005C329F" w:rsidDel="001A094E">
          <w:delText xml:space="preserve"> </w:delText>
        </w:r>
      </w:del>
      <w:r w:rsidR="005F13F1" w:rsidRPr="005C329F">
        <w:t>subject</w:t>
      </w:r>
      <w:ins w:id="540" w:author="Sarah Rees" w:date="2018-02-07T20:17:00Z">
        <w:r w:rsidR="00EC3663">
          <w:t>s</w:t>
        </w:r>
      </w:ins>
      <w:r w:rsidR="00CD0021">
        <w:t xml:space="preserve"> varia</w:t>
      </w:r>
      <w:r>
        <w:t>ble</w:t>
      </w:r>
      <w:del w:id="541" w:author="Sarah Rees" w:date="2018-02-07T19:44:00Z">
        <w:r w:rsidR="001F0004" w:rsidDel="001A094E">
          <w:delText>s</w:delText>
        </w:r>
      </w:del>
      <w:r w:rsidR="001F0004">
        <w:t xml:space="preserve"> (group, pairs, individual) </w:t>
      </w:r>
      <w:r w:rsidR="00CD0021">
        <w:t>and view</w:t>
      </w:r>
      <w:r w:rsidR="001F0004">
        <w:t>ing</w:t>
      </w:r>
      <w:r w:rsidR="00CD0021">
        <w:t xml:space="preserve"> order as </w:t>
      </w:r>
      <w:ins w:id="542" w:author="Sarah Rees" w:date="2018-02-07T19:44:00Z">
        <w:r w:rsidR="001A094E">
          <w:t xml:space="preserve">the </w:t>
        </w:r>
      </w:ins>
      <w:r w:rsidR="005F13F1" w:rsidRPr="005C329F">
        <w:t>between</w:t>
      </w:r>
      <w:ins w:id="543" w:author="Sarah Rees" w:date="2018-02-07T19:44:00Z">
        <w:r w:rsidR="001A094E">
          <w:t>-</w:t>
        </w:r>
      </w:ins>
      <w:del w:id="544" w:author="Sarah Rees" w:date="2018-02-07T19:44:00Z">
        <w:r w:rsidR="005F13F1" w:rsidRPr="005C329F" w:rsidDel="001A094E">
          <w:delText xml:space="preserve"> </w:delText>
        </w:r>
      </w:del>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ins w:id="545" w:author="Caspar Addyman" w:date="2018-02-26T23:11:00Z">
        <w:r w:rsidR="001F70EA">
          <w:t xml:space="preserve"> W= .996, </w:t>
        </w:r>
      </w:ins>
      <w:r w:rsidR="005F13F1" w:rsidRPr="005C329F">
        <w:t xml:space="preserve"> </w:t>
      </w:r>
      <w:r w:rsidR="001F0004">
        <w:t>p=</w:t>
      </w:r>
      <w:r w:rsidR="005F13F1" w:rsidRPr="005C329F">
        <w:t xml:space="preserve">.761, therefore homogeneity of variance could be assumed.  </w:t>
      </w:r>
    </w:p>
    <w:p w:rsidR="00E358D5" w:rsidRDefault="00E358D5" w:rsidP="001F0004">
      <w:pPr>
        <w:spacing w:line="360" w:lineRule="auto"/>
        <w:ind w:firstLine="720"/>
      </w:pPr>
    </w:p>
    <w:p w:rsidR="005F13F1" w:rsidRPr="005C329F" w:rsidRDefault="005F13F1" w:rsidP="001F0004">
      <w:pPr>
        <w:spacing w:line="360" w:lineRule="auto"/>
        <w:ind w:firstLine="720"/>
      </w:pPr>
      <w:r w:rsidRPr="005C329F">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ins w:id="546" w:author="Caspar Addyman" w:date="2018-02-26T23:10:00Z">
        <w:r w:rsidR="001F70EA">
          <w:t>,</w:t>
        </w:r>
      </w:ins>
      <w:r w:rsidR="00094264">
        <w:t xml:space="preserve"> </w:t>
      </w:r>
      <w:del w:id="547" w:author="Caspar Addyman" w:date="2018-02-26T23:10:00Z">
        <w:r w:rsidR="00094264" w:rsidDel="001F70EA">
          <w:delText>(</w:delText>
        </w:r>
        <w:r w:rsidR="00094264" w:rsidDel="00174690">
          <w:delText>GES</w:delText>
        </w:r>
      </w:del>
      <w:ins w:id="548" w:author="Caspar Addyman" w:date="2018-02-26T23:10:00Z">
        <w:r w:rsidR="00174690">
          <w:t>ges</w:t>
        </w:r>
      </w:ins>
      <w:del w:id="549" w:author="Caspar Addyman" w:date="2018-02-26T23:10:00Z">
        <w:r w:rsidR="00094264" w:rsidDel="001F70EA">
          <w:delText>)</w:delText>
        </w:r>
      </w:del>
      <w:r w:rsidR="00094264">
        <w:t xml:space="preserve"> = .25</w:t>
      </w:r>
      <w:r w:rsidRPr="005C329F">
        <w:t xml:space="preserve">. </w:t>
      </w:r>
      <w:r w:rsidR="00094264">
        <w:t xml:space="preserve">There was no main effect of viewing order F(2, 17) = 0.44,  p=.65, </w:t>
      </w:r>
      <w:del w:id="550" w:author="Caspar Addyman" w:date="2018-02-26T23:10:00Z">
        <w:r w:rsidR="00094264" w:rsidDel="00174690">
          <w:delText>GES</w:delText>
        </w:r>
      </w:del>
      <w:ins w:id="551" w:author="Caspar Addyman" w:date="2018-02-26T23:10:00Z">
        <w:r w:rsidR="00174690">
          <w:t>ges</w:t>
        </w:r>
      </w:ins>
      <w:r w:rsidR="00094264">
        <w:t xml:space="preserve"> = .03 and no interaction F(4,34) = 1.85, p=.14, </w:t>
      </w:r>
      <w:del w:id="552" w:author="Caspar Addyman" w:date="2018-02-26T23:10:00Z">
        <w:r w:rsidR="00094264" w:rsidDel="00174690">
          <w:delText>GES</w:delText>
        </w:r>
      </w:del>
      <w:ins w:id="553" w:author="Caspar Addyman" w:date="2018-02-26T23:10:00Z">
        <w:r w:rsidR="00174690">
          <w:t>ges</w:t>
        </w:r>
      </w:ins>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t(19) = </w:t>
      </w:r>
      <w:r w:rsidR="00094264" w:rsidRPr="005C329F">
        <w:t xml:space="preserve"> </w:t>
      </w:r>
      <w:r w:rsidR="00792DD9">
        <w:t>4.77, p &lt; .001</w:t>
      </w:r>
      <w:ins w:id="554" w:author="Sarah Rees" w:date="2018-02-07T19:46:00Z">
        <w:r w:rsidR="001A094E">
          <w:t>,</w:t>
        </w:r>
      </w:ins>
      <w:r w:rsidR="00792DD9">
        <w:t xml:space="preserve"> and in groups than alone t(19) = 4.15, p &lt; .001. </w:t>
      </w:r>
      <w:del w:id="555" w:author="Sarah Rees" w:date="2018-02-07T19:45:00Z">
        <w:r w:rsidR="00792DD9" w:rsidDel="001A094E">
          <w:delText xml:space="preserve">But </w:delText>
        </w:r>
      </w:del>
      <w:ins w:id="556" w:author="Sarah Rees" w:date="2018-02-07T19:45:00Z">
        <w:r w:rsidR="001A094E">
          <w:t xml:space="preserve">However, the </w:t>
        </w:r>
      </w:ins>
      <w:r w:rsidR="00792DD9">
        <w:t xml:space="preserve">amount of laughter per child did not differ between pairs and groups t(19) = 0.33, p &lt; .74. </w:t>
      </w:r>
      <w:r w:rsidR="00D9066B">
        <w:t xml:space="preserve"> </w:t>
      </w:r>
      <w:bookmarkStart w:id="557" w:name="OLE_LINK1"/>
      <w:r w:rsidR="00D9066B">
        <w:t>T</w:t>
      </w:r>
      <w:r w:rsidR="00094264">
        <w:t>he</w:t>
      </w:r>
      <w:r w:rsidR="00D9066B">
        <w:t xml:space="preserve">se results support the hypothesis that the amount of laughter is determined by </w:t>
      </w:r>
      <w:ins w:id="558" w:author="Sarah Rees" w:date="2018-02-09T12:49:00Z">
        <w:r w:rsidR="00357C41">
          <w:t xml:space="preserve">the </w:t>
        </w:r>
      </w:ins>
      <w:r w:rsidR="00D9066B">
        <w:t>presence of a social partner and are</w:t>
      </w:r>
      <w:r w:rsidR="00094264">
        <w:t xml:space="preserve"> shown in</w:t>
      </w:r>
      <w:r w:rsidR="00D9066B">
        <w:t xml:space="preserve"> the left-</w:t>
      </w:r>
      <w:r w:rsidR="00094264">
        <w:t>hand panel of Figure 1.</w:t>
      </w:r>
      <w:r w:rsidRPr="005C329F">
        <w:t xml:space="preserve"> </w:t>
      </w:r>
      <w:bookmarkEnd w:id="557"/>
    </w:p>
    <w:p w:rsidR="005F13F1" w:rsidRDefault="005F13F1" w:rsidP="005F13F1">
      <w:pPr>
        <w:spacing w:line="360" w:lineRule="auto"/>
        <w:ind w:firstLine="720"/>
        <w:rPr>
          <w:ins w:id="559" w:author="Caspar Addyman" w:date="2018-02-27T21:43:00Z"/>
        </w:rPr>
      </w:pPr>
    </w:p>
    <w:p w:rsidR="00EA5F60" w:rsidRDefault="00EA5F60" w:rsidP="00EA5F60">
      <w:pPr>
        <w:spacing w:line="360" w:lineRule="auto"/>
        <w:rPr>
          <w:ins w:id="560" w:author="Caspar Addyman" w:date="2018-02-27T11:50:00Z"/>
        </w:rPr>
        <w:pPrChange w:id="561" w:author="Caspar Addyman" w:date="2018-02-27T21:43:00Z">
          <w:pPr>
            <w:spacing w:line="360" w:lineRule="auto"/>
            <w:ind w:firstLine="720"/>
          </w:pPr>
        </w:pPrChange>
      </w:pPr>
      <w:ins w:id="562" w:author="Caspar Addyman" w:date="2018-02-27T21:43:00Z">
        <w:r>
          <w:t xml:space="preserve">Table </w:t>
        </w:r>
      </w:ins>
      <w:ins w:id="563" w:author="Caspar Addyman" w:date="2018-02-27T21:44:00Z">
        <w:r>
          <w:t>2</w:t>
        </w:r>
      </w:ins>
      <w:ins w:id="564" w:author="Caspar Addyman" w:date="2018-02-27T21:43:00Z">
        <w:r>
          <w:t>: .</w:t>
        </w:r>
      </w:ins>
      <w:ins w:id="565" w:author="Caspar Addyman" w:date="2018-02-27T21:44:00Z">
        <w:r>
          <w:t>Descriptive Statistics</w:t>
        </w:r>
      </w:ins>
    </w:p>
    <w:tbl>
      <w:tblPr>
        <w:tblW w:w="0" w:type="auto"/>
        <w:tblCellMar>
          <w:top w:w="15" w:type="dxa"/>
          <w:left w:w="15" w:type="dxa"/>
          <w:bottom w:w="15" w:type="dxa"/>
          <w:right w:w="15" w:type="dxa"/>
        </w:tblCellMar>
        <w:tblLook w:val="04A0" w:firstRow="1" w:lastRow="0" w:firstColumn="1" w:lastColumn="0" w:noHBand="0" w:noVBand="1"/>
        <w:tblPrChange w:id="566" w:author="Caspar Addyman" w:date="2018-02-27T11:51:00Z">
          <w:tblPr>
            <w:tblW w:w="0" w:type="auto"/>
            <w:tblCellMar>
              <w:top w:w="15" w:type="dxa"/>
              <w:left w:w="15" w:type="dxa"/>
              <w:bottom w:w="15" w:type="dxa"/>
              <w:right w:w="15" w:type="dxa"/>
            </w:tblCellMar>
            <w:tblLook w:val="04A0" w:firstRow="1" w:lastRow="0" w:firstColumn="1" w:lastColumn="0" w:noHBand="0" w:noVBand="1"/>
          </w:tblPr>
        </w:tblPrChange>
      </w:tblPr>
      <w:tblGrid>
        <w:gridCol w:w="1256"/>
        <w:gridCol w:w="466"/>
        <w:gridCol w:w="773"/>
        <w:gridCol w:w="646"/>
        <w:gridCol w:w="646"/>
        <w:gridCol w:w="960"/>
        <w:gridCol w:w="613"/>
        <w:gridCol w:w="653"/>
        <w:gridCol w:w="840"/>
        <w:gridCol w:w="1133"/>
        <w:gridCol w:w="1040"/>
        <w:tblGridChange w:id="567">
          <w:tblGrid>
            <w:gridCol w:w="1256"/>
            <w:gridCol w:w="466"/>
            <w:gridCol w:w="773"/>
            <w:gridCol w:w="646"/>
            <w:gridCol w:w="646"/>
            <w:gridCol w:w="960"/>
            <w:gridCol w:w="613"/>
            <w:gridCol w:w="653"/>
            <w:gridCol w:w="840"/>
            <w:gridCol w:w="1133"/>
            <w:gridCol w:w="1040"/>
          </w:tblGrid>
        </w:tblGridChange>
      </w:tblGrid>
      <w:tr w:rsidR="006F4BB6" w:rsidTr="006F4BB6">
        <w:trPr>
          <w:trHeight w:val="552"/>
          <w:ins w:id="568" w:author="Caspar Addyman" w:date="2018-02-27T11:50:00Z"/>
        </w:trPr>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69"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rPr>
                <w:ins w:id="570" w:author="Caspar Addyman" w:date="2018-02-27T11:50:00Z"/>
                <w:i/>
                <w:iCs/>
              </w:rPr>
            </w:pPr>
            <w:ins w:id="571" w:author="Caspar Addyman" w:date="2018-02-27T11:50:00Z">
              <w:r>
                <w:rPr>
                  <w:i/>
                  <w:iCs/>
                </w:rPr>
                <w:t>Variable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2"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3" w:author="Caspar Addyman" w:date="2018-02-27T11:50:00Z"/>
                <w:i/>
                <w:iCs/>
              </w:rPr>
            </w:pPr>
            <w:ins w:id="574" w:author="Caspar Addyman" w:date="2018-02-27T11:50:00Z">
              <w:r>
                <w:rPr>
                  <w:i/>
                  <w:iCs/>
                </w:rPr>
                <w:t>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5"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6" w:author="Caspar Addyman" w:date="2018-02-27T11:50:00Z"/>
                <w:i/>
                <w:iCs/>
              </w:rPr>
            </w:pPr>
            <w:ins w:id="577" w:author="Caspar Addyman" w:date="2018-02-27T11:50:00Z">
              <w:r>
                <w:rPr>
                  <w:i/>
                  <w:iCs/>
                </w:rPr>
                <w:t>Mean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8"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9" w:author="Caspar Addyman" w:date="2018-02-27T11:50:00Z"/>
                <w:i/>
                <w:iCs/>
              </w:rPr>
            </w:pPr>
            <w:ins w:id="580" w:author="Caspar Addyman" w:date="2018-02-27T11:50:00Z">
              <w:r>
                <w:rPr>
                  <w:i/>
                  <w:iCs/>
                </w:rPr>
                <w:t>SD</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1"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2" w:author="Caspar Addyman" w:date="2018-02-27T11:50:00Z"/>
                <w:i/>
                <w:iCs/>
              </w:rPr>
            </w:pPr>
            <w:ins w:id="583" w:author="Caspar Addyman" w:date="2018-02-27T11:50:00Z">
              <w:r>
                <w:rPr>
                  <w:i/>
                  <w:iCs/>
                </w:rPr>
                <w:t>SE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4"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5" w:author="Caspar Addyman" w:date="2018-02-27T11:50:00Z"/>
                <w:i/>
                <w:iCs/>
              </w:rPr>
            </w:pPr>
            <w:ins w:id="586" w:author="Caspar Addyman" w:date="2018-02-27T11:50:00Z">
              <w:r>
                <w:rPr>
                  <w:i/>
                  <w:iCs/>
                </w:rPr>
                <w:t>Median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7"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8" w:author="Caspar Addyman" w:date="2018-02-27T11:50:00Z"/>
                <w:i/>
                <w:iCs/>
              </w:rPr>
            </w:pPr>
            <w:ins w:id="589" w:author="Caspar Addyman" w:date="2018-02-27T11:50:00Z">
              <w:r>
                <w:rPr>
                  <w:i/>
                  <w:iCs/>
                </w:rPr>
                <w:t>Min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0"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1" w:author="Caspar Addyman" w:date="2018-02-27T11:50:00Z"/>
                <w:i/>
                <w:iCs/>
              </w:rPr>
            </w:pPr>
            <w:ins w:id="592" w:author="Caspar Addyman" w:date="2018-02-27T11:50:00Z">
              <w:r>
                <w:rPr>
                  <w:i/>
                  <w:iCs/>
                </w:rPr>
                <w:t>Max</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3"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4" w:author="Caspar Addyman" w:date="2018-02-27T11:50:00Z"/>
                <w:i/>
                <w:iCs/>
              </w:rPr>
            </w:pPr>
            <w:ins w:id="595" w:author="Caspar Addyman" w:date="2018-02-27T11:50:00Z">
              <w:r>
                <w:rPr>
                  <w:i/>
                  <w:iCs/>
                </w:rPr>
                <w:t>Range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6"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7" w:author="Caspar Addyman" w:date="2018-02-27T11:50:00Z"/>
                <w:i/>
                <w:iCs/>
              </w:rPr>
            </w:pPr>
            <w:ins w:id="598" w:author="Caspar Addyman" w:date="2018-02-27T11:50:00Z">
              <w:r>
                <w:rPr>
                  <w:i/>
                  <w:iCs/>
                </w:rPr>
                <w:t>Skewness</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9"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600" w:author="Caspar Addyman" w:date="2018-02-27T11:50:00Z"/>
                <w:i/>
                <w:iCs/>
              </w:rPr>
            </w:pPr>
            <w:ins w:id="601" w:author="Caspar Addyman" w:date="2018-02-27T11:50:00Z">
              <w:r>
                <w:rPr>
                  <w:i/>
                  <w:iCs/>
                </w:rPr>
                <w:t>Kurtosis</w:t>
              </w:r>
            </w:ins>
          </w:p>
        </w:tc>
      </w:tr>
      <w:tr w:rsidR="006F4BB6" w:rsidTr="006F4BB6">
        <w:trPr>
          <w:trHeight w:val="552"/>
          <w:ins w:id="602" w:author="Caspar Addyman" w:date="2018-02-27T11:50:00Z"/>
        </w:trPr>
        <w:tc>
          <w:tcPr>
            <w:tcW w:w="0" w:type="auto"/>
            <w:tcMar>
              <w:top w:w="113" w:type="dxa"/>
              <w:left w:w="113" w:type="dxa"/>
              <w:bottom w:w="113" w:type="dxa"/>
              <w:right w:w="113" w:type="dxa"/>
            </w:tcMar>
            <w:hideMark/>
            <w:tcPrChange w:id="603" w:author="Caspar Addyman" w:date="2018-02-27T11:51:00Z">
              <w:tcPr>
                <w:tcW w:w="0" w:type="auto"/>
                <w:tcMar>
                  <w:top w:w="113" w:type="dxa"/>
                  <w:left w:w="113" w:type="dxa"/>
                  <w:bottom w:w="113" w:type="dxa"/>
                  <w:right w:w="113" w:type="dxa"/>
                </w:tcMar>
                <w:hideMark/>
              </w:tcPr>
            </w:tcPrChange>
          </w:tcPr>
          <w:p w:rsidR="006F4BB6" w:rsidRDefault="006F4BB6">
            <w:pPr>
              <w:rPr>
                <w:ins w:id="604" w:author="Caspar Addyman" w:date="2018-02-27T11:50:00Z"/>
              </w:rPr>
            </w:pPr>
            <w:ins w:id="605" w:author="Caspar Addyman" w:date="2018-02-27T11:50:00Z">
              <w:r>
                <w:t>AGE MONTHS</w:t>
              </w:r>
            </w:ins>
          </w:p>
        </w:tc>
        <w:tc>
          <w:tcPr>
            <w:tcW w:w="0" w:type="auto"/>
            <w:tcMar>
              <w:top w:w="113" w:type="dxa"/>
              <w:left w:w="113" w:type="dxa"/>
              <w:bottom w:w="113" w:type="dxa"/>
              <w:right w:w="113" w:type="dxa"/>
            </w:tcMar>
            <w:hideMark/>
            <w:tcPrChange w:id="606" w:author="Caspar Addyman" w:date="2018-02-27T11:51:00Z">
              <w:tcPr>
                <w:tcW w:w="0" w:type="auto"/>
                <w:tcMar>
                  <w:top w:w="113" w:type="dxa"/>
                  <w:left w:w="113" w:type="dxa"/>
                  <w:bottom w:w="113" w:type="dxa"/>
                  <w:right w:w="113" w:type="dxa"/>
                </w:tcMar>
                <w:hideMark/>
              </w:tcPr>
            </w:tcPrChange>
          </w:tcPr>
          <w:p w:rsidR="006F4BB6" w:rsidRDefault="006F4BB6">
            <w:pPr>
              <w:jc w:val="center"/>
              <w:rPr>
                <w:ins w:id="607" w:author="Caspar Addyman" w:date="2018-02-27T11:50:00Z"/>
              </w:rPr>
            </w:pPr>
            <w:ins w:id="608" w:author="Caspar Addyman" w:date="2018-02-27T11:50:00Z">
              <w:r>
                <w:t>20</w:t>
              </w:r>
            </w:ins>
          </w:p>
        </w:tc>
        <w:tc>
          <w:tcPr>
            <w:tcW w:w="0" w:type="auto"/>
            <w:tcMar>
              <w:top w:w="113" w:type="dxa"/>
              <w:left w:w="113" w:type="dxa"/>
              <w:bottom w:w="113" w:type="dxa"/>
              <w:right w:w="113" w:type="dxa"/>
            </w:tcMar>
            <w:hideMark/>
            <w:tcPrChange w:id="609" w:author="Caspar Addyman" w:date="2018-02-27T11:51:00Z">
              <w:tcPr>
                <w:tcW w:w="0" w:type="auto"/>
                <w:tcMar>
                  <w:top w:w="113" w:type="dxa"/>
                  <w:left w:w="113" w:type="dxa"/>
                  <w:bottom w:w="113" w:type="dxa"/>
                  <w:right w:w="113" w:type="dxa"/>
                </w:tcMar>
                <w:hideMark/>
              </w:tcPr>
            </w:tcPrChange>
          </w:tcPr>
          <w:p w:rsidR="006F4BB6" w:rsidRDefault="006F4BB6">
            <w:pPr>
              <w:jc w:val="center"/>
              <w:rPr>
                <w:ins w:id="610" w:author="Caspar Addyman" w:date="2018-02-27T11:50:00Z"/>
              </w:rPr>
            </w:pPr>
            <w:ins w:id="611" w:author="Caspar Addyman" w:date="2018-02-27T11:50:00Z">
              <w:r>
                <w:t>39.8</w:t>
              </w:r>
            </w:ins>
          </w:p>
        </w:tc>
        <w:tc>
          <w:tcPr>
            <w:tcW w:w="0" w:type="auto"/>
            <w:tcMar>
              <w:top w:w="113" w:type="dxa"/>
              <w:left w:w="113" w:type="dxa"/>
              <w:bottom w:w="113" w:type="dxa"/>
              <w:right w:w="113" w:type="dxa"/>
            </w:tcMar>
            <w:hideMark/>
            <w:tcPrChange w:id="612" w:author="Caspar Addyman" w:date="2018-02-27T11:51:00Z">
              <w:tcPr>
                <w:tcW w:w="0" w:type="auto"/>
                <w:tcMar>
                  <w:top w:w="113" w:type="dxa"/>
                  <w:left w:w="113" w:type="dxa"/>
                  <w:bottom w:w="113" w:type="dxa"/>
                  <w:right w:w="113" w:type="dxa"/>
                </w:tcMar>
                <w:hideMark/>
              </w:tcPr>
            </w:tcPrChange>
          </w:tcPr>
          <w:p w:rsidR="006F4BB6" w:rsidRDefault="006F4BB6">
            <w:pPr>
              <w:jc w:val="center"/>
              <w:rPr>
                <w:ins w:id="613" w:author="Caspar Addyman" w:date="2018-02-27T11:50:00Z"/>
              </w:rPr>
            </w:pPr>
            <w:ins w:id="614" w:author="Caspar Addyman" w:date="2018-02-27T11:50:00Z">
              <w:r>
                <w:t>4.21</w:t>
              </w:r>
            </w:ins>
          </w:p>
        </w:tc>
        <w:tc>
          <w:tcPr>
            <w:tcW w:w="0" w:type="auto"/>
            <w:tcMar>
              <w:top w:w="113" w:type="dxa"/>
              <w:left w:w="113" w:type="dxa"/>
              <w:bottom w:w="113" w:type="dxa"/>
              <w:right w:w="113" w:type="dxa"/>
            </w:tcMar>
            <w:hideMark/>
            <w:tcPrChange w:id="615" w:author="Caspar Addyman" w:date="2018-02-27T11:51:00Z">
              <w:tcPr>
                <w:tcW w:w="0" w:type="auto"/>
                <w:tcMar>
                  <w:top w:w="113" w:type="dxa"/>
                  <w:left w:w="113" w:type="dxa"/>
                  <w:bottom w:w="113" w:type="dxa"/>
                  <w:right w:w="113" w:type="dxa"/>
                </w:tcMar>
                <w:hideMark/>
              </w:tcPr>
            </w:tcPrChange>
          </w:tcPr>
          <w:p w:rsidR="006F4BB6" w:rsidRDefault="006F4BB6">
            <w:pPr>
              <w:jc w:val="center"/>
              <w:rPr>
                <w:ins w:id="616" w:author="Caspar Addyman" w:date="2018-02-27T11:50:00Z"/>
              </w:rPr>
            </w:pPr>
            <w:ins w:id="617" w:author="Caspar Addyman" w:date="2018-02-27T11:50:00Z">
              <w:r>
                <w:t>0.94</w:t>
              </w:r>
            </w:ins>
          </w:p>
        </w:tc>
        <w:tc>
          <w:tcPr>
            <w:tcW w:w="0" w:type="auto"/>
            <w:tcMar>
              <w:top w:w="113" w:type="dxa"/>
              <w:left w:w="113" w:type="dxa"/>
              <w:bottom w:w="113" w:type="dxa"/>
              <w:right w:w="113" w:type="dxa"/>
            </w:tcMar>
            <w:hideMark/>
            <w:tcPrChange w:id="618" w:author="Caspar Addyman" w:date="2018-02-27T11:51:00Z">
              <w:tcPr>
                <w:tcW w:w="0" w:type="auto"/>
                <w:tcMar>
                  <w:top w:w="113" w:type="dxa"/>
                  <w:left w:w="113" w:type="dxa"/>
                  <w:bottom w:w="113" w:type="dxa"/>
                  <w:right w:w="113" w:type="dxa"/>
                </w:tcMar>
                <w:hideMark/>
              </w:tcPr>
            </w:tcPrChange>
          </w:tcPr>
          <w:p w:rsidR="006F4BB6" w:rsidRDefault="006F4BB6">
            <w:pPr>
              <w:jc w:val="center"/>
              <w:rPr>
                <w:ins w:id="619" w:author="Caspar Addyman" w:date="2018-02-27T11:50:00Z"/>
              </w:rPr>
            </w:pPr>
            <w:ins w:id="620" w:author="Caspar Addyman" w:date="2018-02-27T11:50:00Z">
              <w:r>
                <w:t>40</w:t>
              </w:r>
            </w:ins>
          </w:p>
        </w:tc>
        <w:tc>
          <w:tcPr>
            <w:tcW w:w="0" w:type="auto"/>
            <w:tcMar>
              <w:top w:w="113" w:type="dxa"/>
              <w:left w:w="113" w:type="dxa"/>
              <w:bottom w:w="113" w:type="dxa"/>
              <w:right w:w="113" w:type="dxa"/>
            </w:tcMar>
            <w:hideMark/>
            <w:tcPrChange w:id="621" w:author="Caspar Addyman" w:date="2018-02-27T11:51:00Z">
              <w:tcPr>
                <w:tcW w:w="0" w:type="auto"/>
                <w:tcMar>
                  <w:top w:w="113" w:type="dxa"/>
                  <w:left w:w="113" w:type="dxa"/>
                  <w:bottom w:w="113" w:type="dxa"/>
                  <w:right w:w="113" w:type="dxa"/>
                </w:tcMar>
                <w:hideMark/>
              </w:tcPr>
            </w:tcPrChange>
          </w:tcPr>
          <w:p w:rsidR="006F4BB6" w:rsidRDefault="006F4BB6">
            <w:pPr>
              <w:jc w:val="center"/>
              <w:rPr>
                <w:ins w:id="622" w:author="Caspar Addyman" w:date="2018-02-27T11:50:00Z"/>
              </w:rPr>
            </w:pPr>
            <w:ins w:id="623" w:author="Caspar Addyman" w:date="2018-02-27T11:50:00Z">
              <w:r>
                <w:t>31</w:t>
              </w:r>
            </w:ins>
          </w:p>
        </w:tc>
        <w:tc>
          <w:tcPr>
            <w:tcW w:w="0" w:type="auto"/>
            <w:tcMar>
              <w:top w:w="113" w:type="dxa"/>
              <w:left w:w="113" w:type="dxa"/>
              <w:bottom w:w="113" w:type="dxa"/>
              <w:right w:w="113" w:type="dxa"/>
            </w:tcMar>
            <w:hideMark/>
            <w:tcPrChange w:id="624" w:author="Caspar Addyman" w:date="2018-02-27T11:51:00Z">
              <w:tcPr>
                <w:tcW w:w="0" w:type="auto"/>
                <w:tcMar>
                  <w:top w:w="113" w:type="dxa"/>
                  <w:left w:w="113" w:type="dxa"/>
                  <w:bottom w:w="113" w:type="dxa"/>
                  <w:right w:w="113" w:type="dxa"/>
                </w:tcMar>
                <w:hideMark/>
              </w:tcPr>
            </w:tcPrChange>
          </w:tcPr>
          <w:p w:rsidR="006F4BB6" w:rsidRDefault="006F4BB6">
            <w:pPr>
              <w:jc w:val="center"/>
              <w:rPr>
                <w:ins w:id="625" w:author="Caspar Addyman" w:date="2018-02-27T11:50:00Z"/>
              </w:rPr>
            </w:pPr>
            <w:ins w:id="626" w:author="Caspar Addyman" w:date="2018-02-27T11:50:00Z">
              <w:r>
                <w:t>49</w:t>
              </w:r>
            </w:ins>
          </w:p>
        </w:tc>
        <w:tc>
          <w:tcPr>
            <w:tcW w:w="0" w:type="auto"/>
            <w:tcMar>
              <w:top w:w="113" w:type="dxa"/>
              <w:left w:w="113" w:type="dxa"/>
              <w:bottom w:w="113" w:type="dxa"/>
              <w:right w:w="113" w:type="dxa"/>
            </w:tcMar>
            <w:hideMark/>
            <w:tcPrChange w:id="627" w:author="Caspar Addyman" w:date="2018-02-27T11:51:00Z">
              <w:tcPr>
                <w:tcW w:w="0" w:type="auto"/>
                <w:tcMar>
                  <w:top w:w="113" w:type="dxa"/>
                  <w:left w:w="113" w:type="dxa"/>
                  <w:bottom w:w="113" w:type="dxa"/>
                  <w:right w:w="113" w:type="dxa"/>
                </w:tcMar>
                <w:hideMark/>
              </w:tcPr>
            </w:tcPrChange>
          </w:tcPr>
          <w:p w:rsidR="006F4BB6" w:rsidRDefault="006F4BB6">
            <w:pPr>
              <w:jc w:val="center"/>
              <w:rPr>
                <w:ins w:id="628" w:author="Caspar Addyman" w:date="2018-02-27T11:50:00Z"/>
              </w:rPr>
            </w:pPr>
            <w:ins w:id="629" w:author="Caspar Addyman" w:date="2018-02-27T11:50:00Z">
              <w:r>
                <w:t>18</w:t>
              </w:r>
            </w:ins>
          </w:p>
        </w:tc>
        <w:tc>
          <w:tcPr>
            <w:tcW w:w="0" w:type="auto"/>
            <w:tcMar>
              <w:top w:w="113" w:type="dxa"/>
              <w:left w:w="113" w:type="dxa"/>
              <w:bottom w:w="113" w:type="dxa"/>
              <w:right w:w="113" w:type="dxa"/>
            </w:tcMar>
            <w:hideMark/>
            <w:tcPrChange w:id="630" w:author="Caspar Addyman" w:date="2018-02-27T11:51:00Z">
              <w:tcPr>
                <w:tcW w:w="0" w:type="auto"/>
                <w:tcMar>
                  <w:top w:w="113" w:type="dxa"/>
                  <w:left w:w="113" w:type="dxa"/>
                  <w:bottom w:w="113" w:type="dxa"/>
                  <w:right w:w="113" w:type="dxa"/>
                </w:tcMar>
                <w:hideMark/>
              </w:tcPr>
            </w:tcPrChange>
          </w:tcPr>
          <w:p w:rsidR="006F4BB6" w:rsidRDefault="006F4BB6">
            <w:pPr>
              <w:jc w:val="center"/>
              <w:rPr>
                <w:ins w:id="631" w:author="Caspar Addyman" w:date="2018-02-27T11:50:00Z"/>
              </w:rPr>
            </w:pPr>
            <w:ins w:id="632" w:author="Caspar Addyman" w:date="2018-02-27T11:50:00Z">
              <w:r>
                <w:t>-0.2</w:t>
              </w:r>
            </w:ins>
          </w:p>
        </w:tc>
        <w:tc>
          <w:tcPr>
            <w:tcW w:w="0" w:type="auto"/>
            <w:tcMar>
              <w:top w:w="113" w:type="dxa"/>
              <w:left w:w="113" w:type="dxa"/>
              <w:bottom w:w="113" w:type="dxa"/>
              <w:right w:w="113" w:type="dxa"/>
            </w:tcMar>
            <w:hideMark/>
            <w:tcPrChange w:id="633" w:author="Caspar Addyman" w:date="2018-02-27T11:51:00Z">
              <w:tcPr>
                <w:tcW w:w="0" w:type="auto"/>
                <w:tcMar>
                  <w:top w:w="113" w:type="dxa"/>
                  <w:left w:w="113" w:type="dxa"/>
                  <w:bottom w:w="113" w:type="dxa"/>
                  <w:right w:w="113" w:type="dxa"/>
                </w:tcMar>
                <w:hideMark/>
              </w:tcPr>
            </w:tcPrChange>
          </w:tcPr>
          <w:p w:rsidR="006F4BB6" w:rsidRDefault="006F4BB6">
            <w:pPr>
              <w:jc w:val="center"/>
              <w:rPr>
                <w:ins w:id="634" w:author="Caspar Addyman" w:date="2018-02-27T11:50:00Z"/>
              </w:rPr>
            </w:pPr>
            <w:ins w:id="635" w:author="Caspar Addyman" w:date="2018-02-27T11:50:00Z">
              <w:r>
                <w:t>-0.12</w:t>
              </w:r>
            </w:ins>
          </w:p>
        </w:tc>
      </w:tr>
      <w:tr w:rsidR="006F4BB6" w:rsidTr="006F4BB6">
        <w:trPr>
          <w:trHeight w:val="552"/>
          <w:ins w:id="636" w:author="Caspar Addyman" w:date="2018-02-27T11:50:00Z"/>
        </w:trPr>
        <w:tc>
          <w:tcPr>
            <w:tcW w:w="0" w:type="auto"/>
            <w:shd w:val="clear" w:color="auto" w:fill="F2F2F2"/>
            <w:tcMar>
              <w:top w:w="113" w:type="dxa"/>
              <w:left w:w="113" w:type="dxa"/>
              <w:bottom w:w="113" w:type="dxa"/>
              <w:right w:w="113" w:type="dxa"/>
            </w:tcMar>
            <w:hideMark/>
            <w:tcPrChange w:id="63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638" w:author="Caspar Addyman" w:date="2018-02-27T11:50:00Z"/>
              </w:rPr>
            </w:pPr>
            <w:ins w:id="639" w:author="Caspar Addyman" w:date="2018-02-27T11:50:00Z">
              <w:r>
                <w:t>Laughs Groups</w:t>
              </w:r>
            </w:ins>
          </w:p>
        </w:tc>
        <w:tc>
          <w:tcPr>
            <w:tcW w:w="0" w:type="auto"/>
            <w:shd w:val="clear" w:color="auto" w:fill="F2F2F2"/>
            <w:tcMar>
              <w:top w:w="113" w:type="dxa"/>
              <w:left w:w="113" w:type="dxa"/>
              <w:bottom w:w="113" w:type="dxa"/>
              <w:right w:w="113" w:type="dxa"/>
            </w:tcMar>
            <w:hideMark/>
            <w:tcPrChange w:id="64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1" w:author="Caspar Addyman" w:date="2018-02-27T11:50:00Z"/>
              </w:rPr>
            </w:pPr>
            <w:ins w:id="642" w:author="Caspar Addyman" w:date="2018-02-27T11:50:00Z">
              <w:r>
                <w:t>20</w:t>
              </w:r>
            </w:ins>
          </w:p>
        </w:tc>
        <w:tc>
          <w:tcPr>
            <w:tcW w:w="0" w:type="auto"/>
            <w:shd w:val="clear" w:color="auto" w:fill="F2F2F2"/>
            <w:tcMar>
              <w:top w:w="113" w:type="dxa"/>
              <w:left w:w="113" w:type="dxa"/>
              <w:bottom w:w="113" w:type="dxa"/>
              <w:right w:w="113" w:type="dxa"/>
            </w:tcMar>
            <w:hideMark/>
            <w:tcPrChange w:id="64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4" w:author="Caspar Addyman" w:date="2018-02-27T11:50:00Z"/>
              </w:rPr>
            </w:pPr>
            <w:ins w:id="645" w:author="Caspar Addyman" w:date="2018-02-27T11:50:00Z">
              <w:r>
                <w:t>8.2</w:t>
              </w:r>
            </w:ins>
          </w:p>
        </w:tc>
        <w:tc>
          <w:tcPr>
            <w:tcW w:w="0" w:type="auto"/>
            <w:shd w:val="clear" w:color="auto" w:fill="F2F2F2"/>
            <w:tcMar>
              <w:top w:w="113" w:type="dxa"/>
              <w:left w:w="113" w:type="dxa"/>
              <w:bottom w:w="113" w:type="dxa"/>
              <w:right w:w="113" w:type="dxa"/>
            </w:tcMar>
            <w:hideMark/>
            <w:tcPrChange w:id="64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7" w:author="Caspar Addyman" w:date="2018-02-27T11:50:00Z"/>
              </w:rPr>
            </w:pPr>
            <w:ins w:id="648" w:author="Caspar Addyman" w:date="2018-02-27T11:50:00Z">
              <w:r>
                <w:t>8.14</w:t>
              </w:r>
            </w:ins>
          </w:p>
        </w:tc>
        <w:tc>
          <w:tcPr>
            <w:tcW w:w="0" w:type="auto"/>
            <w:shd w:val="clear" w:color="auto" w:fill="F2F2F2"/>
            <w:tcMar>
              <w:top w:w="113" w:type="dxa"/>
              <w:left w:w="113" w:type="dxa"/>
              <w:bottom w:w="113" w:type="dxa"/>
              <w:right w:w="113" w:type="dxa"/>
            </w:tcMar>
            <w:hideMark/>
            <w:tcPrChange w:id="64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0" w:author="Caspar Addyman" w:date="2018-02-27T11:50:00Z"/>
              </w:rPr>
            </w:pPr>
            <w:ins w:id="651" w:author="Caspar Addyman" w:date="2018-02-27T11:50:00Z">
              <w:r>
                <w:t>1.82</w:t>
              </w:r>
            </w:ins>
          </w:p>
        </w:tc>
        <w:tc>
          <w:tcPr>
            <w:tcW w:w="0" w:type="auto"/>
            <w:shd w:val="clear" w:color="auto" w:fill="F2F2F2"/>
            <w:tcMar>
              <w:top w:w="113" w:type="dxa"/>
              <w:left w:w="113" w:type="dxa"/>
              <w:bottom w:w="113" w:type="dxa"/>
              <w:right w:w="113" w:type="dxa"/>
            </w:tcMar>
            <w:hideMark/>
            <w:tcPrChange w:id="65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3" w:author="Caspar Addyman" w:date="2018-02-27T11:50:00Z"/>
              </w:rPr>
            </w:pPr>
            <w:ins w:id="654" w:author="Caspar Addyman" w:date="2018-02-27T11:50:00Z">
              <w:r>
                <w:t>6.25</w:t>
              </w:r>
            </w:ins>
          </w:p>
        </w:tc>
        <w:tc>
          <w:tcPr>
            <w:tcW w:w="0" w:type="auto"/>
            <w:shd w:val="clear" w:color="auto" w:fill="F2F2F2"/>
            <w:tcMar>
              <w:top w:w="113" w:type="dxa"/>
              <w:left w:w="113" w:type="dxa"/>
              <w:bottom w:w="113" w:type="dxa"/>
              <w:right w:w="113" w:type="dxa"/>
            </w:tcMar>
            <w:hideMark/>
            <w:tcPrChange w:id="65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6" w:author="Caspar Addyman" w:date="2018-02-27T11:50:00Z"/>
              </w:rPr>
            </w:pPr>
            <w:ins w:id="657" w:author="Caspar Addyman" w:date="2018-02-27T11:50:00Z">
              <w:r>
                <w:t>0</w:t>
              </w:r>
            </w:ins>
          </w:p>
        </w:tc>
        <w:tc>
          <w:tcPr>
            <w:tcW w:w="0" w:type="auto"/>
            <w:shd w:val="clear" w:color="auto" w:fill="F2F2F2"/>
            <w:tcMar>
              <w:top w:w="113" w:type="dxa"/>
              <w:left w:w="113" w:type="dxa"/>
              <w:bottom w:w="113" w:type="dxa"/>
              <w:right w:w="113" w:type="dxa"/>
            </w:tcMar>
            <w:hideMark/>
            <w:tcPrChange w:id="65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9" w:author="Caspar Addyman" w:date="2018-02-27T11:50:00Z"/>
              </w:rPr>
            </w:pPr>
            <w:ins w:id="660" w:author="Caspar Addyman" w:date="2018-02-27T11:50:00Z">
              <w:r>
                <w:t>27</w:t>
              </w:r>
            </w:ins>
          </w:p>
        </w:tc>
        <w:tc>
          <w:tcPr>
            <w:tcW w:w="0" w:type="auto"/>
            <w:shd w:val="clear" w:color="auto" w:fill="F2F2F2"/>
            <w:tcMar>
              <w:top w:w="113" w:type="dxa"/>
              <w:left w:w="113" w:type="dxa"/>
              <w:bottom w:w="113" w:type="dxa"/>
              <w:right w:w="113" w:type="dxa"/>
            </w:tcMar>
            <w:hideMark/>
            <w:tcPrChange w:id="66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2" w:author="Caspar Addyman" w:date="2018-02-27T11:50:00Z"/>
              </w:rPr>
            </w:pPr>
            <w:ins w:id="663" w:author="Caspar Addyman" w:date="2018-02-27T11:50:00Z">
              <w:r>
                <w:t>27</w:t>
              </w:r>
            </w:ins>
          </w:p>
        </w:tc>
        <w:tc>
          <w:tcPr>
            <w:tcW w:w="0" w:type="auto"/>
            <w:shd w:val="clear" w:color="auto" w:fill="F2F2F2"/>
            <w:tcMar>
              <w:top w:w="113" w:type="dxa"/>
              <w:left w:w="113" w:type="dxa"/>
              <w:bottom w:w="113" w:type="dxa"/>
              <w:right w:w="113" w:type="dxa"/>
            </w:tcMar>
            <w:hideMark/>
            <w:tcPrChange w:id="66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5" w:author="Caspar Addyman" w:date="2018-02-27T11:50:00Z"/>
              </w:rPr>
            </w:pPr>
            <w:ins w:id="666" w:author="Caspar Addyman" w:date="2018-02-27T11:50:00Z">
              <w:r>
                <w:t>0.75</w:t>
              </w:r>
            </w:ins>
          </w:p>
        </w:tc>
        <w:tc>
          <w:tcPr>
            <w:tcW w:w="0" w:type="auto"/>
            <w:shd w:val="clear" w:color="auto" w:fill="F2F2F2"/>
            <w:tcMar>
              <w:top w:w="113" w:type="dxa"/>
              <w:left w:w="113" w:type="dxa"/>
              <w:bottom w:w="113" w:type="dxa"/>
              <w:right w:w="113" w:type="dxa"/>
            </w:tcMar>
            <w:hideMark/>
            <w:tcPrChange w:id="66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8" w:author="Caspar Addyman" w:date="2018-02-27T11:50:00Z"/>
              </w:rPr>
            </w:pPr>
            <w:ins w:id="669" w:author="Caspar Addyman" w:date="2018-02-27T11:50:00Z">
              <w:r>
                <w:t>-0.53</w:t>
              </w:r>
            </w:ins>
          </w:p>
        </w:tc>
      </w:tr>
      <w:tr w:rsidR="006F4BB6" w:rsidTr="006F4BB6">
        <w:trPr>
          <w:trHeight w:val="552"/>
          <w:ins w:id="670" w:author="Caspar Addyman" w:date="2018-02-27T11:50:00Z"/>
        </w:trPr>
        <w:tc>
          <w:tcPr>
            <w:tcW w:w="0" w:type="auto"/>
            <w:tcMar>
              <w:top w:w="113" w:type="dxa"/>
              <w:left w:w="113" w:type="dxa"/>
              <w:bottom w:w="113" w:type="dxa"/>
              <w:right w:w="113" w:type="dxa"/>
            </w:tcMar>
            <w:hideMark/>
            <w:tcPrChange w:id="671" w:author="Caspar Addyman" w:date="2018-02-27T11:51:00Z">
              <w:tcPr>
                <w:tcW w:w="0" w:type="auto"/>
                <w:tcMar>
                  <w:top w:w="113" w:type="dxa"/>
                  <w:left w:w="113" w:type="dxa"/>
                  <w:bottom w:w="113" w:type="dxa"/>
                  <w:right w:w="113" w:type="dxa"/>
                </w:tcMar>
                <w:hideMark/>
              </w:tcPr>
            </w:tcPrChange>
          </w:tcPr>
          <w:p w:rsidR="006F4BB6" w:rsidRDefault="006F4BB6">
            <w:pPr>
              <w:rPr>
                <w:ins w:id="672" w:author="Caspar Addyman" w:date="2018-02-27T11:50:00Z"/>
              </w:rPr>
            </w:pPr>
            <w:ins w:id="673" w:author="Caspar Addyman" w:date="2018-02-27T11:50:00Z">
              <w:r>
                <w:t>Laughs Pairs</w:t>
              </w:r>
            </w:ins>
          </w:p>
        </w:tc>
        <w:tc>
          <w:tcPr>
            <w:tcW w:w="0" w:type="auto"/>
            <w:tcMar>
              <w:top w:w="113" w:type="dxa"/>
              <w:left w:w="113" w:type="dxa"/>
              <w:bottom w:w="113" w:type="dxa"/>
              <w:right w:w="113" w:type="dxa"/>
            </w:tcMar>
            <w:hideMark/>
            <w:tcPrChange w:id="674" w:author="Caspar Addyman" w:date="2018-02-27T11:51:00Z">
              <w:tcPr>
                <w:tcW w:w="0" w:type="auto"/>
                <w:tcMar>
                  <w:top w:w="113" w:type="dxa"/>
                  <w:left w:w="113" w:type="dxa"/>
                  <w:bottom w:w="113" w:type="dxa"/>
                  <w:right w:w="113" w:type="dxa"/>
                </w:tcMar>
                <w:hideMark/>
              </w:tcPr>
            </w:tcPrChange>
          </w:tcPr>
          <w:p w:rsidR="006F4BB6" w:rsidRDefault="006F4BB6">
            <w:pPr>
              <w:jc w:val="center"/>
              <w:rPr>
                <w:ins w:id="675" w:author="Caspar Addyman" w:date="2018-02-27T11:50:00Z"/>
              </w:rPr>
            </w:pPr>
            <w:ins w:id="676" w:author="Caspar Addyman" w:date="2018-02-27T11:50:00Z">
              <w:r>
                <w:t>20</w:t>
              </w:r>
            </w:ins>
          </w:p>
        </w:tc>
        <w:tc>
          <w:tcPr>
            <w:tcW w:w="0" w:type="auto"/>
            <w:tcMar>
              <w:top w:w="113" w:type="dxa"/>
              <w:left w:w="113" w:type="dxa"/>
              <w:bottom w:w="113" w:type="dxa"/>
              <w:right w:w="113" w:type="dxa"/>
            </w:tcMar>
            <w:hideMark/>
            <w:tcPrChange w:id="677" w:author="Caspar Addyman" w:date="2018-02-27T11:51:00Z">
              <w:tcPr>
                <w:tcW w:w="0" w:type="auto"/>
                <w:tcMar>
                  <w:top w:w="113" w:type="dxa"/>
                  <w:left w:w="113" w:type="dxa"/>
                  <w:bottom w:w="113" w:type="dxa"/>
                  <w:right w:w="113" w:type="dxa"/>
                </w:tcMar>
                <w:hideMark/>
              </w:tcPr>
            </w:tcPrChange>
          </w:tcPr>
          <w:p w:rsidR="006F4BB6" w:rsidRDefault="006F4BB6">
            <w:pPr>
              <w:jc w:val="center"/>
              <w:rPr>
                <w:ins w:id="678" w:author="Caspar Addyman" w:date="2018-02-27T11:50:00Z"/>
              </w:rPr>
            </w:pPr>
            <w:ins w:id="679" w:author="Caspar Addyman" w:date="2018-02-27T11:50:00Z">
              <w:r>
                <w:t>7.6</w:t>
              </w:r>
            </w:ins>
          </w:p>
        </w:tc>
        <w:tc>
          <w:tcPr>
            <w:tcW w:w="0" w:type="auto"/>
            <w:tcMar>
              <w:top w:w="113" w:type="dxa"/>
              <w:left w:w="113" w:type="dxa"/>
              <w:bottom w:w="113" w:type="dxa"/>
              <w:right w:w="113" w:type="dxa"/>
            </w:tcMar>
            <w:hideMark/>
            <w:tcPrChange w:id="680" w:author="Caspar Addyman" w:date="2018-02-27T11:51:00Z">
              <w:tcPr>
                <w:tcW w:w="0" w:type="auto"/>
                <w:tcMar>
                  <w:top w:w="113" w:type="dxa"/>
                  <w:left w:w="113" w:type="dxa"/>
                  <w:bottom w:w="113" w:type="dxa"/>
                  <w:right w:w="113" w:type="dxa"/>
                </w:tcMar>
                <w:hideMark/>
              </w:tcPr>
            </w:tcPrChange>
          </w:tcPr>
          <w:p w:rsidR="006F4BB6" w:rsidRDefault="006F4BB6">
            <w:pPr>
              <w:jc w:val="center"/>
              <w:rPr>
                <w:ins w:id="681" w:author="Caspar Addyman" w:date="2018-02-27T11:50:00Z"/>
              </w:rPr>
            </w:pPr>
            <w:ins w:id="682" w:author="Caspar Addyman" w:date="2018-02-27T11:50:00Z">
              <w:r>
                <w:t>6.68</w:t>
              </w:r>
            </w:ins>
          </w:p>
        </w:tc>
        <w:tc>
          <w:tcPr>
            <w:tcW w:w="0" w:type="auto"/>
            <w:tcMar>
              <w:top w:w="113" w:type="dxa"/>
              <w:left w:w="113" w:type="dxa"/>
              <w:bottom w:w="113" w:type="dxa"/>
              <w:right w:w="113" w:type="dxa"/>
            </w:tcMar>
            <w:hideMark/>
            <w:tcPrChange w:id="683" w:author="Caspar Addyman" w:date="2018-02-27T11:51:00Z">
              <w:tcPr>
                <w:tcW w:w="0" w:type="auto"/>
                <w:tcMar>
                  <w:top w:w="113" w:type="dxa"/>
                  <w:left w:w="113" w:type="dxa"/>
                  <w:bottom w:w="113" w:type="dxa"/>
                  <w:right w:w="113" w:type="dxa"/>
                </w:tcMar>
                <w:hideMark/>
              </w:tcPr>
            </w:tcPrChange>
          </w:tcPr>
          <w:p w:rsidR="006F4BB6" w:rsidRDefault="006F4BB6">
            <w:pPr>
              <w:jc w:val="center"/>
              <w:rPr>
                <w:ins w:id="684" w:author="Caspar Addyman" w:date="2018-02-27T11:50:00Z"/>
              </w:rPr>
            </w:pPr>
            <w:ins w:id="685" w:author="Caspar Addyman" w:date="2018-02-27T11:50:00Z">
              <w:r>
                <w:t>1.49</w:t>
              </w:r>
            </w:ins>
          </w:p>
        </w:tc>
        <w:tc>
          <w:tcPr>
            <w:tcW w:w="0" w:type="auto"/>
            <w:tcMar>
              <w:top w:w="113" w:type="dxa"/>
              <w:left w:w="113" w:type="dxa"/>
              <w:bottom w:w="113" w:type="dxa"/>
              <w:right w:w="113" w:type="dxa"/>
            </w:tcMar>
            <w:hideMark/>
            <w:tcPrChange w:id="686" w:author="Caspar Addyman" w:date="2018-02-27T11:51:00Z">
              <w:tcPr>
                <w:tcW w:w="0" w:type="auto"/>
                <w:tcMar>
                  <w:top w:w="113" w:type="dxa"/>
                  <w:left w:w="113" w:type="dxa"/>
                  <w:bottom w:w="113" w:type="dxa"/>
                  <w:right w:w="113" w:type="dxa"/>
                </w:tcMar>
                <w:hideMark/>
              </w:tcPr>
            </w:tcPrChange>
          </w:tcPr>
          <w:p w:rsidR="006F4BB6" w:rsidRDefault="006F4BB6">
            <w:pPr>
              <w:jc w:val="center"/>
              <w:rPr>
                <w:ins w:id="687" w:author="Caspar Addyman" w:date="2018-02-27T11:50:00Z"/>
              </w:rPr>
            </w:pPr>
            <w:ins w:id="688" w:author="Caspar Addyman" w:date="2018-02-27T11:50:00Z">
              <w:r>
                <w:t>7.25</w:t>
              </w:r>
            </w:ins>
          </w:p>
        </w:tc>
        <w:tc>
          <w:tcPr>
            <w:tcW w:w="0" w:type="auto"/>
            <w:tcMar>
              <w:top w:w="113" w:type="dxa"/>
              <w:left w:w="113" w:type="dxa"/>
              <w:bottom w:w="113" w:type="dxa"/>
              <w:right w:w="113" w:type="dxa"/>
            </w:tcMar>
            <w:hideMark/>
            <w:tcPrChange w:id="689" w:author="Caspar Addyman" w:date="2018-02-27T11:51:00Z">
              <w:tcPr>
                <w:tcW w:w="0" w:type="auto"/>
                <w:tcMar>
                  <w:top w:w="113" w:type="dxa"/>
                  <w:left w:w="113" w:type="dxa"/>
                  <w:bottom w:w="113" w:type="dxa"/>
                  <w:right w:w="113" w:type="dxa"/>
                </w:tcMar>
                <w:hideMark/>
              </w:tcPr>
            </w:tcPrChange>
          </w:tcPr>
          <w:p w:rsidR="006F4BB6" w:rsidRDefault="006F4BB6">
            <w:pPr>
              <w:jc w:val="center"/>
              <w:rPr>
                <w:ins w:id="690" w:author="Caspar Addyman" w:date="2018-02-27T11:50:00Z"/>
              </w:rPr>
            </w:pPr>
            <w:ins w:id="691" w:author="Caspar Addyman" w:date="2018-02-27T11:50:00Z">
              <w:r>
                <w:t>0</w:t>
              </w:r>
            </w:ins>
          </w:p>
        </w:tc>
        <w:tc>
          <w:tcPr>
            <w:tcW w:w="0" w:type="auto"/>
            <w:tcMar>
              <w:top w:w="113" w:type="dxa"/>
              <w:left w:w="113" w:type="dxa"/>
              <w:bottom w:w="113" w:type="dxa"/>
              <w:right w:w="113" w:type="dxa"/>
            </w:tcMar>
            <w:hideMark/>
            <w:tcPrChange w:id="692" w:author="Caspar Addyman" w:date="2018-02-27T11:51:00Z">
              <w:tcPr>
                <w:tcW w:w="0" w:type="auto"/>
                <w:tcMar>
                  <w:top w:w="113" w:type="dxa"/>
                  <w:left w:w="113" w:type="dxa"/>
                  <w:bottom w:w="113" w:type="dxa"/>
                  <w:right w:w="113" w:type="dxa"/>
                </w:tcMar>
                <w:hideMark/>
              </w:tcPr>
            </w:tcPrChange>
          </w:tcPr>
          <w:p w:rsidR="006F4BB6" w:rsidRDefault="006F4BB6">
            <w:pPr>
              <w:jc w:val="center"/>
              <w:rPr>
                <w:ins w:id="693" w:author="Caspar Addyman" w:date="2018-02-27T11:50:00Z"/>
              </w:rPr>
            </w:pPr>
            <w:ins w:id="694" w:author="Caspar Addyman" w:date="2018-02-27T11:50:00Z">
              <w:r>
                <w:t>21</w:t>
              </w:r>
            </w:ins>
          </w:p>
        </w:tc>
        <w:tc>
          <w:tcPr>
            <w:tcW w:w="0" w:type="auto"/>
            <w:tcMar>
              <w:top w:w="113" w:type="dxa"/>
              <w:left w:w="113" w:type="dxa"/>
              <w:bottom w:w="113" w:type="dxa"/>
              <w:right w:w="113" w:type="dxa"/>
            </w:tcMar>
            <w:hideMark/>
            <w:tcPrChange w:id="695" w:author="Caspar Addyman" w:date="2018-02-27T11:51:00Z">
              <w:tcPr>
                <w:tcW w:w="0" w:type="auto"/>
                <w:tcMar>
                  <w:top w:w="113" w:type="dxa"/>
                  <w:left w:w="113" w:type="dxa"/>
                  <w:bottom w:w="113" w:type="dxa"/>
                  <w:right w:w="113" w:type="dxa"/>
                </w:tcMar>
                <w:hideMark/>
              </w:tcPr>
            </w:tcPrChange>
          </w:tcPr>
          <w:p w:rsidR="006F4BB6" w:rsidRDefault="006F4BB6">
            <w:pPr>
              <w:jc w:val="center"/>
              <w:rPr>
                <w:ins w:id="696" w:author="Caspar Addyman" w:date="2018-02-27T11:50:00Z"/>
              </w:rPr>
            </w:pPr>
            <w:ins w:id="697" w:author="Caspar Addyman" w:date="2018-02-27T11:50:00Z">
              <w:r>
                <w:t>21</w:t>
              </w:r>
            </w:ins>
          </w:p>
        </w:tc>
        <w:tc>
          <w:tcPr>
            <w:tcW w:w="0" w:type="auto"/>
            <w:tcMar>
              <w:top w:w="113" w:type="dxa"/>
              <w:left w:w="113" w:type="dxa"/>
              <w:bottom w:w="113" w:type="dxa"/>
              <w:right w:w="113" w:type="dxa"/>
            </w:tcMar>
            <w:hideMark/>
            <w:tcPrChange w:id="698" w:author="Caspar Addyman" w:date="2018-02-27T11:51:00Z">
              <w:tcPr>
                <w:tcW w:w="0" w:type="auto"/>
                <w:tcMar>
                  <w:top w:w="113" w:type="dxa"/>
                  <w:left w:w="113" w:type="dxa"/>
                  <w:bottom w:w="113" w:type="dxa"/>
                  <w:right w:w="113" w:type="dxa"/>
                </w:tcMar>
                <w:hideMark/>
              </w:tcPr>
            </w:tcPrChange>
          </w:tcPr>
          <w:p w:rsidR="006F4BB6" w:rsidRDefault="006F4BB6">
            <w:pPr>
              <w:jc w:val="center"/>
              <w:rPr>
                <w:ins w:id="699" w:author="Caspar Addyman" w:date="2018-02-27T11:50:00Z"/>
              </w:rPr>
            </w:pPr>
            <w:ins w:id="700" w:author="Caspar Addyman" w:date="2018-02-27T11:50:00Z">
              <w:r>
                <w:t>0.49</w:t>
              </w:r>
            </w:ins>
          </w:p>
        </w:tc>
        <w:tc>
          <w:tcPr>
            <w:tcW w:w="0" w:type="auto"/>
            <w:tcMar>
              <w:top w:w="113" w:type="dxa"/>
              <w:left w:w="113" w:type="dxa"/>
              <w:bottom w:w="113" w:type="dxa"/>
              <w:right w:w="113" w:type="dxa"/>
            </w:tcMar>
            <w:hideMark/>
            <w:tcPrChange w:id="701" w:author="Caspar Addyman" w:date="2018-02-27T11:51:00Z">
              <w:tcPr>
                <w:tcW w:w="0" w:type="auto"/>
                <w:tcMar>
                  <w:top w:w="113" w:type="dxa"/>
                  <w:left w:w="113" w:type="dxa"/>
                  <w:bottom w:w="113" w:type="dxa"/>
                  <w:right w:w="113" w:type="dxa"/>
                </w:tcMar>
                <w:hideMark/>
              </w:tcPr>
            </w:tcPrChange>
          </w:tcPr>
          <w:p w:rsidR="006F4BB6" w:rsidRDefault="006F4BB6">
            <w:pPr>
              <w:jc w:val="center"/>
              <w:rPr>
                <w:ins w:id="702" w:author="Caspar Addyman" w:date="2018-02-27T11:50:00Z"/>
              </w:rPr>
            </w:pPr>
            <w:ins w:id="703" w:author="Caspar Addyman" w:date="2018-02-27T11:50:00Z">
              <w:r>
                <w:t>-0.96</w:t>
              </w:r>
            </w:ins>
          </w:p>
        </w:tc>
      </w:tr>
      <w:tr w:rsidR="006F4BB6" w:rsidTr="006F4BB6">
        <w:trPr>
          <w:trHeight w:val="552"/>
          <w:ins w:id="704" w:author="Caspar Addyman" w:date="2018-02-27T11:50:00Z"/>
        </w:trPr>
        <w:tc>
          <w:tcPr>
            <w:tcW w:w="0" w:type="auto"/>
            <w:shd w:val="clear" w:color="auto" w:fill="F2F2F2"/>
            <w:tcMar>
              <w:top w:w="113" w:type="dxa"/>
              <w:left w:w="113" w:type="dxa"/>
              <w:bottom w:w="113" w:type="dxa"/>
              <w:right w:w="113" w:type="dxa"/>
            </w:tcMar>
            <w:hideMark/>
            <w:tcPrChange w:id="70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706" w:author="Caspar Addyman" w:date="2018-02-27T11:50:00Z"/>
              </w:rPr>
            </w:pPr>
            <w:ins w:id="707" w:author="Caspar Addyman" w:date="2018-02-27T11:50:00Z">
              <w:r>
                <w:t>Laughs Indiv</w:t>
              </w:r>
            </w:ins>
          </w:p>
        </w:tc>
        <w:tc>
          <w:tcPr>
            <w:tcW w:w="0" w:type="auto"/>
            <w:shd w:val="clear" w:color="auto" w:fill="F2F2F2"/>
            <w:tcMar>
              <w:top w:w="113" w:type="dxa"/>
              <w:left w:w="113" w:type="dxa"/>
              <w:bottom w:w="113" w:type="dxa"/>
              <w:right w:w="113" w:type="dxa"/>
            </w:tcMar>
            <w:hideMark/>
            <w:tcPrChange w:id="70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09" w:author="Caspar Addyman" w:date="2018-02-27T11:50:00Z"/>
              </w:rPr>
            </w:pPr>
            <w:ins w:id="710" w:author="Caspar Addyman" w:date="2018-02-27T11:50:00Z">
              <w:r>
                <w:t>20</w:t>
              </w:r>
            </w:ins>
          </w:p>
        </w:tc>
        <w:tc>
          <w:tcPr>
            <w:tcW w:w="0" w:type="auto"/>
            <w:shd w:val="clear" w:color="auto" w:fill="F2F2F2"/>
            <w:tcMar>
              <w:top w:w="113" w:type="dxa"/>
              <w:left w:w="113" w:type="dxa"/>
              <w:bottom w:w="113" w:type="dxa"/>
              <w:right w:w="113" w:type="dxa"/>
            </w:tcMar>
            <w:hideMark/>
            <w:tcPrChange w:id="71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2" w:author="Caspar Addyman" w:date="2018-02-27T11:50:00Z"/>
              </w:rPr>
            </w:pPr>
            <w:ins w:id="713" w:author="Caspar Addyman" w:date="2018-02-27T11:50:00Z">
              <w:r>
                <w:t>0.92</w:t>
              </w:r>
            </w:ins>
          </w:p>
        </w:tc>
        <w:tc>
          <w:tcPr>
            <w:tcW w:w="0" w:type="auto"/>
            <w:shd w:val="clear" w:color="auto" w:fill="F2F2F2"/>
            <w:tcMar>
              <w:top w:w="113" w:type="dxa"/>
              <w:left w:w="113" w:type="dxa"/>
              <w:bottom w:w="113" w:type="dxa"/>
              <w:right w:w="113" w:type="dxa"/>
            </w:tcMar>
            <w:hideMark/>
            <w:tcPrChange w:id="71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5" w:author="Caspar Addyman" w:date="2018-02-27T11:50:00Z"/>
              </w:rPr>
            </w:pPr>
            <w:ins w:id="716" w:author="Caspar Addyman" w:date="2018-02-27T11:50:00Z">
              <w:r>
                <w:t>2.36</w:t>
              </w:r>
            </w:ins>
          </w:p>
        </w:tc>
        <w:tc>
          <w:tcPr>
            <w:tcW w:w="0" w:type="auto"/>
            <w:shd w:val="clear" w:color="auto" w:fill="F2F2F2"/>
            <w:tcMar>
              <w:top w:w="113" w:type="dxa"/>
              <w:left w:w="113" w:type="dxa"/>
              <w:bottom w:w="113" w:type="dxa"/>
              <w:right w:w="113" w:type="dxa"/>
            </w:tcMar>
            <w:hideMark/>
            <w:tcPrChange w:id="71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8" w:author="Caspar Addyman" w:date="2018-02-27T11:50:00Z"/>
              </w:rPr>
            </w:pPr>
            <w:ins w:id="719" w:author="Caspar Addyman" w:date="2018-02-27T11:50:00Z">
              <w:r>
                <w:t>0.53</w:t>
              </w:r>
            </w:ins>
          </w:p>
        </w:tc>
        <w:tc>
          <w:tcPr>
            <w:tcW w:w="0" w:type="auto"/>
            <w:shd w:val="clear" w:color="auto" w:fill="F2F2F2"/>
            <w:tcMar>
              <w:top w:w="113" w:type="dxa"/>
              <w:left w:w="113" w:type="dxa"/>
              <w:bottom w:w="113" w:type="dxa"/>
              <w:right w:w="113" w:type="dxa"/>
            </w:tcMar>
            <w:hideMark/>
            <w:tcPrChange w:id="72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1" w:author="Caspar Addyman" w:date="2018-02-27T11:50:00Z"/>
              </w:rPr>
            </w:pPr>
            <w:ins w:id="722" w:author="Caspar Addyman" w:date="2018-02-27T11:50:00Z">
              <w:r>
                <w:t>0</w:t>
              </w:r>
            </w:ins>
          </w:p>
        </w:tc>
        <w:tc>
          <w:tcPr>
            <w:tcW w:w="0" w:type="auto"/>
            <w:shd w:val="clear" w:color="auto" w:fill="F2F2F2"/>
            <w:tcMar>
              <w:top w:w="113" w:type="dxa"/>
              <w:left w:w="113" w:type="dxa"/>
              <w:bottom w:w="113" w:type="dxa"/>
              <w:right w:w="113" w:type="dxa"/>
            </w:tcMar>
            <w:hideMark/>
            <w:tcPrChange w:id="72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4" w:author="Caspar Addyman" w:date="2018-02-27T11:50:00Z"/>
              </w:rPr>
            </w:pPr>
            <w:ins w:id="725" w:author="Caspar Addyman" w:date="2018-02-27T11:50:00Z">
              <w:r>
                <w:t>0</w:t>
              </w:r>
            </w:ins>
          </w:p>
        </w:tc>
        <w:tc>
          <w:tcPr>
            <w:tcW w:w="0" w:type="auto"/>
            <w:shd w:val="clear" w:color="auto" w:fill="F2F2F2"/>
            <w:tcMar>
              <w:top w:w="113" w:type="dxa"/>
              <w:left w:w="113" w:type="dxa"/>
              <w:bottom w:w="113" w:type="dxa"/>
              <w:right w:w="113" w:type="dxa"/>
            </w:tcMar>
            <w:hideMark/>
            <w:tcPrChange w:id="72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7" w:author="Caspar Addyman" w:date="2018-02-27T11:50:00Z"/>
              </w:rPr>
            </w:pPr>
            <w:ins w:id="728" w:author="Caspar Addyman" w:date="2018-02-27T11:50:00Z">
              <w:r>
                <w:t>10.5</w:t>
              </w:r>
            </w:ins>
          </w:p>
        </w:tc>
        <w:tc>
          <w:tcPr>
            <w:tcW w:w="0" w:type="auto"/>
            <w:shd w:val="clear" w:color="auto" w:fill="F2F2F2"/>
            <w:tcMar>
              <w:top w:w="113" w:type="dxa"/>
              <w:left w:w="113" w:type="dxa"/>
              <w:bottom w:w="113" w:type="dxa"/>
              <w:right w:w="113" w:type="dxa"/>
            </w:tcMar>
            <w:hideMark/>
            <w:tcPrChange w:id="72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0" w:author="Caspar Addyman" w:date="2018-02-27T11:50:00Z"/>
              </w:rPr>
            </w:pPr>
            <w:ins w:id="731" w:author="Caspar Addyman" w:date="2018-02-27T11:50:00Z">
              <w:r>
                <w:t>10.5</w:t>
              </w:r>
            </w:ins>
          </w:p>
        </w:tc>
        <w:tc>
          <w:tcPr>
            <w:tcW w:w="0" w:type="auto"/>
            <w:shd w:val="clear" w:color="auto" w:fill="F2F2F2"/>
            <w:tcMar>
              <w:top w:w="113" w:type="dxa"/>
              <w:left w:w="113" w:type="dxa"/>
              <w:bottom w:w="113" w:type="dxa"/>
              <w:right w:w="113" w:type="dxa"/>
            </w:tcMar>
            <w:hideMark/>
            <w:tcPrChange w:id="73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3" w:author="Caspar Addyman" w:date="2018-02-27T11:50:00Z"/>
              </w:rPr>
            </w:pPr>
            <w:ins w:id="734" w:author="Caspar Addyman" w:date="2018-02-27T11:50:00Z">
              <w:r>
                <w:t>3.33</w:t>
              </w:r>
            </w:ins>
          </w:p>
        </w:tc>
        <w:tc>
          <w:tcPr>
            <w:tcW w:w="0" w:type="auto"/>
            <w:shd w:val="clear" w:color="auto" w:fill="F2F2F2"/>
            <w:tcMar>
              <w:top w:w="113" w:type="dxa"/>
              <w:left w:w="113" w:type="dxa"/>
              <w:bottom w:w="113" w:type="dxa"/>
              <w:right w:w="113" w:type="dxa"/>
            </w:tcMar>
            <w:hideMark/>
            <w:tcPrChange w:id="73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6" w:author="Caspar Addyman" w:date="2018-02-27T11:50:00Z"/>
              </w:rPr>
            </w:pPr>
            <w:ins w:id="737" w:author="Caspar Addyman" w:date="2018-02-27T11:50:00Z">
              <w:r>
                <w:t>10.62</w:t>
              </w:r>
            </w:ins>
          </w:p>
        </w:tc>
      </w:tr>
      <w:tr w:rsidR="006F4BB6" w:rsidTr="006F4BB6">
        <w:trPr>
          <w:trHeight w:val="552"/>
          <w:ins w:id="738" w:author="Caspar Addyman" w:date="2018-02-27T11:50:00Z"/>
        </w:trPr>
        <w:tc>
          <w:tcPr>
            <w:tcW w:w="0" w:type="auto"/>
            <w:tcMar>
              <w:top w:w="113" w:type="dxa"/>
              <w:left w:w="113" w:type="dxa"/>
              <w:bottom w:w="113" w:type="dxa"/>
              <w:right w:w="113" w:type="dxa"/>
            </w:tcMar>
            <w:hideMark/>
            <w:tcPrChange w:id="739" w:author="Caspar Addyman" w:date="2018-02-27T11:51:00Z">
              <w:tcPr>
                <w:tcW w:w="0" w:type="auto"/>
                <w:tcMar>
                  <w:top w:w="113" w:type="dxa"/>
                  <w:left w:w="113" w:type="dxa"/>
                  <w:bottom w:w="113" w:type="dxa"/>
                  <w:right w:w="113" w:type="dxa"/>
                </w:tcMar>
                <w:hideMark/>
              </w:tcPr>
            </w:tcPrChange>
          </w:tcPr>
          <w:p w:rsidR="006F4BB6" w:rsidRDefault="006F4BB6">
            <w:pPr>
              <w:rPr>
                <w:ins w:id="740" w:author="Caspar Addyman" w:date="2018-02-27T11:50:00Z"/>
              </w:rPr>
            </w:pPr>
            <w:ins w:id="741" w:author="Caspar Addyman" w:date="2018-02-27T11:50:00Z">
              <w:r>
                <w:t>Smiles Groups</w:t>
              </w:r>
            </w:ins>
          </w:p>
        </w:tc>
        <w:tc>
          <w:tcPr>
            <w:tcW w:w="0" w:type="auto"/>
            <w:tcMar>
              <w:top w:w="113" w:type="dxa"/>
              <w:left w:w="113" w:type="dxa"/>
              <w:bottom w:w="113" w:type="dxa"/>
              <w:right w:w="113" w:type="dxa"/>
            </w:tcMar>
            <w:hideMark/>
            <w:tcPrChange w:id="742" w:author="Caspar Addyman" w:date="2018-02-27T11:51:00Z">
              <w:tcPr>
                <w:tcW w:w="0" w:type="auto"/>
                <w:tcMar>
                  <w:top w:w="113" w:type="dxa"/>
                  <w:left w:w="113" w:type="dxa"/>
                  <w:bottom w:w="113" w:type="dxa"/>
                  <w:right w:w="113" w:type="dxa"/>
                </w:tcMar>
                <w:hideMark/>
              </w:tcPr>
            </w:tcPrChange>
          </w:tcPr>
          <w:p w:rsidR="006F4BB6" w:rsidRDefault="006F4BB6">
            <w:pPr>
              <w:jc w:val="center"/>
              <w:rPr>
                <w:ins w:id="743" w:author="Caspar Addyman" w:date="2018-02-27T11:50:00Z"/>
              </w:rPr>
            </w:pPr>
            <w:ins w:id="744" w:author="Caspar Addyman" w:date="2018-02-27T11:50:00Z">
              <w:r>
                <w:t>20</w:t>
              </w:r>
            </w:ins>
          </w:p>
        </w:tc>
        <w:tc>
          <w:tcPr>
            <w:tcW w:w="0" w:type="auto"/>
            <w:tcMar>
              <w:top w:w="113" w:type="dxa"/>
              <w:left w:w="113" w:type="dxa"/>
              <w:bottom w:w="113" w:type="dxa"/>
              <w:right w:w="113" w:type="dxa"/>
            </w:tcMar>
            <w:hideMark/>
            <w:tcPrChange w:id="745" w:author="Caspar Addyman" w:date="2018-02-27T11:51:00Z">
              <w:tcPr>
                <w:tcW w:w="0" w:type="auto"/>
                <w:tcMar>
                  <w:top w:w="113" w:type="dxa"/>
                  <w:left w:w="113" w:type="dxa"/>
                  <w:bottom w:w="113" w:type="dxa"/>
                  <w:right w:w="113" w:type="dxa"/>
                </w:tcMar>
                <w:hideMark/>
              </w:tcPr>
            </w:tcPrChange>
          </w:tcPr>
          <w:p w:rsidR="006F4BB6" w:rsidRDefault="006F4BB6">
            <w:pPr>
              <w:jc w:val="center"/>
              <w:rPr>
                <w:ins w:id="746" w:author="Caspar Addyman" w:date="2018-02-27T11:50:00Z"/>
              </w:rPr>
            </w:pPr>
            <w:ins w:id="747" w:author="Caspar Addyman" w:date="2018-02-27T11:50:00Z">
              <w:r>
                <w:t>11.85</w:t>
              </w:r>
            </w:ins>
          </w:p>
        </w:tc>
        <w:tc>
          <w:tcPr>
            <w:tcW w:w="0" w:type="auto"/>
            <w:tcMar>
              <w:top w:w="113" w:type="dxa"/>
              <w:left w:w="113" w:type="dxa"/>
              <w:bottom w:w="113" w:type="dxa"/>
              <w:right w:w="113" w:type="dxa"/>
            </w:tcMar>
            <w:hideMark/>
            <w:tcPrChange w:id="748" w:author="Caspar Addyman" w:date="2018-02-27T11:51:00Z">
              <w:tcPr>
                <w:tcW w:w="0" w:type="auto"/>
                <w:tcMar>
                  <w:top w:w="113" w:type="dxa"/>
                  <w:left w:w="113" w:type="dxa"/>
                  <w:bottom w:w="113" w:type="dxa"/>
                  <w:right w:w="113" w:type="dxa"/>
                </w:tcMar>
                <w:hideMark/>
              </w:tcPr>
            </w:tcPrChange>
          </w:tcPr>
          <w:p w:rsidR="006F4BB6" w:rsidRDefault="006F4BB6">
            <w:pPr>
              <w:jc w:val="center"/>
              <w:rPr>
                <w:ins w:id="749" w:author="Caspar Addyman" w:date="2018-02-27T11:50:00Z"/>
              </w:rPr>
            </w:pPr>
            <w:ins w:id="750" w:author="Caspar Addyman" w:date="2018-02-27T11:50:00Z">
              <w:r>
                <w:t>7.61</w:t>
              </w:r>
            </w:ins>
          </w:p>
        </w:tc>
        <w:tc>
          <w:tcPr>
            <w:tcW w:w="0" w:type="auto"/>
            <w:tcMar>
              <w:top w:w="113" w:type="dxa"/>
              <w:left w:w="113" w:type="dxa"/>
              <w:bottom w:w="113" w:type="dxa"/>
              <w:right w:w="113" w:type="dxa"/>
            </w:tcMar>
            <w:hideMark/>
            <w:tcPrChange w:id="751" w:author="Caspar Addyman" w:date="2018-02-27T11:51:00Z">
              <w:tcPr>
                <w:tcW w:w="0" w:type="auto"/>
                <w:tcMar>
                  <w:top w:w="113" w:type="dxa"/>
                  <w:left w:w="113" w:type="dxa"/>
                  <w:bottom w:w="113" w:type="dxa"/>
                  <w:right w:w="113" w:type="dxa"/>
                </w:tcMar>
                <w:hideMark/>
              </w:tcPr>
            </w:tcPrChange>
          </w:tcPr>
          <w:p w:rsidR="006F4BB6" w:rsidRDefault="006F4BB6">
            <w:pPr>
              <w:jc w:val="center"/>
              <w:rPr>
                <w:ins w:id="752" w:author="Caspar Addyman" w:date="2018-02-27T11:50:00Z"/>
              </w:rPr>
            </w:pPr>
            <w:ins w:id="753" w:author="Caspar Addyman" w:date="2018-02-27T11:50:00Z">
              <w:r>
                <w:t>1.7</w:t>
              </w:r>
            </w:ins>
          </w:p>
        </w:tc>
        <w:tc>
          <w:tcPr>
            <w:tcW w:w="0" w:type="auto"/>
            <w:tcMar>
              <w:top w:w="113" w:type="dxa"/>
              <w:left w:w="113" w:type="dxa"/>
              <w:bottom w:w="113" w:type="dxa"/>
              <w:right w:w="113" w:type="dxa"/>
            </w:tcMar>
            <w:hideMark/>
            <w:tcPrChange w:id="754" w:author="Caspar Addyman" w:date="2018-02-27T11:51:00Z">
              <w:tcPr>
                <w:tcW w:w="0" w:type="auto"/>
                <w:tcMar>
                  <w:top w:w="113" w:type="dxa"/>
                  <w:left w:w="113" w:type="dxa"/>
                  <w:bottom w:w="113" w:type="dxa"/>
                  <w:right w:w="113" w:type="dxa"/>
                </w:tcMar>
                <w:hideMark/>
              </w:tcPr>
            </w:tcPrChange>
          </w:tcPr>
          <w:p w:rsidR="006F4BB6" w:rsidRDefault="006F4BB6">
            <w:pPr>
              <w:jc w:val="center"/>
              <w:rPr>
                <w:ins w:id="755" w:author="Caspar Addyman" w:date="2018-02-27T11:50:00Z"/>
              </w:rPr>
            </w:pPr>
            <w:ins w:id="756" w:author="Caspar Addyman" w:date="2018-02-27T11:50:00Z">
              <w:r>
                <w:t>10.5</w:t>
              </w:r>
            </w:ins>
          </w:p>
        </w:tc>
        <w:tc>
          <w:tcPr>
            <w:tcW w:w="0" w:type="auto"/>
            <w:tcMar>
              <w:top w:w="113" w:type="dxa"/>
              <w:left w:w="113" w:type="dxa"/>
              <w:bottom w:w="113" w:type="dxa"/>
              <w:right w:w="113" w:type="dxa"/>
            </w:tcMar>
            <w:hideMark/>
            <w:tcPrChange w:id="757" w:author="Caspar Addyman" w:date="2018-02-27T11:51:00Z">
              <w:tcPr>
                <w:tcW w:w="0" w:type="auto"/>
                <w:tcMar>
                  <w:top w:w="113" w:type="dxa"/>
                  <w:left w:w="113" w:type="dxa"/>
                  <w:bottom w:w="113" w:type="dxa"/>
                  <w:right w:w="113" w:type="dxa"/>
                </w:tcMar>
                <w:hideMark/>
              </w:tcPr>
            </w:tcPrChange>
          </w:tcPr>
          <w:p w:rsidR="006F4BB6" w:rsidRDefault="006F4BB6">
            <w:pPr>
              <w:jc w:val="center"/>
              <w:rPr>
                <w:ins w:id="758" w:author="Caspar Addyman" w:date="2018-02-27T11:50:00Z"/>
              </w:rPr>
            </w:pPr>
            <w:ins w:id="759" w:author="Caspar Addyman" w:date="2018-02-27T11:50:00Z">
              <w:r>
                <w:t>2</w:t>
              </w:r>
            </w:ins>
          </w:p>
        </w:tc>
        <w:tc>
          <w:tcPr>
            <w:tcW w:w="0" w:type="auto"/>
            <w:tcMar>
              <w:top w:w="113" w:type="dxa"/>
              <w:left w:w="113" w:type="dxa"/>
              <w:bottom w:w="113" w:type="dxa"/>
              <w:right w:w="113" w:type="dxa"/>
            </w:tcMar>
            <w:hideMark/>
            <w:tcPrChange w:id="760" w:author="Caspar Addyman" w:date="2018-02-27T11:51:00Z">
              <w:tcPr>
                <w:tcW w:w="0" w:type="auto"/>
                <w:tcMar>
                  <w:top w:w="113" w:type="dxa"/>
                  <w:left w:w="113" w:type="dxa"/>
                  <w:bottom w:w="113" w:type="dxa"/>
                  <w:right w:w="113" w:type="dxa"/>
                </w:tcMar>
                <w:hideMark/>
              </w:tcPr>
            </w:tcPrChange>
          </w:tcPr>
          <w:p w:rsidR="006F4BB6" w:rsidRDefault="006F4BB6">
            <w:pPr>
              <w:jc w:val="center"/>
              <w:rPr>
                <w:ins w:id="761" w:author="Caspar Addyman" w:date="2018-02-27T11:50:00Z"/>
              </w:rPr>
            </w:pPr>
            <w:ins w:id="762" w:author="Caspar Addyman" w:date="2018-02-27T11:50:00Z">
              <w:r>
                <w:t>27.5</w:t>
              </w:r>
            </w:ins>
          </w:p>
        </w:tc>
        <w:tc>
          <w:tcPr>
            <w:tcW w:w="0" w:type="auto"/>
            <w:tcMar>
              <w:top w:w="113" w:type="dxa"/>
              <w:left w:w="113" w:type="dxa"/>
              <w:bottom w:w="113" w:type="dxa"/>
              <w:right w:w="113" w:type="dxa"/>
            </w:tcMar>
            <w:hideMark/>
            <w:tcPrChange w:id="763" w:author="Caspar Addyman" w:date="2018-02-27T11:51:00Z">
              <w:tcPr>
                <w:tcW w:w="0" w:type="auto"/>
                <w:tcMar>
                  <w:top w:w="113" w:type="dxa"/>
                  <w:left w:w="113" w:type="dxa"/>
                  <w:bottom w:w="113" w:type="dxa"/>
                  <w:right w:w="113" w:type="dxa"/>
                </w:tcMar>
                <w:hideMark/>
              </w:tcPr>
            </w:tcPrChange>
          </w:tcPr>
          <w:p w:rsidR="006F4BB6" w:rsidRDefault="006F4BB6">
            <w:pPr>
              <w:jc w:val="center"/>
              <w:rPr>
                <w:ins w:id="764" w:author="Caspar Addyman" w:date="2018-02-27T11:50:00Z"/>
              </w:rPr>
            </w:pPr>
            <w:ins w:id="765" w:author="Caspar Addyman" w:date="2018-02-27T11:50:00Z">
              <w:r>
                <w:t>25.5</w:t>
              </w:r>
            </w:ins>
          </w:p>
        </w:tc>
        <w:tc>
          <w:tcPr>
            <w:tcW w:w="0" w:type="auto"/>
            <w:tcMar>
              <w:top w:w="113" w:type="dxa"/>
              <w:left w:w="113" w:type="dxa"/>
              <w:bottom w:w="113" w:type="dxa"/>
              <w:right w:w="113" w:type="dxa"/>
            </w:tcMar>
            <w:hideMark/>
            <w:tcPrChange w:id="766" w:author="Caspar Addyman" w:date="2018-02-27T11:51:00Z">
              <w:tcPr>
                <w:tcW w:w="0" w:type="auto"/>
                <w:tcMar>
                  <w:top w:w="113" w:type="dxa"/>
                  <w:left w:w="113" w:type="dxa"/>
                  <w:bottom w:w="113" w:type="dxa"/>
                  <w:right w:w="113" w:type="dxa"/>
                </w:tcMar>
                <w:hideMark/>
              </w:tcPr>
            </w:tcPrChange>
          </w:tcPr>
          <w:p w:rsidR="006F4BB6" w:rsidRDefault="006F4BB6">
            <w:pPr>
              <w:jc w:val="center"/>
              <w:rPr>
                <w:ins w:id="767" w:author="Caspar Addyman" w:date="2018-02-27T11:50:00Z"/>
              </w:rPr>
            </w:pPr>
            <w:ins w:id="768" w:author="Caspar Addyman" w:date="2018-02-27T11:50:00Z">
              <w:r>
                <w:t>0.6</w:t>
              </w:r>
            </w:ins>
          </w:p>
        </w:tc>
        <w:tc>
          <w:tcPr>
            <w:tcW w:w="0" w:type="auto"/>
            <w:tcMar>
              <w:top w:w="113" w:type="dxa"/>
              <w:left w:w="113" w:type="dxa"/>
              <w:bottom w:w="113" w:type="dxa"/>
              <w:right w:w="113" w:type="dxa"/>
            </w:tcMar>
            <w:hideMark/>
            <w:tcPrChange w:id="769" w:author="Caspar Addyman" w:date="2018-02-27T11:51:00Z">
              <w:tcPr>
                <w:tcW w:w="0" w:type="auto"/>
                <w:tcMar>
                  <w:top w:w="113" w:type="dxa"/>
                  <w:left w:w="113" w:type="dxa"/>
                  <w:bottom w:w="113" w:type="dxa"/>
                  <w:right w:w="113" w:type="dxa"/>
                </w:tcMar>
                <w:hideMark/>
              </w:tcPr>
            </w:tcPrChange>
          </w:tcPr>
          <w:p w:rsidR="006F4BB6" w:rsidRDefault="006F4BB6">
            <w:pPr>
              <w:jc w:val="center"/>
              <w:rPr>
                <w:ins w:id="770" w:author="Caspar Addyman" w:date="2018-02-27T11:50:00Z"/>
              </w:rPr>
            </w:pPr>
            <w:ins w:id="771" w:author="Caspar Addyman" w:date="2018-02-27T11:50:00Z">
              <w:r>
                <w:t>-0.9</w:t>
              </w:r>
            </w:ins>
          </w:p>
        </w:tc>
      </w:tr>
      <w:tr w:rsidR="006F4BB6" w:rsidTr="006F4BB6">
        <w:trPr>
          <w:trHeight w:val="552"/>
          <w:ins w:id="772" w:author="Caspar Addyman" w:date="2018-02-27T11:50:00Z"/>
        </w:trPr>
        <w:tc>
          <w:tcPr>
            <w:tcW w:w="0" w:type="auto"/>
            <w:shd w:val="clear" w:color="auto" w:fill="F2F2F2"/>
            <w:tcMar>
              <w:top w:w="113" w:type="dxa"/>
              <w:left w:w="113" w:type="dxa"/>
              <w:bottom w:w="113" w:type="dxa"/>
              <w:right w:w="113" w:type="dxa"/>
            </w:tcMar>
            <w:hideMark/>
            <w:tcPrChange w:id="77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774" w:author="Caspar Addyman" w:date="2018-02-27T11:50:00Z"/>
              </w:rPr>
            </w:pPr>
            <w:ins w:id="775" w:author="Caspar Addyman" w:date="2018-02-27T11:50:00Z">
              <w:r>
                <w:t>Smiles Pairs</w:t>
              </w:r>
            </w:ins>
          </w:p>
        </w:tc>
        <w:tc>
          <w:tcPr>
            <w:tcW w:w="0" w:type="auto"/>
            <w:shd w:val="clear" w:color="auto" w:fill="F2F2F2"/>
            <w:tcMar>
              <w:top w:w="113" w:type="dxa"/>
              <w:left w:w="113" w:type="dxa"/>
              <w:bottom w:w="113" w:type="dxa"/>
              <w:right w:w="113" w:type="dxa"/>
            </w:tcMar>
            <w:hideMark/>
            <w:tcPrChange w:id="77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77" w:author="Caspar Addyman" w:date="2018-02-27T11:50:00Z"/>
              </w:rPr>
            </w:pPr>
            <w:ins w:id="778" w:author="Caspar Addyman" w:date="2018-02-27T11:50:00Z">
              <w:r>
                <w:t>20</w:t>
              </w:r>
            </w:ins>
          </w:p>
        </w:tc>
        <w:tc>
          <w:tcPr>
            <w:tcW w:w="0" w:type="auto"/>
            <w:shd w:val="clear" w:color="auto" w:fill="F2F2F2"/>
            <w:tcMar>
              <w:top w:w="113" w:type="dxa"/>
              <w:left w:w="113" w:type="dxa"/>
              <w:bottom w:w="113" w:type="dxa"/>
              <w:right w:w="113" w:type="dxa"/>
            </w:tcMar>
            <w:hideMark/>
            <w:tcPrChange w:id="77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0" w:author="Caspar Addyman" w:date="2018-02-27T11:50:00Z"/>
              </w:rPr>
            </w:pPr>
            <w:ins w:id="781" w:author="Caspar Addyman" w:date="2018-02-27T11:50:00Z">
              <w:r>
                <w:t>11.38</w:t>
              </w:r>
            </w:ins>
          </w:p>
        </w:tc>
        <w:tc>
          <w:tcPr>
            <w:tcW w:w="0" w:type="auto"/>
            <w:shd w:val="clear" w:color="auto" w:fill="F2F2F2"/>
            <w:tcMar>
              <w:top w:w="113" w:type="dxa"/>
              <w:left w:w="113" w:type="dxa"/>
              <w:bottom w:w="113" w:type="dxa"/>
              <w:right w:w="113" w:type="dxa"/>
            </w:tcMar>
            <w:hideMark/>
            <w:tcPrChange w:id="78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3" w:author="Caspar Addyman" w:date="2018-02-27T11:50:00Z"/>
              </w:rPr>
            </w:pPr>
            <w:ins w:id="784" w:author="Caspar Addyman" w:date="2018-02-27T11:50:00Z">
              <w:r>
                <w:t>7.45</w:t>
              </w:r>
            </w:ins>
          </w:p>
        </w:tc>
        <w:tc>
          <w:tcPr>
            <w:tcW w:w="0" w:type="auto"/>
            <w:shd w:val="clear" w:color="auto" w:fill="F2F2F2"/>
            <w:tcMar>
              <w:top w:w="113" w:type="dxa"/>
              <w:left w:w="113" w:type="dxa"/>
              <w:bottom w:w="113" w:type="dxa"/>
              <w:right w:w="113" w:type="dxa"/>
            </w:tcMar>
            <w:hideMark/>
            <w:tcPrChange w:id="78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6" w:author="Caspar Addyman" w:date="2018-02-27T11:50:00Z"/>
              </w:rPr>
            </w:pPr>
            <w:ins w:id="787" w:author="Caspar Addyman" w:date="2018-02-27T11:50:00Z">
              <w:r>
                <w:t>1.66</w:t>
              </w:r>
            </w:ins>
          </w:p>
        </w:tc>
        <w:tc>
          <w:tcPr>
            <w:tcW w:w="0" w:type="auto"/>
            <w:shd w:val="clear" w:color="auto" w:fill="F2F2F2"/>
            <w:tcMar>
              <w:top w:w="113" w:type="dxa"/>
              <w:left w:w="113" w:type="dxa"/>
              <w:bottom w:w="113" w:type="dxa"/>
              <w:right w:w="113" w:type="dxa"/>
            </w:tcMar>
            <w:hideMark/>
            <w:tcPrChange w:id="78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9" w:author="Caspar Addyman" w:date="2018-02-27T11:50:00Z"/>
              </w:rPr>
            </w:pPr>
            <w:ins w:id="790" w:author="Caspar Addyman" w:date="2018-02-27T11:50:00Z">
              <w:r>
                <w:t>9.75</w:t>
              </w:r>
            </w:ins>
          </w:p>
        </w:tc>
        <w:tc>
          <w:tcPr>
            <w:tcW w:w="0" w:type="auto"/>
            <w:shd w:val="clear" w:color="auto" w:fill="F2F2F2"/>
            <w:tcMar>
              <w:top w:w="113" w:type="dxa"/>
              <w:left w:w="113" w:type="dxa"/>
              <w:bottom w:w="113" w:type="dxa"/>
              <w:right w:w="113" w:type="dxa"/>
            </w:tcMar>
            <w:hideMark/>
            <w:tcPrChange w:id="79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2" w:author="Caspar Addyman" w:date="2018-02-27T11:50:00Z"/>
              </w:rPr>
            </w:pPr>
            <w:ins w:id="793" w:author="Caspar Addyman" w:date="2018-02-27T11:50:00Z">
              <w:r>
                <w:t>2</w:t>
              </w:r>
            </w:ins>
          </w:p>
        </w:tc>
        <w:tc>
          <w:tcPr>
            <w:tcW w:w="0" w:type="auto"/>
            <w:shd w:val="clear" w:color="auto" w:fill="F2F2F2"/>
            <w:tcMar>
              <w:top w:w="113" w:type="dxa"/>
              <w:left w:w="113" w:type="dxa"/>
              <w:bottom w:w="113" w:type="dxa"/>
              <w:right w:w="113" w:type="dxa"/>
            </w:tcMar>
            <w:hideMark/>
            <w:tcPrChange w:id="79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5" w:author="Caspar Addyman" w:date="2018-02-27T11:50:00Z"/>
              </w:rPr>
            </w:pPr>
            <w:ins w:id="796" w:author="Caspar Addyman" w:date="2018-02-27T11:50:00Z">
              <w:r>
                <w:t>28</w:t>
              </w:r>
            </w:ins>
          </w:p>
        </w:tc>
        <w:tc>
          <w:tcPr>
            <w:tcW w:w="0" w:type="auto"/>
            <w:shd w:val="clear" w:color="auto" w:fill="F2F2F2"/>
            <w:tcMar>
              <w:top w:w="113" w:type="dxa"/>
              <w:left w:w="113" w:type="dxa"/>
              <w:bottom w:w="113" w:type="dxa"/>
              <w:right w:w="113" w:type="dxa"/>
            </w:tcMar>
            <w:hideMark/>
            <w:tcPrChange w:id="79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8" w:author="Caspar Addyman" w:date="2018-02-27T11:50:00Z"/>
              </w:rPr>
            </w:pPr>
            <w:ins w:id="799" w:author="Caspar Addyman" w:date="2018-02-27T11:50:00Z">
              <w:r>
                <w:t>26</w:t>
              </w:r>
            </w:ins>
          </w:p>
        </w:tc>
        <w:tc>
          <w:tcPr>
            <w:tcW w:w="0" w:type="auto"/>
            <w:shd w:val="clear" w:color="auto" w:fill="F2F2F2"/>
            <w:tcMar>
              <w:top w:w="113" w:type="dxa"/>
              <w:left w:w="113" w:type="dxa"/>
              <w:bottom w:w="113" w:type="dxa"/>
              <w:right w:w="113" w:type="dxa"/>
            </w:tcMar>
            <w:hideMark/>
            <w:tcPrChange w:id="80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801" w:author="Caspar Addyman" w:date="2018-02-27T11:50:00Z"/>
              </w:rPr>
            </w:pPr>
            <w:ins w:id="802" w:author="Caspar Addyman" w:date="2018-02-27T11:50:00Z">
              <w:r>
                <w:t>0.71</w:t>
              </w:r>
            </w:ins>
          </w:p>
        </w:tc>
        <w:tc>
          <w:tcPr>
            <w:tcW w:w="0" w:type="auto"/>
            <w:shd w:val="clear" w:color="auto" w:fill="F2F2F2"/>
            <w:tcMar>
              <w:top w:w="113" w:type="dxa"/>
              <w:left w:w="113" w:type="dxa"/>
              <w:bottom w:w="113" w:type="dxa"/>
              <w:right w:w="113" w:type="dxa"/>
            </w:tcMar>
            <w:hideMark/>
            <w:tcPrChange w:id="80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804" w:author="Caspar Addyman" w:date="2018-02-27T11:50:00Z"/>
              </w:rPr>
            </w:pPr>
            <w:ins w:id="805" w:author="Caspar Addyman" w:date="2018-02-27T11:50:00Z">
              <w:r>
                <w:t>-0.26</w:t>
              </w:r>
            </w:ins>
          </w:p>
        </w:tc>
      </w:tr>
      <w:tr w:rsidR="006F4BB6" w:rsidTr="006F4BB6">
        <w:trPr>
          <w:trHeight w:val="552"/>
          <w:ins w:id="806" w:author="Caspar Addyman" w:date="2018-02-27T11:50:00Z"/>
        </w:trPr>
        <w:tc>
          <w:tcPr>
            <w:tcW w:w="0" w:type="auto"/>
            <w:tcBorders>
              <w:bottom w:val="single" w:sz="6" w:space="0" w:color="auto"/>
            </w:tcBorders>
            <w:tcMar>
              <w:top w:w="113" w:type="dxa"/>
              <w:left w:w="113" w:type="dxa"/>
              <w:bottom w:w="113" w:type="dxa"/>
              <w:right w:w="113" w:type="dxa"/>
            </w:tcMar>
            <w:hideMark/>
            <w:tcPrChange w:id="807"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rPr>
                <w:ins w:id="808" w:author="Caspar Addyman" w:date="2018-02-27T11:50:00Z"/>
              </w:rPr>
            </w:pPr>
            <w:ins w:id="809" w:author="Caspar Addyman" w:date="2018-02-27T11:50:00Z">
              <w:r>
                <w:t>Smiles Indiv</w:t>
              </w:r>
            </w:ins>
          </w:p>
        </w:tc>
        <w:tc>
          <w:tcPr>
            <w:tcW w:w="0" w:type="auto"/>
            <w:tcBorders>
              <w:bottom w:val="single" w:sz="6" w:space="0" w:color="auto"/>
            </w:tcBorders>
            <w:tcMar>
              <w:top w:w="113" w:type="dxa"/>
              <w:left w:w="113" w:type="dxa"/>
              <w:bottom w:w="113" w:type="dxa"/>
              <w:right w:w="113" w:type="dxa"/>
            </w:tcMar>
            <w:hideMark/>
            <w:tcPrChange w:id="810"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1" w:author="Caspar Addyman" w:date="2018-02-27T11:50:00Z"/>
              </w:rPr>
            </w:pPr>
            <w:ins w:id="812" w:author="Caspar Addyman" w:date="2018-02-27T11:50:00Z">
              <w:r>
                <w:t>20</w:t>
              </w:r>
            </w:ins>
          </w:p>
        </w:tc>
        <w:tc>
          <w:tcPr>
            <w:tcW w:w="0" w:type="auto"/>
            <w:tcBorders>
              <w:bottom w:val="single" w:sz="6" w:space="0" w:color="auto"/>
            </w:tcBorders>
            <w:tcMar>
              <w:top w:w="113" w:type="dxa"/>
              <w:left w:w="113" w:type="dxa"/>
              <w:bottom w:w="113" w:type="dxa"/>
              <w:right w:w="113" w:type="dxa"/>
            </w:tcMar>
            <w:hideMark/>
            <w:tcPrChange w:id="813"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4" w:author="Caspar Addyman" w:date="2018-02-27T11:50:00Z"/>
              </w:rPr>
            </w:pPr>
            <w:ins w:id="815" w:author="Caspar Addyman" w:date="2018-02-27T11:50:00Z">
              <w:r>
                <w:t>4.1</w:t>
              </w:r>
            </w:ins>
          </w:p>
        </w:tc>
        <w:tc>
          <w:tcPr>
            <w:tcW w:w="0" w:type="auto"/>
            <w:tcBorders>
              <w:bottom w:val="single" w:sz="6" w:space="0" w:color="auto"/>
            </w:tcBorders>
            <w:tcMar>
              <w:top w:w="113" w:type="dxa"/>
              <w:left w:w="113" w:type="dxa"/>
              <w:bottom w:w="113" w:type="dxa"/>
              <w:right w:w="113" w:type="dxa"/>
            </w:tcMar>
            <w:hideMark/>
            <w:tcPrChange w:id="816"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7" w:author="Caspar Addyman" w:date="2018-02-27T11:50:00Z"/>
              </w:rPr>
            </w:pPr>
            <w:ins w:id="818" w:author="Caspar Addyman" w:date="2018-02-27T11:50:00Z">
              <w:r>
                <w:t>4.61</w:t>
              </w:r>
            </w:ins>
          </w:p>
        </w:tc>
        <w:tc>
          <w:tcPr>
            <w:tcW w:w="0" w:type="auto"/>
            <w:tcBorders>
              <w:bottom w:val="single" w:sz="6" w:space="0" w:color="auto"/>
            </w:tcBorders>
            <w:tcMar>
              <w:top w:w="113" w:type="dxa"/>
              <w:left w:w="113" w:type="dxa"/>
              <w:bottom w:w="113" w:type="dxa"/>
              <w:right w:w="113" w:type="dxa"/>
            </w:tcMar>
            <w:hideMark/>
            <w:tcPrChange w:id="819"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0" w:author="Caspar Addyman" w:date="2018-02-27T11:50:00Z"/>
              </w:rPr>
            </w:pPr>
            <w:ins w:id="821" w:author="Caspar Addyman" w:date="2018-02-27T11:50:00Z">
              <w:r>
                <w:t>1.03</w:t>
              </w:r>
            </w:ins>
          </w:p>
        </w:tc>
        <w:tc>
          <w:tcPr>
            <w:tcW w:w="0" w:type="auto"/>
            <w:tcBorders>
              <w:bottom w:val="single" w:sz="6" w:space="0" w:color="auto"/>
            </w:tcBorders>
            <w:tcMar>
              <w:top w:w="113" w:type="dxa"/>
              <w:left w:w="113" w:type="dxa"/>
              <w:bottom w:w="113" w:type="dxa"/>
              <w:right w:w="113" w:type="dxa"/>
            </w:tcMar>
            <w:hideMark/>
            <w:tcPrChange w:id="822"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3" w:author="Caspar Addyman" w:date="2018-02-27T11:50:00Z"/>
              </w:rPr>
            </w:pPr>
            <w:ins w:id="824" w:author="Caspar Addyman" w:date="2018-02-27T11:50:00Z">
              <w:r>
                <w:t>2.75</w:t>
              </w:r>
            </w:ins>
          </w:p>
        </w:tc>
        <w:tc>
          <w:tcPr>
            <w:tcW w:w="0" w:type="auto"/>
            <w:tcBorders>
              <w:bottom w:val="single" w:sz="6" w:space="0" w:color="auto"/>
            </w:tcBorders>
            <w:tcMar>
              <w:top w:w="113" w:type="dxa"/>
              <w:left w:w="113" w:type="dxa"/>
              <w:bottom w:w="113" w:type="dxa"/>
              <w:right w:w="113" w:type="dxa"/>
            </w:tcMar>
            <w:hideMark/>
            <w:tcPrChange w:id="825"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6" w:author="Caspar Addyman" w:date="2018-02-27T11:50:00Z"/>
              </w:rPr>
            </w:pPr>
            <w:ins w:id="827" w:author="Caspar Addyman" w:date="2018-02-27T11:50:00Z">
              <w:r>
                <w:t>0.5</w:t>
              </w:r>
            </w:ins>
          </w:p>
        </w:tc>
        <w:tc>
          <w:tcPr>
            <w:tcW w:w="0" w:type="auto"/>
            <w:tcBorders>
              <w:bottom w:val="single" w:sz="6" w:space="0" w:color="auto"/>
            </w:tcBorders>
            <w:tcMar>
              <w:top w:w="113" w:type="dxa"/>
              <w:left w:w="113" w:type="dxa"/>
              <w:bottom w:w="113" w:type="dxa"/>
              <w:right w:w="113" w:type="dxa"/>
            </w:tcMar>
            <w:hideMark/>
            <w:tcPrChange w:id="828"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9" w:author="Caspar Addyman" w:date="2018-02-27T11:50:00Z"/>
              </w:rPr>
            </w:pPr>
            <w:ins w:id="830" w:author="Caspar Addyman" w:date="2018-02-27T11:50:00Z">
              <w:r>
                <w:t>18</w:t>
              </w:r>
            </w:ins>
          </w:p>
        </w:tc>
        <w:tc>
          <w:tcPr>
            <w:tcW w:w="0" w:type="auto"/>
            <w:tcBorders>
              <w:bottom w:val="single" w:sz="6" w:space="0" w:color="auto"/>
            </w:tcBorders>
            <w:tcMar>
              <w:top w:w="113" w:type="dxa"/>
              <w:left w:w="113" w:type="dxa"/>
              <w:bottom w:w="113" w:type="dxa"/>
              <w:right w:w="113" w:type="dxa"/>
            </w:tcMar>
            <w:hideMark/>
            <w:tcPrChange w:id="831"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2" w:author="Caspar Addyman" w:date="2018-02-27T11:50:00Z"/>
              </w:rPr>
            </w:pPr>
            <w:ins w:id="833" w:author="Caspar Addyman" w:date="2018-02-27T11:50:00Z">
              <w:r>
                <w:t>17.5</w:t>
              </w:r>
            </w:ins>
          </w:p>
        </w:tc>
        <w:tc>
          <w:tcPr>
            <w:tcW w:w="0" w:type="auto"/>
            <w:tcBorders>
              <w:bottom w:val="single" w:sz="6" w:space="0" w:color="auto"/>
            </w:tcBorders>
            <w:tcMar>
              <w:top w:w="113" w:type="dxa"/>
              <w:left w:w="113" w:type="dxa"/>
              <w:bottom w:w="113" w:type="dxa"/>
              <w:right w:w="113" w:type="dxa"/>
            </w:tcMar>
            <w:hideMark/>
            <w:tcPrChange w:id="834"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5" w:author="Caspar Addyman" w:date="2018-02-27T11:50:00Z"/>
              </w:rPr>
            </w:pPr>
            <w:ins w:id="836" w:author="Caspar Addyman" w:date="2018-02-27T11:50:00Z">
              <w:r>
                <w:t>1.76</w:t>
              </w:r>
            </w:ins>
          </w:p>
        </w:tc>
        <w:tc>
          <w:tcPr>
            <w:tcW w:w="0" w:type="auto"/>
            <w:tcBorders>
              <w:bottom w:val="single" w:sz="6" w:space="0" w:color="auto"/>
            </w:tcBorders>
            <w:tcMar>
              <w:top w:w="113" w:type="dxa"/>
              <w:left w:w="113" w:type="dxa"/>
              <w:bottom w:w="113" w:type="dxa"/>
              <w:right w:w="113" w:type="dxa"/>
            </w:tcMar>
            <w:hideMark/>
            <w:tcPrChange w:id="837"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8" w:author="Caspar Addyman" w:date="2018-02-27T11:50:00Z"/>
              </w:rPr>
            </w:pPr>
            <w:ins w:id="839" w:author="Caspar Addyman" w:date="2018-02-27T11:50:00Z">
              <w:r>
                <w:t>2.1</w:t>
              </w:r>
            </w:ins>
          </w:p>
        </w:tc>
      </w:tr>
    </w:tbl>
    <w:p w:rsidR="006F4BB6" w:rsidRDefault="006F4BB6" w:rsidP="005F13F1">
      <w:pPr>
        <w:spacing w:line="360" w:lineRule="auto"/>
        <w:ind w:firstLine="720"/>
        <w:rPr>
          <w:ins w:id="840" w:author="Caspar Addyman" w:date="2018-02-27T11:52:00Z"/>
        </w:rPr>
      </w:pPr>
    </w:p>
    <w:p w:rsidR="00DE3AD5" w:rsidRDefault="00DE3AD5">
      <w:pPr>
        <w:rPr>
          <w:ins w:id="841" w:author="Caspar Addyman" w:date="2018-02-28T11:53:00Z"/>
        </w:rPr>
      </w:pPr>
      <w:ins w:id="842" w:author="Caspar Addyman" w:date="2018-02-28T11:53:00Z">
        <w:r>
          <w:br w:type="page"/>
        </w:r>
      </w:ins>
    </w:p>
    <w:p w:rsidR="00AB4930" w:rsidRDefault="00EA5F60" w:rsidP="00EA5F60">
      <w:pPr>
        <w:spacing w:line="360" w:lineRule="auto"/>
        <w:rPr>
          <w:ins w:id="843" w:author="Caspar Addyman" w:date="2018-02-27T11:52:00Z"/>
        </w:rPr>
        <w:pPrChange w:id="844" w:author="Caspar Addyman" w:date="2018-02-27T21:44:00Z">
          <w:pPr>
            <w:spacing w:line="360" w:lineRule="auto"/>
            <w:ind w:firstLine="720"/>
          </w:pPr>
        </w:pPrChange>
      </w:pPr>
      <w:ins w:id="845" w:author="Caspar Addyman" w:date="2018-02-27T21:44:00Z">
        <w:r>
          <w:t xml:space="preserve">Table 3: Pairwise </w:t>
        </w:r>
      </w:ins>
      <w:ins w:id="846" w:author="Caspar Addyman" w:date="2018-02-27T21:48:00Z">
        <w:r w:rsidR="00A71A82">
          <w:t xml:space="preserve">Pearson </w:t>
        </w:r>
      </w:ins>
      <w:ins w:id="847" w:author="Caspar Addyman" w:date="2018-02-27T21:44:00Z">
        <w:r>
          <w:t>correlations between child age and laughter and smile to</w:t>
        </w:r>
      </w:ins>
      <w:ins w:id="848" w:author="Caspar Addyman" w:date="2018-02-27T21:45:00Z">
        <w:r>
          <w:t>tals per condition.</w:t>
        </w:r>
      </w:ins>
    </w:p>
    <w:tbl>
      <w:tblPr>
        <w:tblW w:w="0" w:type="auto"/>
        <w:tblCellMar>
          <w:top w:w="15" w:type="dxa"/>
          <w:left w:w="15" w:type="dxa"/>
          <w:bottom w:w="15" w:type="dxa"/>
          <w:right w:w="15" w:type="dxa"/>
        </w:tblCellMar>
        <w:tblLook w:val="04A0" w:firstRow="1" w:lastRow="0" w:firstColumn="1" w:lastColumn="0" w:noHBand="0" w:noVBand="1"/>
        <w:tblPrChange w:id="849" w:author="Caspar Addyman" w:date="2018-02-27T11:59:00Z">
          <w:tblPr>
            <w:tblW w:w="0" w:type="auto"/>
            <w:tblCellMar>
              <w:top w:w="15" w:type="dxa"/>
              <w:left w:w="15" w:type="dxa"/>
              <w:bottom w:w="15" w:type="dxa"/>
              <w:right w:w="15" w:type="dxa"/>
            </w:tblCellMar>
            <w:tblLook w:val="04A0" w:firstRow="1" w:lastRow="0" w:firstColumn="1" w:lastColumn="0" w:noHBand="0" w:noVBand="1"/>
          </w:tblPr>
        </w:tblPrChange>
      </w:tblPr>
      <w:tblGrid>
        <w:gridCol w:w="1710"/>
        <w:gridCol w:w="966"/>
        <w:gridCol w:w="1265"/>
        <w:gridCol w:w="1249"/>
        <w:gridCol w:w="1365"/>
        <w:gridCol w:w="1302"/>
        <w:gridCol w:w="1169"/>
        <w:tblGridChange w:id="850">
          <w:tblGrid>
            <w:gridCol w:w="1291"/>
            <w:gridCol w:w="10"/>
            <w:gridCol w:w="1375"/>
            <w:gridCol w:w="24"/>
            <w:gridCol w:w="1241"/>
            <w:gridCol w:w="35"/>
            <w:gridCol w:w="1214"/>
            <w:gridCol w:w="46"/>
            <w:gridCol w:w="1319"/>
            <w:gridCol w:w="58"/>
            <w:gridCol w:w="1233"/>
            <w:gridCol w:w="11"/>
            <w:gridCol w:w="1169"/>
          </w:tblGrid>
        </w:tblGridChange>
      </w:tblGrid>
      <w:tr w:rsidR="00D45305" w:rsidTr="00D45305">
        <w:trPr>
          <w:ins w:id="851" w:author="Caspar Addyman" w:date="2018-02-27T11:52:00Z"/>
        </w:trPr>
        <w:tc>
          <w:tcPr>
            <w:tcW w:w="1710" w:type="dxa"/>
            <w:tcBorders>
              <w:top w:val="double" w:sz="6" w:space="0" w:color="000000"/>
              <w:bottom w:val="single" w:sz="6" w:space="0" w:color="000000"/>
            </w:tcBorders>
            <w:tcMar>
              <w:top w:w="113" w:type="dxa"/>
              <w:left w:w="113" w:type="dxa"/>
              <w:bottom w:w="113" w:type="dxa"/>
              <w:right w:w="113" w:type="dxa"/>
            </w:tcMar>
            <w:vAlign w:val="center"/>
            <w:hideMark/>
            <w:tcPrChange w:id="852" w:author="Caspar Addyman" w:date="2018-02-27T11:59:00Z">
              <w:tcPr>
                <w:tcW w:w="0" w:type="auto"/>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3" w:author="Caspar Addyman" w:date="2018-02-27T11:52:00Z"/>
                <w:i/>
                <w:iCs/>
              </w:rPr>
            </w:pPr>
            <w:ins w:id="854" w:author="Caspar Addyman" w:date="2018-02-27T11:52:00Z">
              <w:r>
                <w:rPr>
                  <w:i/>
                  <w:iCs/>
                </w:rPr>
                <w:t> </w:t>
              </w:r>
            </w:ins>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Change w:id="855"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6" w:author="Caspar Addyman" w:date="2018-02-27T11:52:00Z"/>
                <w:i/>
                <w:iCs/>
              </w:rPr>
            </w:pPr>
            <w:ins w:id="857" w:author="Caspar Addyman" w:date="2018-02-27T11:52:00Z">
              <w:r>
                <w:rPr>
                  <w:i/>
                  <w:iCs/>
                </w:rPr>
                <w:t>Laughs Groups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58"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9" w:author="Caspar Addyman" w:date="2018-02-27T11:52:00Z"/>
                <w:i/>
                <w:iCs/>
              </w:rPr>
            </w:pPr>
            <w:ins w:id="860" w:author="Caspar Addyman" w:date="2018-02-27T11:52:00Z">
              <w:r>
                <w:rPr>
                  <w:i/>
                  <w:iCs/>
                </w:rPr>
                <w:t>Laughs Pairs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1"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2" w:author="Caspar Addyman" w:date="2018-02-27T11:52:00Z"/>
                <w:i/>
                <w:iCs/>
              </w:rPr>
            </w:pPr>
            <w:ins w:id="863" w:author="Caspar Addyman" w:date="2018-02-27T11:52:00Z">
              <w:r>
                <w:rPr>
                  <w:i/>
                  <w:iCs/>
                </w:rPr>
                <w:t>Laughs Indiv</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4"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5" w:author="Caspar Addyman" w:date="2018-02-27T11:52:00Z"/>
                <w:i/>
                <w:iCs/>
              </w:rPr>
            </w:pPr>
            <w:ins w:id="866" w:author="Caspar Addyman" w:date="2018-02-27T11:52:00Z">
              <w:r>
                <w:rPr>
                  <w:i/>
                  <w:iCs/>
                </w:rPr>
                <w:t>Smiles Groups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7" w:author="Caspar Addyman" w:date="2018-02-27T11:59:00Z">
              <w:tcPr>
                <w:tcW w:w="0" w:type="auto"/>
                <w:gridSpan w:val="3"/>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8" w:author="Caspar Addyman" w:date="2018-02-27T11:52:00Z"/>
                <w:i/>
                <w:iCs/>
              </w:rPr>
            </w:pPr>
            <w:ins w:id="869" w:author="Caspar Addyman" w:date="2018-02-27T11:52:00Z">
              <w:r>
                <w:rPr>
                  <w:i/>
                  <w:iCs/>
                </w:rPr>
                <w:t>Smiles Pairs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70" w:author="Caspar Addyman" w:date="2018-02-27T11:59:00Z">
              <w:tcPr>
                <w:tcW w:w="0" w:type="auto"/>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71" w:author="Caspar Addyman" w:date="2018-02-27T11:52:00Z"/>
                <w:i/>
                <w:iCs/>
              </w:rPr>
            </w:pPr>
            <w:ins w:id="872" w:author="Caspar Addyman" w:date="2018-02-27T11:52:00Z">
              <w:r>
                <w:rPr>
                  <w:i/>
                  <w:iCs/>
                </w:rPr>
                <w:t>Smiles Indiv</w:t>
              </w:r>
            </w:ins>
          </w:p>
        </w:tc>
      </w:tr>
      <w:tr w:rsidR="00D45305" w:rsidTr="00D45305">
        <w:trPr>
          <w:trHeight w:val="877"/>
          <w:ins w:id="873" w:author="Caspar Addyman" w:date="2018-02-27T11:52:00Z"/>
        </w:trPr>
        <w:tc>
          <w:tcPr>
            <w:tcW w:w="1710" w:type="dxa"/>
            <w:vAlign w:val="center"/>
            <w:hideMark/>
            <w:tcPrChange w:id="874" w:author="Caspar Addyman" w:date="2018-02-27T11:59:00Z">
              <w:tcPr>
                <w:tcW w:w="0" w:type="auto"/>
                <w:gridSpan w:val="2"/>
                <w:vAlign w:val="center"/>
                <w:hideMark/>
              </w:tcPr>
            </w:tcPrChange>
          </w:tcPr>
          <w:p w:rsidR="00D45305" w:rsidRDefault="00D45305">
            <w:pPr>
              <w:rPr>
                <w:ins w:id="875" w:author="Caspar Addyman" w:date="2018-02-27T11:52:00Z"/>
                <w:i/>
                <w:iCs/>
              </w:rPr>
            </w:pPr>
            <w:ins w:id="876" w:author="Caspar Addyman" w:date="2018-02-27T11:52:00Z">
              <w:r>
                <w:rPr>
                  <w:i/>
                  <w:iCs/>
                </w:rPr>
                <w:t>AGE MONTHS</w:t>
              </w:r>
            </w:ins>
          </w:p>
        </w:tc>
        <w:tc>
          <w:tcPr>
            <w:tcW w:w="966" w:type="dxa"/>
            <w:tcMar>
              <w:top w:w="113" w:type="dxa"/>
              <w:left w:w="113" w:type="dxa"/>
              <w:bottom w:w="113" w:type="dxa"/>
              <w:right w:w="113" w:type="dxa"/>
            </w:tcMar>
            <w:vAlign w:val="center"/>
            <w:hideMark/>
            <w:tcPrChange w:id="87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78" w:author="Caspar Addyman" w:date="2018-02-27T11:52:00Z"/>
                <w:color w:val="999999"/>
              </w:rPr>
            </w:pPr>
            <w:ins w:id="879" w:author="Caspar Addyman" w:date="2018-02-27T11:52:00Z">
              <w:r>
                <w:rPr>
                  <w:color w:val="999999"/>
                </w:rPr>
                <w:t>0.163</w:t>
              </w:r>
              <w:r>
                <w:rPr>
                  <w:color w:val="999999"/>
                </w:rPr>
                <w:br/>
              </w:r>
              <w:r>
                <w:rPr>
                  <w:rStyle w:val="pval"/>
                  <w:i/>
                  <w:iCs/>
                  <w:color w:val="999999"/>
                </w:rPr>
                <w:t>(.492)</w:t>
              </w:r>
            </w:ins>
          </w:p>
        </w:tc>
        <w:tc>
          <w:tcPr>
            <w:tcW w:w="0" w:type="auto"/>
            <w:tcMar>
              <w:top w:w="113" w:type="dxa"/>
              <w:left w:w="113" w:type="dxa"/>
              <w:bottom w:w="113" w:type="dxa"/>
              <w:right w:w="113" w:type="dxa"/>
            </w:tcMar>
            <w:vAlign w:val="center"/>
            <w:hideMark/>
            <w:tcPrChange w:id="88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1" w:author="Caspar Addyman" w:date="2018-02-27T11:52:00Z"/>
                <w:color w:val="999999"/>
              </w:rPr>
            </w:pPr>
            <w:ins w:id="882" w:author="Caspar Addyman" w:date="2018-02-27T11:52:00Z">
              <w:r>
                <w:rPr>
                  <w:color w:val="999999"/>
                </w:rPr>
                <w:t>-0.010</w:t>
              </w:r>
              <w:r>
                <w:rPr>
                  <w:color w:val="999999"/>
                </w:rPr>
                <w:br/>
              </w:r>
              <w:r>
                <w:rPr>
                  <w:rStyle w:val="pval"/>
                  <w:i/>
                  <w:iCs/>
                  <w:color w:val="999999"/>
                </w:rPr>
                <w:t>(.968)</w:t>
              </w:r>
            </w:ins>
          </w:p>
        </w:tc>
        <w:tc>
          <w:tcPr>
            <w:tcW w:w="0" w:type="auto"/>
            <w:tcMar>
              <w:top w:w="113" w:type="dxa"/>
              <w:left w:w="113" w:type="dxa"/>
              <w:bottom w:w="113" w:type="dxa"/>
              <w:right w:w="113" w:type="dxa"/>
            </w:tcMar>
            <w:vAlign w:val="center"/>
            <w:hideMark/>
            <w:tcPrChange w:id="883"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4" w:author="Caspar Addyman" w:date="2018-02-27T11:52:00Z"/>
                <w:color w:val="999999"/>
              </w:rPr>
            </w:pPr>
            <w:ins w:id="885" w:author="Caspar Addyman" w:date="2018-02-27T11:52:00Z">
              <w:r>
                <w:rPr>
                  <w:color w:val="999999"/>
                </w:rPr>
                <w:t>-0.206</w:t>
              </w:r>
              <w:r>
                <w:rPr>
                  <w:color w:val="999999"/>
                </w:rPr>
                <w:br/>
              </w:r>
              <w:r>
                <w:rPr>
                  <w:rStyle w:val="pval"/>
                  <w:i/>
                  <w:iCs/>
                  <w:color w:val="999999"/>
                </w:rPr>
                <w:t>(.385)</w:t>
              </w:r>
            </w:ins>
          </w:p>
        </w:tc>
        <w:tc>
          <w:tcPr>
            <w:tcW w:w="0" w:type="auto"/>
            <w:tcMar>
              <w:top w:w="113" w:type="dxa"/>
              <w:left w:w="113" w:type="dxa"/>
              <w:bottom w:w="113" w:type="dxa"/>
              <w:right w:w="113" w:type="dxa"/>
            </w:tcMar>
            <w:vAlign w:val="center"/>
            <w:hideMark/>
            <w:tcPrChange w:id="886"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7" w:author="Caspar Addyman" w:date="2018-02-27T11:52:00Z"/>
                <w:color w:val="999999"/>
              </w:rPr>
            </w:pPr>
            <w:ins w:id="888" w:author="Caspar Addyman" w:date="2018-02-27T11:52:00Z">
              <w:r>
                <w:rPr>
                  <w:color w:val="999999"/>
                </w:rPr>
                <w:t>0.088</w:t>
              </w:r>
              <w:r>
                <w:rPr>
                  <w:color w:val="999999"/>
                </w:rPr>
                <w:br/>
              </w:r>
              <w:r>
                <w:rPr>
                  <w:rStyle w:val="pval"/>
                  <w:i/>
                  <w:iCs/>
                  <w:color w:val="999999"/>
                </w:rPr>
                <w:t>(.713)</w:t>
              </w:r>
            </w:ins>
          </w:p>
        </w:tc>
        <w:tc>
          <w:tcPr>
            <w:tcW w:w="0" w:type="auto"/>
            <w:tcMar>
              <w:top w:w="113" w:type="dxa"/>
              <w:left w:w="113" w:type="dxa"/>
              <w:bottom w:w="113" w:type="dxa"/>
              <w:right w:w="113" w:type="dxa"/>
            </w:tcMar>
            <w:vAlign w:val="center"/>
            <w:hideMark/>
            <w:tcPrChange w:id="889"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890" w:author="Caspar Addyman" w:date="2018-02-27T11:52:00Z"/>
                <w:color w:val="999999"/>
              </w:rPr>
            </w:pPr>
            <w:ins w:id="891" w:author="Caspar Addyman" w:date="2018-02-27T11:52:00Z">
              <w:r>
                <w:rPr>
                  <w:color w:val="999999"/>
                </w:rPr>
                <w:t>0.300</w:t>
              </w:r>
              <w:r>
                <w:rPr>
                  <w:color w:val="999999"/>
                </w:rPr>
                <w:br/>
              </w:r>
              <w:r>
                <w:rPr>
                  <w:rStyle w:val="pval"/>
                  <w:i/>
                  <w:iCs/>
                  <w:color w:val="999999"/>
                </w:rPr>
                <w:t>(.198)</w:t>
              </w:r>
            </w:ins>
          </w:p>
        </w:tc>
        <w:tc>
          <w:tcPr>
            <w:tcW w:w="0" w:type="auto"/>
            <w:tcMar>
              <w:top w:w="113" w:type="dxa"/>
              <w:left w:w="113" w:type="dxa"/>
              <w:bottom w:w="113" w:type="dxa"/>
              <w:right w:w="113" w:type="dxa"/>
            </w:tcMar>
            <w:vAlign w:val="center"/>
            <w:hideMark/>
            <w:tcPrChange w:id="892"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93" w:author="Caspar Addyman" w:date="2018-02-27T11:52:00Z"/>
                <w:color w:val="999999"/>
              </w:rPr>
            </w:pPr>
            <w:ins w:id="894" w:author="Caspar Addyman" w:date="2018-02-27T11:52:00Z">
              <w:r>
                <w:rPr>
                  <w:color w:val="999999"/>
                </w:rPr>
                <w:t>0.063</w:t>
              </w:r>
              <w:r>
                <w:rPr>
                  <w:color w:val="999999"/>
                </w:rPr>
                <w:br/>
              </w:r>
              <w:r>
                <w:rPr>
                  <w:rStyle w:val="pval"/>
                  <w:i/>
                  <w:iCs/>
                  <w:color w:val="999999"/>
                </w:rPr>
                <w:t>(.791)</w:t>
              </w:r>
            </w:ins>
          </w:p>
        </w:tc>
      </w:tr>
      <w:tr w:rsidR="00D45305" w:rsidTr="00D45305">
        <w:trPr>
          <w:ins w:id="895" w:author="Caspar Addyman" w:date="2018-02-27T11:52:00Z"/>
        </w:trPr>
        <w:tc>
          <w:tcPr>
            <w:tcW w:w="1710" w:type="dxa"/>
            <w:vAlign w:val="center"/>
            <w:hideMark/>
            <w:tcPrChange w:id="896" w:author="Caspar Addyman" w:date="2018-02-27T11:59:00Z">
              <w:tcPr>
                <w:tcW w:w="0" w:type="auto"/>
                <w:vAlign w:val="center"/>
                <w:hideMark/>
              </w:tcPr>
            </w:tcPrChange>
          </w:tcPr>
          <w:p w:rsidR="00D45305" w:rsidRDefault="00D45305">
            <w:pPr>
              <w:rPr>
                <w:ins w:id="897" w:author="Caspar Addyman" w:date="2018-02-27T11:52:00Z"/>
                <w:i/>
                <w:iCs/>
              </w:rPr>
            </w:pPr>
            <w:ins w:id="898" w:author="Caspar Addyman" w:date="2018-02-27T11:52:00Z">
              <w:r>
                <w:rPr>
                  <w:i/>
                  <w:iCs/>
                </w:rPr>
                <w:t>Laughs Groups</w:t>
              </w:r>
            </w:ins>
          </w:p>
        </w:tc>
        <w:tc>
          <w:tcPr>
            <w:tcW w:w="966" w:type="dxa"/>
            <w:tcMar>
              <w:top w:w="113" w:type="dxa"/>
              <w:left w:w="113" w:type="dxa"/>
              <w:bottom w:w="113" w:type="dxa"/>
              <w:right w:w="113" w:type="dxa"/>
            </w:tcMar>
            <w:vAlign w:val="center"/>
            <w:hideMark/>
            <w:tcPrChange w:id="899"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0" w:author="Caspar Addyman" w:date="2018-02-27T11:52:00Z"/>
              </w:rPr>
            </w:pPr>
            <w:ins w:id="901" w:author="Caspar Addyman" w:date="2018-02-27T11:52:00Z">
              <w:r>
                <w:t> </w:t>
              </w:r>
            </w:ins>
          </w:p>
        </w:tc>
        <w:tc>
          <w:tcPr>
            <w:tcW w:w="0" w:type="auto"/>
            <w:tcMar>
              <w:top w:w="113" w:type="dxa"/>
              <w:left w:w="113" w:type="dxa"/>
              <w:bottom w:w="113" w:type="dxa"/>
              <w:right w:w="113" w:type="dxa"/>
            </w:tcMar>
            <w:vAlign w:val="center"/>
            <w:hideMark/>
            <w:tcPrChange w:id="902"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3" w:author="Caspar Addyman" w:date="2018-02-27T11:52:00Z"/>
                <w:color w:val="999999"/>
              </w:rPr>
            </w:pPr>
            <w:ins w:id="904" w:author="Caspar Addyman" w:date="2018-02-27T11:52:00Z">
              <w:r>
                <w:rPr>
                  <w:color w:val="999999"/>
                </w:rPr>
                <w:t>0.431</w:t>
              </w:r>
              <w:r>
                <w:rPr>
                  <w:color w:val="999999"/>
                </w:rPr>
                <w:br/>
              </w:r>
              <w:r>
                <w:rPr>
                  <w:rStyle w:val="pval"/>
                  <w:i/>
                  <w:iCs/>
                  <w:color w:val="999999"/>
                </w:rPr>
                <w:t>(.058)</w:t>
              </w:r>
            </w:ins>
          </w:p>
        </w:tc>
        <w:tc>
          <w:tcPr>
            <w:tcW w:w="0" w:type="auto"/>
            <w:tcMar>
              <w:top w:w="113" w:type="dxa"/>
              <w:left w:w="113" w:type="dxa"/>
              <w:bottom w:w="113" w:type="dxa"/>
              <w:right w:w="113" w:type="dxa"/>
            </w:tcMar>
            <w:vAlign w:val="center"/>
            <w:hideMark/>
            <w:tcPrChange w:id="905"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6" w:author="Caspar Addyman" w:date="2018-02-27T11:52:00Z"/>
                <w:color w:val="999999"/>
              </w:rPr>
            </w:pPr>
            <w:ins w:id="907" w:author="Caspar Addyman" w:date="2018-02-27T11:52:00Z">
              <w:r>
                <w:rPr>
                  <w:color w:val="999999"/>
                </w:rPr>
                <w:t>0.268</w:t>
              </w:r>
              <w:r>
                <w:rPr>
                  <w:color w:val="999999"/>
                </w:rPr>
                <w:br/>
              </w:r>
              <w:r>
                <w:rPr>
                  <w:rStyle w:val="pval"/>
                  <w:i/>
                  <w:iCs/>
                  <w:color w:val="999999"/>
                </w:rPr>
                <w:t>(.253)</w:t>
              </w:r>
            </w:ins>
          </w:p>
        </w:tc>
        <w:tc>
          <w:tcPr>
            <w:tcW w:w="0" w:type="auto"/>
            <w:tcMar>
              <w:top w:w="113" w:type="dxa"/>
              <w:left w:w="113" w:type="dxa"/>
              <w:bottom w:w="113" w:type="dxa"/>
              <w:right w:w="113" w:type="dxa"/>
            </w:tcMar>
            <w:vAlign w:val="center"/>
            <w:hideMark/>
            <w:tcPrChange w:id="908" w:author="Caspar Addyman" w:date="2018-02-27T11:59:00Z">
              <w:tcPr>
                <w:tcW w:w="0" w:type="auto"/>
                <w:gridSpan w:val="2"/>
                <w:tcMar>
                  <w:top w:w="113" w:type="dxa"/>
                  <w:left w:w="113" w:type="dxa"/>
                  <w:bottom w:w="113" w:type="dxa"/>
                  <w:right w:w="113" w:type="dxa"/>
                </w:tcMar>
                <w:vAlign w:val="center"/>
                <w:hideMark/>
              </w:tcPr>
            </w:tcPrChange>
          </w:tcPr>
          <w:p w:rsidR="00D45305" w:rsidRPr="00D45305" w:rsidRDefault="00D45305">
            <w:pPr>
              <w:jc w:val="center"/>
              <w:rPr>
                <w:ins w:id="909" w:author="Caspar Addyman" w:date="2018-02-27T11:52:00Z"/>
                <w:b/>
                <w:rPrChange w:id="910" w:author="Caspar Addyman" w:date="2018-02-27T11:58:00Z">
                  <w:rPr>
                    <w:ins w:id="911" w:author="Caspar Addyman" w:date="2018-02-27T11:52:00Z"/>
                  </w:rPr>
                </w:rPrChange>
              </w:rPr>
            </w:pPr>
            <w:ins w:id="912" w:author="Caspar Addyman" w:date="2018-02-27T11:52:00Z">
              <w:r w:rsidRPr="00D45305">
                <w:rPr>
                  <w:b/>
                  <w:rPrChange w:id="913" w:author="Caspar Addyman" w:date="2018-02-27T11:58:00Z">
                    <w:rPr/>
                  </w:rPrChange>
                </w:rPr>
                <w:t>0.586</w:t>
              </w:r>
            </w:ins>
            <w:ins w:id="914" w:author="Caspar Addyman" w:date="2018-02-27T11:58:00Z">
              <w:r>
                <w:rPr>
                  <w:b/>
                </w:rPr>
                <w:t>**</w:t>
              </w:r>
            </w:ins>
            <w:ins w:id="915" w:author="Caspar Addyman" w:date="2018-02-27T11:52:00Z">
              <w:r w:rsidRPr="00D45305">
                <w:rPr>
                  <w:b/>
                  <w:rPrChange w:id="916" w:author="Caspar Addyman" w:date="2018-02-27T11:58:00Z">
                    <w:rPr/>
                  </w:rPrChange>
                </w:rPr>
                <w:br/>
              </w:r>
              <w:r w:rsidRPr="00D45305">
                <w:rPr>
                  <w:rStyle w:val="pval"/>
                  <w:b/>
                  <w:i/>
                  <w:iCs/>
                  <w:rPrChange w:id="917" w:author="Caspar Addyman" w:date="2018-02-27T11:58:00Z">
                    <w:rPr>
                      <w:rStyle w:val="pval"/>
                      <w:i/>
                      <w:iCs/>
                    </w:rPr>
                  </w:rPrChange>
                </w:rPr>
                <w:t>(.007)</w:t>
              </w:r>
            </w:ins>
          </w:p>
        </w:tc>
        <w:tc>
          <w:tcPr>
            <w:tcW w:w="0" w:type="auto"/>
            <w:tcMar>
              <w:top w:w="113" w:type="dxa"/>
              <w:left w:w="113" w:type="dxa"/>
              <w:bottom w:w="113" w:type="dxa"/>
              <w:right w:w="113" w:type="dxa"/>
            </w:tcMar>
            <w:vAlign w:val="center"/>
            <w:hideMark/>
            <w:tcPrChange w:id="918"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19" w:author="Caspar Addyman" w:date="2018-02-27T11:52:00Z"/>
                <w:b/>
                <w:rPrChange w:id="920" w:author="Caspar Addyman" w:date="2018-02-27T11:58:00Z">
                  <w:rPr>
                    <w:ins w:id="921" w:author="Caspar Addyman" w:date="2018-02-27T11:52:00Z"/>
                  </w:rPr>
                </w:rPrChange>
              </w:rPr>
            </w:pPr>
            <w:ins w:id="922" w:author="Caspar Addyman" w:date="2018-02-27T11:52:00Z">
              <w:r w:rsidRPr="00D45305">
                <w:rPr>
                  <w:b/>
                  <w:rPrChange w:id="923" w:author="Caspar Addyman" w:date="2018-02-27T11:58:00Z">
                    <w:rPr/>
                  </w:rPrChange>
                </w:rPr>
                <w:t>0.615</w:t>
              </w:r>
            </w:ins>
            <w:ins w:id="924" w:author="Caspar Addyman" w:date="2018-02-27T11:58:00Z">
              <w:r>
                <w:rPr>
                  <w:b/>
                </w:rPr>
                <w:t>*</w:t>
              </w:r>
            </w:ins>
            <w:ins w:id="925" w:author="Caspar Addyman" w:date="2018-02-27T11:52:00Z">
              <w:r w:rsidRPr="00D45305">
                <w:rPr>
                  <w:b/>
                  <w:rPrChange w:id="926" w:author="Caspar Addyman" w:date="2018-02-27T11:58:00Z">
                    <w:rPr/>
                  </w:rPrChange>
                </w:rPr>
                <w:br/>
              </w:r>
              <w:r w:rsidRPr="00D45305">
                <w:rPr>
                  <w:rStyle w:val="pval"/>
                  <w:b/>
                  <w:i/>
                  <w:iCs/>
                  <w:rPrChange w:id="927" w:author="Caspar Addyman" w:date="2018-02-27T11:58:00Z">
                    <w:rPr>
                      <w:rStyle w:val="pval"/>
                      <w:i/>
                      <w:iCs/>
                    </w:rPr>
                  </w:rPrChange>
                </w:rPr>
                <w:t>(.004)</w:t>
              </w:r>
            </w:ins>
          </w:p>
        </w:tc>
        <w:tc>
          <w:tcPr>
            <w:tcW w:w="0" w:type="auto"/>
            <w:tcMar>
              <w:top w:w="113" w:type="dxa"/>
              <w:left w:w="113" w:type="dxa"/>
              <w:bottom w:w="113" w:type="dxa"/>
              <w:right w:w="113" w:type="dxa"/>
            </w:tcMar>
            <w:vAlign w:val="center"/>
            <w:hideMark/>
            <w:tcPrChange w:id="928"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29" w:author="Caspar Addyman" w:date="2018-02-27T11:52:00Z"/>
                <w:color w:val="999999"/>
              </w:rPr>
            </w:pPr>
            <w:ins w:id="930" w:author="Caspar Addyman" w:date="2018-02-27T11:52:00Z">
              <w:r>
                <w:rPr>
                  <w:color w:val="999999"/>
                </w:rPr>
                <w:t>0.007</w:t>
              </w:r>
              <w:r>
                <w:rPr>
                  <w:color w:val="999999"/>
                </w:rPr>
                <w:br/>
              </w:r>
              <w:r>
                <w:rPr>
                  <w:rStyle w:val="pval"/>
                  <w:i/>
                  <w:iCs/>
                  <w:color w:val="999999"/>
                </w:rPr>
                <w:t>(.977)</w:t>
              </w:r>
            </w:ins>
          </w:p>
        </w:tc>
      </w:tr>
      <w:tr w:rsidR="00D45305" w:rsidTr="00D45305">
        <w:trPr>
          <w:ins w:id="931" w:author="Caspar Addyman" w:date="2018-02-27T11:52:00Z"/>
        </w:trPr>
        <w:tc>
          <w:tcPr>
            <w:tcW w:w="1710" w:type="dxa"/>
            <w:vAlign w:val="center"/>
            <w:hideMark/>
            <w:tcPrChange w:id="932" w:author="Caspar Addyman" w:date="2018-02-27T11:59:00Z">
              <w:tcPr>
                <w:tcW w:w="0" w:type="auto"/>
                <w:vAlign w:val="center"/>
                <w:hideMark/>
              </w:tcPr>
            </w:tcPrChange>
          </w:tcPr>
          <w:p w:rsidR="00D45305" w:rsidRDefault="00D45305">
            <w:pPr>
              <w:rPr>
                <w:ins w:id="933" w:author="Caspar Addyman" w:date="2018-02-27T11:52:00Z"/>
                <w:i/>
                <w:iCs/>
              </w:rPr>
            </w:pPr>
            <w:ins w:id="934" w:author="Caspar Addyman" w:date="2018-02-27T11:52:00Z">
              <w:r>
                <w:rPr>
                  <w:i/>
                  <w:iCs/>
                </w:rPr>
                <w:t>Laughs Pairs</w:t>
              </w:r>
            </w:ins>
          </w:p>
        </w:tc>
        <w:tc>
          <w:tcPr>
            <w:tcW w:w="966" w:type="dxa"/>
            <w:tcMar>
              <w:top w:w="113" w:type="dxa"/>
              <w:left w:w="113" w:type="dxa"/>
              <w:bottom w:w="113" w:type="dxa"/>
              <w:right w:w="113" w:type="dxa"/>
            </w:tcMar>
            <w:vAlign w:val="center"/>
            <w:tcPrChange w:id="93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36" w:author="Caspar Addyman" w:date="2018-02-27T11:52:00Z"/>
                <w:color w:val="999999"/>
              </w:rPr>
            </w:pPr>
          </w:p>
        </w:tc>
        <w:tc>
          <w:tcPr>
            <w:tcW w:w="0" w:type="auto"/>
            <w:tcMar>
              <w:top w:w="113" w:type="dxa"/>
              <w:left w:w="113" w:type="dxa"/>
              <w:bottom w:w="113" w:type="dxa"/>
              <w:right w:w="113" w:type="dxa"/>
            </w:tcMar>
            <w:vAlign w:val="center"/>
            <w:hideMark/>
            <w:tcPrChange w:id="93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38" w:author="Caspar Addyman" w:date="2018-02-27T11:52:00Z"/>
              </w:rPr>
            </w:pPr>
            <w:ins w:id="939" w:author="Caspar Addyman" w:date="2018-02-27T11:52:00Z">
              <w:r>
                <w:t> </w:t>
              </w:r>
            </w:ins>
          </w:p>
        </w:tc>
        <w:tc>
          <w:tcPr>
            <w:tcW w:w="0" w:type="auto"/>
            <w:tcMar>
              <w:top w:w="113" w:type="dxa"/>
              <w:left w:w="113" w:type="dxa"/>
              <w:bottom w:w="113" w:type="dxa"/>
              <w:right w:w="113" w:type="dxa"/>
            </w:tcMar>
            <w:vAlign w:val="center"/>
            <w:hideMark/>
            <w:tcPrChange w:id="94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41" w:author="Caspar Addyman" w:date="2018-02-27T11:52:00Z"/>
                <w:color w:val="999999"/>
              </w:rPr>
            </w:pPr>
            <w:ins w:id="942" w:author="Caspar Addyman" w:date="2018-02-27T11:52:00Z">
              <w:r>
                <w:rPr>
                  <w:color w:val="999999"/>
                </w:rPr>
                <w:t>0.347</w:t>
              </w:r>
              <w:r>
                <w:rPr>
                  <w:color w:val="999999"/>
                </w:rPr>
                <w:br/>
              </w:r>
              <w:r>
                <w:rPr>
                  <w:rStyle w:val="pval"/>
                  <w:i/>
                  <w:iCs/>
                  <w:color w:val="999999"/>
                </w:rPr>
                <w:t>(.133)</w:t>
              </w:r>
            </w:ins>
          </w:p>
        </w:tc>
        <w:tc>
          <w:tcPr>
            <w:tcW w:w="0" w:type="auto"/>
            <w:tcMar>
              <w:top w:w="113" w:type="dxa"/>
              <w:left w:w="113" w:type="dxa"/>
              <w:bottom w:w="113" w:type="dxa"/>
              <w:right w:w="113" w:type="dxa"/>
            </w:tcMar>
            <w:vAlign w:val="center"/>
            <w:hideMark/>
            <w:tcPrChange w:id="943"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44" w:author="Caspar Addyman" w:date="2018-02-27T11:52:00Z"/>
                <w:color w:val="999999"/>
              </w:rPr>
            </w:pPr>
            <w:ins w:id="945" w:author="Caspar Addyman" w:date="2018-02-27T11:52:00Z">
              <w:r>
                <w:rPr>
                  <w:color w:val="999999"/>
                </w:rPr>
                <w:t>0.361</w:t>
              </w:r>
              <w:r>
                <w:rPr>
                  <w:color w:val="999999"/>
                </w:rPr>
                <w:br/>
              </w:r>
              <w:r>
                <w:rPr>
                  <w:rStyle w:val="pval"/>
                  <w:i/>
                  <w:iCs/>
                  <w:color w:val="999999"/>
                </w:rPr>
                <w:t>(.118)</w:t>
              </w:r>
            </w:ins>
          </w:p>
        </w:tc>
        <w:tc>
          <w:tcPr>
            <w:tcW w:w="0" w:type="auto"/>
            <w:tcMar>
              <w:top w:w="113" w:type="dxa"/>
              <w:left w:w="113" w:type="dxa"/>
              <w:bottom w:w="113" w:type="dxa"/>
              <w:right w:w="113" w:type="dxa"/>
            </w:tcMar>
            <w:vAlign w:val="center"/>
            <w:hideMark/>
            <w:tcPrChange w:id="946"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47" w:author="Caspar Addyman" w:date="2018-02-27T11:52:00Z"/>
                <w:b/>
                <w:rPrChange w:id="948" w:author="Caspar Addyman" w:date="2018-02-27T11:58:00Z">
                  <w:rPr>
                    <w:ins w:id="949" w:author="Caspar Addyman" w:date="2018-02-27T11:52:00Z"/>
                  </w:rPr>
                </w:rPrChange>
              </w:rPr>
            </w:pPr>
            <w:ins w:id="950" w:author="Caspar Addyman" w:date="2018-02-27T11:52:00Z">
              <w:r w:rsidRPr="00D45305">
                <w:rPr>
                  <w:b/>
                  <w:rPrChange w:id="951" w:author="Caspar Addyman" w:date="2018-02-27T11:58:00Z">
                    <w:rPr/>
                  </w:rPrChange>
                </w:rPr>
                <w:t>0.529</w:t>
              </w:r>
            </w:ins>
            <w:ins w:id="952" w:author="Caspar Addyman" w:date="2018-02-27T11:58:00Z">
              <w:r>
                <w:rPr>
                  <w:b/>
                </w:rPr>
                <w:t>*</w:t>
              </w:r>
            </w:ins>
            <w:ins w:id="953" w:author="Caspar Addyman" w:date="2018-02-27T11:52:00Z">
              <w:r w:rsidRPr="00D45305">
                <w:rPr>
                  <w:b/>
                  <w:rPrChange w:id="954" w:author="Caspar Addyman" w:date="2018-02-27T11:58:00Z">
                    <w:rPr/>
                  </w:rPrChange>
                </w:rPr>
                <w:br/>
              </w:r>
              <w:r w:rsidRPr="00D45305">
                <w:rPr>
                  <w:rStyle w:val="pval"/>
                  <w:b/>
                  <w:i/>
                  <w:iCs/>
                  <w:rPrChange w:id="955" w:author="Caspar Addyman" w:date="2018-02-27T11:58:00Z">
                    <w:rPr>
                      <w:rStyle w:val="pval"/>
                      <w:i/>
                      <w:iCs/>
                    </w:rPr>
                  </w:rPrChange>
                </w:rPr>
                <w:t>(.016)</w:t>
              </w:r>
            </w:ins>
          </w:p>
        </w:tc>
        <w:tc>
          <w:tcPr>
            <w:tcW w:w="0" w:type="auto"/>
            <w:tcMar>
              <w:top w:w="113" w:type="dxa"/>
              <w:left w:w="113" w:type="dxa"/>
              <w:bottom w:w="113" w:type="dxa"/>
              <w:right w:w="113" w:type="dxa"/>
            </w:tcMar>
            <w:vAlign w:val="center"/>
            <w:hideMark/>
            <w:tcPrChange w:id="956"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57" w:author="Caspar Addyman" w:date="2018-02-27T11:52:00Z"/>
                <w:color w:val="999999"/>
              </w:rPr>
            </w:pPr>
            <w:ins w:id="958" w:author="Caspar Addyman" w:date="2018-02-27T11:52:00Z">
              <w:r>
                <w:rPr>
                  <w:color w:val="999999"/>
                </w:rPr>
                <w:t>-0.108</w:t>
              </w:r>
              <w:r>
                <w:rPr>
                  <w:color w:val="999999"/>
                </w:rPr>
                <w:br/>
              </w:r>
              <w:r>
                <w:rPr>
                  <w:rStyle w:val="pval"/>
                  <w:i/>
                  <w:iCs/>
                  <w:color w:val="999999"/>
                </w:rPr>
                <w:t>(.651)</w:t>
              </w:r>
            </w:ins>
          </w:p>
        </w:tc>
      </w:tr>
      <w:tr w:rsidR="00D45305" w:rsidTr="00D45305">
        <w:trPr>
          <w:ins w:id="959" w:author="Caspar Addyman" w:date="2018-02-27T11:52:00Z"/>
        </w:trPr>
        <w:tc>
          <w:tcPr>
            <w:tcW w:w="1710" w:type="dxa"/>
            <w:vAlign w:val="center"/>
            <w:hideMark/>
            <w:tcPrChange w:id="960" w:author="Caspar Addyman" w:date="2018-02-27T11:59:00Z">
              <w:tcPr>
                <w:tcW w:w="0" w:type="auto"/>
                <w:vAlign w:val="center"/>
                <w:hideMark/>
              </w:tcPr>
            </w:tcPrChange>
          </w:tcPr>
          <w:p w:rsidR="00D45305" w:rsidRDefault="00D45305">
            <w:pPr>
              <w:rPr>
                <w:ins w:id="961" w:author="Caspar Addyman" w:date="2018-02-27T11:52:00Z"/>
                <w:i/>
                <w:iCs/>
              </w:rPr>
            </w:pPr>
            <w:ins w:id="962" w:author="Caspar Addyman" w:date="2018-02-27T11:52:00Z">
              <w:r>
                <w:rPr>
                  <w:i/>
                  <w:iCs/>
                </w:rPr>
                <w:t>Laughs Indiv</w:t>
              </w:r>
            </w:ins>
          </w:p>
        </w:tc>
        <w:tc>
          <w:tcPr>
            <w:tcW w:w="966" w:type="dxa"/>
            <w:tcMar>
              <w:top w:w="113" w:type="dxa"/>
              <w:left w:w="113" w:type="dxa"/>
              <w:bottom w:w="113" w:type="dxa"/>
              <w:right w:w="113" w:type="dxa"/>
            </w:tcMar>
            <w:vAlign w:val="center"/>
            <w:tcPrChange w:id="96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64" w:author="Caspar Addyman" w:date="2018-02-27T11:52:00Z"/>
                <w:color w:val="999999"/>
              </w:rPr>
            </w:pPr>
          </w:p>
        </w:tc>
        <w:tc>
          <w:tcPr>
            <w:tcW w:w="0" w:type="auto"/>
            <w:tcMar>
              <w:top w:w="113" w:type="dxa"/>
              <w:left w:w="113" w:type="dxa"/>
              <w:bottom w:w="113" w:type="dxa"/>
              <w:right w:w="113" w:type="dxa"/>
            </w:tcMar>
            <w:vAlign w:val="center"/>
            <w:tcPrChange w:id="96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66" w:author="Caspar Addyman" w:date="2018-02-27T11:52:00Z"/>
                <w:color w:val="999999"/>
              </w:rPr>
            </w:pPr>
          </w:p>
        </w:tc>
        <w:tc>
          <w:tcPr>
            <w:tcW w:w="0" w:type="auto"/>
            <w:tcMar>
              <w:top w:w="113" w:type="dxa"/>
              <w:left w:w="113" w:type="dxa"/>
              <w:bottom w:w="113" w:type="dxa"/>
              <w:right w:w="113" w:type="dxa"/>
            </w:tcMar>
            <w:vAlign w:val="center"/>
            <w:hideMark/>
            <w:tcPrChange w:id="96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68" w:author="Caspar Addyman" w:date="2018-02-27T11:52:00Z"/>
              </w:rPr>
            </w:pPr>
            <w:ins w:id="969" w:author="Caspar Addyman" w:date="2018-02-27T11:52:00Z">
              <w:r>
                <w:t> </w:t>
              </w:r>
            </w:ins>
          </w:p>
        </w:tc>
        <w:tc>
          <w:tcPr>
            <w:tcW w:w="0" w:type="auto"/>
            <w:tcMar>
              <w:top w:w="113" w:type="dxa"/>
              <w:left w:w="113" w:type="dxa"/>
              <w:bottom w:w="113" w:type="dxa"/>
              <w:right w:w="113" w:type="dxa"/>
            </w:tcMar>
            <w:vAlign w:val="center"/>
            <w:hideMark/>
            <w:tcPrChange w:id="97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71" w:author="Caspar Addyman" w:date="2018-02-27T11:52:00Z"/>
                <w:color w:val="999999"/>
              </w:rPr>
            </w:pPr>
            <w:ins w:id="972" w:author="Caspar Addyman" w:date="2018-02-27T11:52:00Z">
              <w:r>
                <w:rPr>
                  <w:color w:val="999999"/>
                </w:rPr>
                <w:t>0.145</w:t>
              </w:r>
              <w:r>
                <w:rPr>
                  <w:color w:val="999999"/>
                </w:rPr>
                <w:br/>
              </w:r>
              <w:r>
                <w:rPr>
                  <w:rStyle w:val="pval"/>
                  <w:i/>
                  <w:iCs/>
                  <w:color w:val="999999"/>
                </w:rPr>
                <w:t>(.541)</w:t>
              </w:r>
            </w:ins>
          </w:p>
        </w:tc>
        <w:tc>
          <w:tcPr>
            <w:tcW w:w="0" w:type="auto"/>
            <w:tcMar>
              <w:top w:w="113" w:type="dxa"/>
              <w:left w:w="113" w:type="dxa"/>
              <w:bottom w:w="113" w:type="dxa"/>
              <w:right w:w="113" w:type="dxa"/>
            </w:tcMar>
            <w:vAlign w:val="center"/>
            <w:hideMark/>
            <w:tcPrChange w:id="973" w:author="Caspar Addyman" w:date="2018-02-27T11:59:00Z">
              <w:tcPr>
                <w:tcW w:w="0" w:type="auto"/>
                <w:gridSpan w:val="3"/>
                <w:tcMar>
                  <w:top w:w="113" w:type="dxa"/>
                  <w:left w:w="113" w:type="dxa"/>
                  <w:bottom w:w="113" w:type="dxa"/>
                  <w:right w:w="113" w:type="dxa"/>
                </w:tcMar>
                <w:vAlign w:val="center"/>
                <w:hideMark/>
              </w:tcPr>
            </w:tcPrChange>
          </w:tcPr>
          <w:p w:rsidR="00D45305" w:rsidRDefault="00D45305">
            <w:pPr>
              <w:jc w:val="center"/>
              <w:rPr>
                <w:ins w:id="974" w:author="Caspar Addyman" w:date="2018-02-27T11:52:00Z"/>
                <w:color w:val="999999"/>
              </w:rPr>
            </w:pPr>
            <w:ins w:id="975" w:author="Caspar Addyman" w:date="2018-02-27T11:52:00Z">
              <w:r>
                <w:rPr>
                  <w:color w:val="999999"/>
                </w:rPr>
                <w:t>-0.098</w:t>
              </w:r>
              <w:r>
                <w:rPr>
                  <w:color w:val="999999"/>
                </w:rPr>
                <w:br/>
              </w:r>
              <w:r>
                <w:rPr>
                  <w:rStyle w:val="pval"/>
                  <w:i/>
                  <w:iCs/>
                  <w:color w:val="999999"/>
                </w:rPr>
                <w:t>(.681)</w:t>
              </w:r>
            </w:ins>
          </w:p>
        </w:tc>
        <w:tc>
          <w:tcPr>
            <w:tcW w:w="0" w:type="auto"/>
            <w:tcMar>
              <w:top w:w="113" w:type="dxa"/>
              <w:left w:w="113" w:type="dxa"/>
              <w:bottom w:w="113" w:type="dxa"/>
              <w:right w:w="113" w:type="dxa"/>
            </w:tcMar>
            <w:vAlign w:val="center"/>
            <w:hideMark/>
            <w:tcPrChange w:id="976"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77" w:author="Caspar Addyman" w:date="2018-02-27T11:52:00Z"/>
                <w:color w:val="999999"/>
              </w:rPr>
            </w:pPr>
            <w:ins w:id="978" w:author="Caspar Addyman" w:date="2018-02-27T11:52:00Z">
              <w:r>
                <w:rPr>
                  <w:color w:val="999999"/>
                </w:rPr>
                <w:t>0.021</w:t>
              </w:r>
              <w:r>
                <w:rPr>
                  <w:color w:val="999999"/>
                </w:rPr>
                <w:br/>
              </w:r>
              <w:r>
                <w:rPr>
                  <w:rStyle w:val="pval"/>
                  <w:i/>
                  <w:iCs/>
                  <w:color w:val="999999"/>
                </w:rPr>
                <w:t>(.929)</w:t>
              </w:r>
            </w:ins>
          </w:p>
        </w:tc>
      </w:tr>
      <w:tr w:rsidR="00D45305" w:rsidTr="00D45305">
        <w:trPr>
          <w:ins w:id="979" w:author="Caspar Addyman" w:date="2018-02-27T11:52:00Z"/>
        </w:trPr>
        <w:tc>
          <w:tcPr>
            <w:tcW w:w="1710" w:type="dxa"/>
            <w:vAlign w:val="center"/>
            <w:hideMark/>
            <w:tcPrChange w:id="980" w:author="Caspar Addyman" w:date="2018-02-27T11:59:00Z">
              <w:tcPr>
                <w:tcW w:w="0" w:type="auto"/>
                <w:vAlign w:val="center"/>
                <w:hideMark/>
              </w:tcPr>
            </w:tcPrChange>
          </w:tcPr>
          <w:p w:rsidR="00D45305" w:rsidRDefault="00D45305">
            <w:pPr>
              <w:rPr>
                <w:ins w:id="981" w:author="Caspar Addyman" w:date="2018-02-27T11:52:00Z"/>
                <w:i/>
                <w:iCs/>
              </w:rPr>
            </w:pPr>
            <w:ins w:id="982" w:author="Caspar Addyman" w:date="2018-02-27T11:52:00Z">
              <w:r>
                <w:rPr>
                  <w:i/>
                  <w:iCs/>
                </w:rPr>
                <w:t>Smiles Groups</w:t>
              </w:r>
            </w:ins>
          </w:p>
        </w:tc>
        <w:tc>
          <w:tcPr>
            <w:tcW w:w="966" w:type="dxa"/>
            <w:tcMar>
              <w:top w:w="113" w:type="dxa"/>
              <w:left w:w="113" w:type="dxa"/>
              <w:bottom w:w="113" w:type="dxa"/>
              <w:right w:w="113" w:type="dxa"/>
            </w:tcMar>
            <w:vAlign w:val="center"/>
            <w:tcPrChange w:id="98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4" w:author="Caspar Addyman" w:date="2018-02-27T11:52:00Z"/>
              </w:rPr>
            </w:pPr>
          </w:p>
        </w:tc>
        <w:tc>
          <w:tcPr>
            <w:tcW w:w="0" w:type="auto"/>
            <w:tcMar>
              <w:top w:w="113" w:type="dxa"/>
              <w:left w:w="113" w:type="dxa"/>
              <w:bottom w:w="113" w:type="dxa"/>
              <w:right w:w="113" w:type="dxa"/>
            </w:tcMar>
            <w:vAlign w:val="center"/>
            <w:tcPrChange w:id="98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6" w:author="Caspar Addyman" w:date="2018-02-27T11:52:00Z"/>
                <w:color w:val="999999"/>
              </w:rPr>
            </w:pPr>
          </w:p>
        </w:tc>
        <w:tc>
          <w:tcPr>
            <w:tcW w:w="0" w:type="auto"/>
            <w:tcMar>
              <w:top w:w="113" w:type="dxa"/>
              <w:left w:w="113" w:type="dxa"/>
              <w:bottom w:w="113" w:type="dxa"/>
              <w:right w:w="113" w:type="dxa"/>
            </w:tcMar>
            <w:vAlign w:val="center"/>
            <w:tcPrChange w:id="987"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8" w:author="Caspar Addyman" w:date="2018-02-27T11:52:00Z"/>
                <w:color w:val="999999"/>
              </w:rPr>
            </w:pPr>
          </w:p>
        </w:tc>
        <w:tc>
          <w:tcPr>
            <w:tcW w:w="0" w:type="auto"/>
            <w:tcMar>
              <w:top w:w="113" w:type="dxa"/>
              <w:left w:w="113" w:type="dxa"/>
              <w:bottom w:w="113" w:type="dxa"/>
              <w:right w:w="113" w:type="dxa"/>
            </w:tcMar>
            <w:vAlign w:val="center"/>
            <w:hideMark/>
            <w:tcPrChange w:id="989"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90" w:author="Caspar Addyman" w:date="2018-02-27T11:52:00Z"/>
              </w:rPr>
            </w:pPr>
            <w:ins w:id="991" w:author="Caspar Addyman" w:date="2018-02-27T11:52:00Z">
              <w:r>
                <w:t> </w:t>
              </w:r>
            </w:ins>
          </w:p>
        </w:tc>
        <w:tc>
          <w:tcPr>
            <w:tcW w:w="0" w:type="auto"/>
            <w:tcMar>
              <w:top w:w="113" w:type="dxa"/>
              <w:left w:w="113" w:type="dxa"/>
              <w:bottom w:w="113" w:type="dxa"/>
              <w:right w:w="113" w:type="dxa"/>
            </w:tcMar>
            <w:vAlign w:val="center"/>
            <w:hideMark/>
            <w:tcPrChange w:id="992"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93" w:author="Caspar Addyman" w:date="2018-02-27T11:52:00Z"/>
                <w:b/>
                <w:rPrChange w:id="994" w:author="Caspar Addyman" w:date="2018-02-27T11:58:00Z">
                  <w:rPr>
                    <w:ins w:id="995" w:author="Caspar Addyman" w:date="2018-02-27T11:52:00Z"/>
                  </w:rPr>
                </w:rPrChange>
              </w:rPr>
            </w:pPr>
            <w:ins w:id="996" w:author="Caspar Addyman" w:date="2018-02-27T11:52:00Z">
              <w:r w:rsidRPr="00D45305">
                <w:rPr>
                  <w:b/>
                  <w:rPrChange w:id="997" w:author="Caspar Addyman" w:date="2018-02-27T11:58:00Z">
                    <w:rPr/>
                  </w:rPrChange>
                </w:rPr>
                <w:t>0.733</w:t>
              </w:r>
            </w:ins>
            <w:ins w:id="998" w:author="Caspar Addyman" w:date="2018-02-27T11:58:00Z">
              <w:r>
                <w:rPr>
                  <w:b/>
                </w:rPr>
                <w:t>***</w:t>
              </w:r>
            </w:ins>
            <w:ins w:id="999" w:author="Caspar Addyman" w:date="2018-02-27T11:52:00Z">
              <w:r w:rsidRPr="00D45305">
                <w:rPr>
                  <w:b/>
                  <w:rPrChange w:id="1000" w:author="Caspar Addyman" w:date="2018-02-27T11:58:00Z">
                    <w:rPr/>
                  </w:rPrChange>
                </w:rPr>
                <w:br/>
              </w:r>
              <w:r w:rsidRPr="00D45305">
                <w:rPr>
                  <w:rStyle w:val="pval"/>
                  <w:b/>
                  <w:i/>
                  <w:iCs/>
                  <w:rPrChange w:id="1001" w:author="Caspar Addyman" w:date="2018-02-27T11:58:00Z">
                    <w:rPr>
                      <w:rStyle w:val="pval"/>
                      <w:i/>
                      <w:iCs/>
                    </w:rPr>
                  </w:rPrChange>
                </w:rPr>
                <w:t>(&lt;.001)</w:t>
              </w:r>
            </w:ins>
          </w:p>
        </w:tc>
        <w:tc>
          <w:tcPr>
            <w:tcW w:w="0" w:type="auto"/>
            <w:tcMar>
              <w:top w:w="113" w:type="dxa"/>
              <w:left w:w="113" w:type="dxa"/>
              <w:bottom w:w="113" w:type="dxa"/>
              <w:right w:w="113" w:type="dxa"/>
            </w:tcMar>
            <w:vAlign w:val="center"/>
            <w:hideMark/>
            <w:tcPrChange w:id="1002"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1003" w:author="Caspar Addyman" w:date="2018-02-27T11:52:00Z"/>
                <w:color w:val="999999"/>
              </w:rPr>
            </w:pPr>
            <w:ins w:id="1004" w:author="Caspar Addyman" w:date="2018-02-27T11:52:00Z">
              <w:r>
                <w:rPr>
                  <w:color w:val="999999"/>
                </w:rPr>
                <w:t>0.353</w:t>
              </w:r>
              <w:r>
                <w:rPr>
                  <w:color w:val="999999"/>
                </w:rPr>
                <w:br/>
              </w:r>
              <w:r>
                <w:rPr>
                  <w:rStyle w:val="pval"/>
                  <w:i/>
                  <w:iCs/>
                  <w:color w:val="999999"/>
                </w:rPr>
                <w:t>(.127)</w:t>
              </w:r>
            </w:ins>
          </w:p>
        </w:tc>
      </w:tr>
      <w:tr w:rsidR="00D45305" w:rsidTr="00D45305">
        <w:trPr>
          <w:ins w:id="1005" w:author="Caspar Addyman" w:date="2018-02-27T11:52:00Z"/>
        </w:trPr>
        <w:tc>
          <w:tcPr>
            <w:tcW w:w="1710" w:type="dxa"/>
            <w:vAlign w:val="center"/>
            <w:hideMark/>
            <w:tcPrChange w:id="1006" w:author="Caspar Addyman" w:date="2018-02-27T11:59:00Z">
              <w:tcPr>
                <w:tcW w:w="0" w:type="auto"/>
                <w:vAlign w:val="center"/>
                <w:hideMark/>
              </w:tcPr>
            </w:tcPrChange>
          </w:tcPr>
          <w:p w:rsidR="00D45305" w:rsidRDefault="00D45305">
            <w:pPr>
              <w:rPr>
                <w:ins w:id="1007" w:author="Caspar Addyman" w:date="2018-02-27T11:52:00Z"/>
                <w:i/>
                <w:iCs/>
              </w:rPr>
            </w:pPr>
            <w:ins w:id="1008" w:author="Caspar Addyman" w:date="2018-02-27T11:52:00Z">
              <w:r>
                <w:rPr>
                  <w:i/>
                  <w:iCs/>
                </w:rPr>
                <w:t>Smiles Pairs</w:t>
              </w:r>
            </w:ins>
          </w:p>
        </w:tc>
        <w:tc>
          <w:tcPr>
            <w:tcW w:w="966" w:type="dxa"/>
            <w:tcMar>
              <w:top w:w="113" w:type="dxa"/>
              <w:left w:w="113" w:type="dxa"/>
              <w:bottom w:w="113" w:type="dxa"/>
              <w:right w:w="113" w:type="dxa"/>
            </w:tcMar>
            <w:vAlign w:val="center"/>
            <w:tcPrChange w:id="1009"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0" w:author="Caspar Addyman" w:date="2018-02-27T11:52:00Z"/>
              </w:rPr>
            </w:pPr>
          </w:p>
        </w:tc>
        <w:tc>
          <w:tcPr>
            <w:tcW w:w="0" w:type="auto"/>
            <w:tcMar>
              <w:top w:w="113" w:type="dxa"/>
              <w:left w:w="113" w:type="dxa"/>
              <w:bottom w:w="113" w:type="dxa"/>
              <w:right w:w="113" w:type="dxa"/>
            </w:tcMar>
            <w:vAlign w:val="center"/>
            <w:tcPrChange w:id="1011"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2" w:author="Caspar Addyman" w:date="2018-02-27T11:52:00Z"/>
              </w:rPr>
            </w:pPr>
          </w:p>
        </w:tc>
        <w:tc>
          <w:tcPr>
            <w:tcW w:w="0" w:type="auto"/>
            <w:tcMar>
              <w:top w:w="113" w:type="dxa"/>
              <w:left w:w="113" w:type="dxa"/>
              <w:bottom w:w="113" w:type="dxa"/>
              <w:right w:w="113" w:type="dxa"/>
            </w:tcMar>
            <w:vAlign w:val="center"/>
            <w:tcPrChange w:id="101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4" w:author="Caspar Addyman" w:date="2018-02-27T11:52:00Z"/>
                <w:color w:val="999999"/>
              </w:rPr>
            </w:pPr>
          </w:p>
        </w:tc>
        <w:tc>
          <w:tcPr>
            <w:tcW w:w="0" w:type="auto"/>
            <w:tcMar>
              <w:top w:w="113" w:type="dxa"/>
              <w:left w:w="113" w:type="dxa"/>
              <w:bottom w:w="113" w:type="dxa"/>
              <w:right w:w="113" w:type="dxa"/>
            </w:tcMar>
            <w:vAlign w:val="center"/>
            <w:tcPrChange w:id="101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6" w:author="Caspar Addyman" w:date="2018-02-27T11:52:00Z"/>
              </w:rPr>
            </w:pPr>
          </w:p>
        </w:tc>
        <w:tc>
          <w:tcPr>
            <w:tcW w:w="0" w:type="auto"/>
            <w:tcMar>
              <w:top w:w="113" w:type="dxa"/>
              <w:left w:w="113" w:type="dxa"/>
              <w:bottom w:w="113" w:type="dxa"/>
              <w:right w:w="113" w:type="dxa"/>
            </w:tcMar>
            <w:vAlign w:val="center"/>
            <w:hideMark/>
            <w:tcPrChange w:id="1017" w:author="Caspar Addyman" w:date="2018-02-27T11:59:00Z">
              <w:tcPr>
                <w:tcW w:w="0" w:type="auto"/>
                <w:gridSpan w:val="3"/>
                <w:tcMar>
                  <w:top w:w="113" w:type="dxa"/>
                  <w:left w:w="113" w:type="dxa"/>
                  <w:bottom w:w="113" w:type="dxa"/>
                  <w:right w:w="113" w:type="dxa"/>
                </w:tcMar>
                <w:vAlign w:val="center"/>
                <w:hideMark/>
              </w:tcPr>
            </w:tcPrChange>
          </w:tcPr>
          <w:p w:rsidR="00D45305" w:rsidRDefault="00D45305">
            <w:pPr>
              <w:jc w:val="center"/>
              <w:rPr>
                <w:ins w:id="1018" w:author="Caspar Addyman" w:date="2018-02-27T11:52:00Z"/>
              </w:rPr>
            </w:pPr>
            <w:ins w:id="1019" w:author="Caspar Addyman" w:date="2018-02-27T11:52:00Z">
              <w:r>
                <w:t> </w:t>
              </w:r>
            </w:ins>
          </w:p>
        </w:tc>
        <w:tc>
          <w:tcPr>
            <w:tcW w:w="0" w:type="auto"/>
            <w:tcMar>
              <w:top w:w="113" w:type="dxa"/>
              <w:left w:w="113" w:type="dxa"/>
              <w:bottom w:w="113" w:type="dxa"/>
              <w:right w:w="113" w:type="dxa"/>
            </w:tcMar>
            <w:vAlign w:val="center"/>
            <w:hideMark/>
            <w:tcPrChange w:id="1020"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1021" w:author="Caspar Addyman" w:date="2018-02-27T11:52:00Z"/>
                <w:color w:val="999999"/>
              </w:rPr>
            </w:pPr>
            <w:ins w:id="1022" w:author="Caspar Addyman" w:date="2018-02-27T11:52:00Z">
              <w:r>
                <w:rPr>
                  <w:color w:val="999999"/>
                </w:rPr>
                <w:t>0.140</w:t>
              </w:r>
              <w:r>
                <w:rPr>
                  <w:color w:val="999999"/>
                </w:rPr>
                <w:br/>
              </w:r>
              <w:r>
                <w:rPr>
                  <w:rStyle w:val="pval"/>
                  <w:i/>
                  <w:iCs/>
                  <w:color w:val="999999"/>
                </w:rPr>
                <w:t>(.556)</w:t>
              </w:r>
            </w:ins>
          </w:p>
        </w:tc>
      </w:tr>
      <w:tr w:rsidR="00AB4930" w:rsidTr="00AB4930">
        <w:trPr>
          <w:ins w:id="1023" w:author="Caspar Addyman" w:date="2018-02-27T11:52:00Z"/>
        </w:trPr>
        <w:tc>
          <w:tcPr>
            <w:tcW w:w="0" w:type="auto"/>
            <w:gridSpan w:val="7"/>
            <w:tcBorders>
              <w:top w:val="single" w:sz="6" w:space="0" w:color="000000"/>
              <w:bottom w:val="double" w:sz="6" w:space="0" w:color="000000"/>
            </w:tcBorders>
            <w:vAlign w:val="center"/>
            <w:hideMark/>
          </w:tcPr>
          <w:p w:rsidR="00AB4930" w:rsidRDefault="00AB4930">
            <w:pPr>
              <w:jc w:val="right"/>
              <w:rPr>
                <w:ins w:id="1024" w:author="Caspar Addyman" w:date="2018-02-27T11:52:00Z"/>
                <w:i/>
                <w:iCs/>
                <w:sz w:val="22"/>
                <w:szCs w:val="22"/>
              </w:rPr>
            </w:pPr>
            <w:ins w:id="1025" w:author="Caspar Addyman" w:date="2018-02-27T11:53:00Z">
              <w:r>
                <w:rPr>
                  <w:i/>
                  <w:iCs/>
                  <w:sz w:val="22"/>
                  <w:szCs w:val="22"/>
                </w:rPr>
                <w:t>* p&lt;.05, ** p&lt;.01</w:t>
              </w:r>
            </w:ins>
            <w:ins w:id="1026" w:author="Caspar Addyman" w:date="2018-02-27T11:54:00Z">
              <w:r>
                <w:rPr>
                  <w:i/>
                  <w:iCs/>
                  <w:sz w:val="22"/>
                  <w:szCs w:val="22"/>
                </w:rPr>
                <w:t>, *** p&lt;.00</w:t>
              </w:r>
            </w:ins>
            <w:ins w:id="1027" w:author="Caspar Addyman" w:date="2018-02-27T11:55:00Z">
              <w:r>
                <w:rPr>
                  <w:i/>
                  <w:iCs/>
                  <w:sz w:val="22"/>
                  <w:szCs w:val="22"/>
                </w:rPr>
                <w:t>1</w:t>
              </w:r>
            </w:ins>
            <w:ins w:id="1028" w:author="Caspar Addyman" w:date="2018-02-27T11:52:00Z">
              <w:r>
                <w:rPr>
                  <w:i/>
                  <w:iCs/>
                  <w:sz w:val="22"/>
                  <w:szCs w:val="22"/>
                </w:rPr>
                <w:t>.</w:t>
              </w:r>
            </w:ins>
          </w:p>
        </w:tc>
      </w:tr>
    </w:tbl>
    <w:p w:rsidR="00AB4930" w:rsidRDefault="00AB4930" w:rsidP="005F13F1">
      <w:pPr>
        <w:spacing w:line="360" w:lineRule="auto"/>
        <w:ind w:firstLine="720"/>
      </w:pPr>
    </w:p>
    <w:p w:rsidR="005F13F1" w:rsidRPr="005C329F" w:rsidDel="00E358D5" w:rsidRDefault="005F13F1" w:rsidP="00E358D5">
      <w:pPr>
        <w:spacing w:line="360" w:lineRule="auto"/>
        <w:ind w:firstLine="720"/>
        <w:rPr>
          <w:moveFrom w:id="1029" w:author="Caspar Addyman" w:date="2018-02-27T22:11:00Z"/>
        </w:rPr>
      </w:pPr>
      <w:moveFromRangeStart w:id="1030" w:author="Caspar Addyman" w:date="2018-02-27T22:11:00Z" w:name="move507532818"/>
    </w:p>
    <w:p w:rsidR="005F13F1" w:rsidRPr="00B4416A" w:rsidDel="00E358D5" w:rsidRDefault="005F13F1" w:rsidP="00E358D5">
      <w:pPr>
        <w:spacing w:line="360" w:lineRule="auto"/>
        <w:ind w:firstLine="720"/>
        <w:rPr>
          <w:moveFrom w:id="1031" w:author="Caspar Addyman" w:date="2018-02-27T22:11:00Z"/>
        </w:rPr>
      </w:pPr>
    </w:p>
    <w:p w:rsidR="005F13F1" w:rsidRPr="005C329F" w:rsidDel="00E358D5" w:rsidRDefault="005F13F1" w:rsidP="00E358D5">
      <w:pPr>
        <w:spacing w:line="360" w:lineRule="auto"/>
        <w:ind w:firstLine="720"/>
        <w:rPr>
          <w:moveFrom w:id="1032" w:author="Caspar Addyman" w:date="2018-02-27T22:11:00Z"/>
          <w:i/>
          <w:sz w:val="22"/>
          <w:szCs w:val="22"/>
        </w:rPr>
        <w:pPrChange w:id="1033" w:author="Caspar Addyman" w:date="2018-02-27T22:11:00Z">
          <w:pPr>
            <w:spacing w:line="360" w:lineRule="auto"/>
          </w:pPr>
        </w:pPrChange>
      </w:pPr>
      <w:moveFrom w:id="1034" w:author="Caspar Addyman" w:date="2018-02-27T22:11:00Z">
        <w:r w:rsidRPr="005C329F" w:rsidDel="00E358D5">
          <w:rPr>
            <w:i/>
            <w:sz w:val="22"/>
            <w:szCs w:val="22"/>
          </w:rPr>
          <w:t xml:space="preserve">Figure </w:t>
        </w:r>
        <w:r w:rsidR="00B97DC0" w:rsidDel="00E358D5">
          <w:rPr>
            <w:i/>
            <w:sz w:val="22"/>
            <w:szCs w:val="22"/>
          </w:rPr>
          <w:t xml:space="preserve">1: </w:t>
        </w:r>
        <w:r w:rsidR="007C5220" w:rsidDel="00E358D5">
          <w:rPr>
            <w:i/>
            <w:sz w:val="22"/>
            <w:szCs w:val="22"/>
          </w:rPr>
          <w:t>Tukey b</w:t>
        </w:r>
        <w:r w:rsidR="00B97DC0" w:rsidDel="00E358D5">
          <w:rPr>
            <w:i/>
            <w:sz w:val="22"/>
            <w:szCs w:val="22"/>
          </w:rPr>
          <w:t>ox plots of the number of laugh</w:t>
        </w:r>
        <w:r w:rsidR="007C5220" w:rsidDel="00E358D5">
          <w:rPr>
            <w:i/>
            <w:sz w:val="22"/>
            <w:szCs w:val="22"/>
          </w:rPr>
          <w:t>s (left) and smiles (right) by condition. Each dot represents one child in one condition and the superimposed box plots show the median and inter</w:t>
        </w:r>
        <w:r w:rsidR="00171406" w:rsidDel="00E358D5">
          <w:rPr>
            <w:i/>
            <w:sz w:val="22"/>
            <w:szCs w:val="22"/>
          </w:rPr>
          <w:t>-quartile range. Horizontal bars above the plot indicate significance levels of the paired-sample t-test planned comparison.</w:t>
        </w:r>
      </w:moveFrom>
    </w:p>
    <w:moveFromRangeEnd w:id="1030"/>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rPr>
          <w:ins w:id="1035" w:author="Caspar Addyman" w:date="2018-02-28T11:53:00Z"/>
        </w:rPr>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w:t>
      </w:r>
      <w:ins w:id="1036" w:author="Caspar Addyman" w:date="2018-02-26T23:12:00Z">
        <w:r w:rsidR="001F70EA">
          <w:t>was passed with W</w:t>
        </w:r>
      </w:ins>
      <w:ins w:id="1037" w:author="Caspar Addyman" w:date="2018-02-26T23:15:00Z">
        <w:r w:rsidR="00426FF5">
          <w:t xml:space="preserve"> </w:t>
        </w:r>
      </w:ins>
      <w:ins w:id="1038" w:author="Caspar Addyman" w:date="2018-02-26T23:12:00Z">
        <w:r w:rsidR="001F70EA">
          <w:t>= .</w:t>
        </w:r>
      </w:ins>
      <w:ins w:id="1039" w:author="Caspar Addyman" w:date="2018-02-26T23:13:00Z">
        <w:r w:rsidR="001F70EA">
          <w:t>703</w:t>
        </w:r>
      </w:ins>
      <w:ins w:id="1040" w:author="Caspar Addyman" w:date="2018-02-26T23:12:00Z">
        <w:r w:rsidR="001F70EA">
          <w:t xml:space="preserve">, </w:t>
        </w:r>
        <w:r w:rsidR="001F70EA" w:rsidRPr="005C329F">
          <w:t xml:space="preserve"> </w:t>
        </w:r>
        <w:r w:rsidR="001F70EA" w:rsidRPr="001F70EA">
          <w:rPr>
            <w:i/>
            <w:rPrChange w:id="1041" w:author="Caspar Addyman" w:date="2018-02-26T23:13:00Z">
              <w:rPr/>
            </w:rPrChange>
          </w:rPr>
          <w:t>p</w:t>
        </w:r>
      </w:ins>
      <w:ins w:id="1042" w:author="Caspar Addyman" w:date="2018-02-26T23:13:00Z">
        <w:r w:rsidR="001F70EA">
          <w:t xml:space="preserve"> </w:t>
        </w:r>
      </w:ins>
      <w:ins w:id="1043" w:author="Caspar Addyman" w:date="2018-02-26T23:12:00Z">
        <w:r w:rsidR="001F70EA">
          <w:t>=</w:t>
        </w:r>
      </w:ins>
      <w:ins w:id="1044" w:author="Caspar Addyman" w:date="2018-02-26T23:13:00Z">
        <w:r w:rsidR="001F70EA">
          <w:t xml:space="preserve"> </w:t>
        </w:r>
      </w:ins>
      <w:ins w:id="1045" w:author="Caspar Addyman" w:date="2018-02-26T23:12:00Z">
        <w:r w:rsidR="001F70EA" w:rsidRPr="005C329F">
          <w:t>.</w:t>
        </w:r>
      </w:ins>
      <w:ins w:id="1046" w:author="Caspar Addyman" w:date="2018-02-26T23:13:00Z">
        <w:r w:rsidR="001F70EA">
          <w:t>06</w:t>
        </w:r>
      </w:ins>
      <w:del w:id="1047" w:author="Caspar Addyman" w:date="2018-02-26T23:12:00Z">
        <w:r w:rsidRPr="005C329F" w:rsidDel="001F70EA">
          <w:delText>indicated that the significance value for viewing condition was .06</w:delText>
        </w:r>
      </w:del>
      <w:r w:rsidRPr="005C329F">
        <w:t xml:space="preserve">, therefore homogeneity of variance could be assumed.  </w:t>
      </w:r>
    </w:p>
    <w:p w:rsidR="00DE3AD5" w:rsidRDefault="00DE3AD5" w:rsidP="00D9066B">
      <w:pPr>
        <w:spacing w:line="360" w:lineRule="auto"/>
        <w:ind w:firstLine="720"/>
      </w:pPr>
    </w:p>
    <w:p w:rsidR="00D9066B" w:rsidRDefault="005F13F1" w:rsidP="00B91EB9">
      <w:pPr>
        <w:spacing w:line="360" w:lineRule="auto"/>
        <w:ind w:firstLine="720"/>
      </w:pPr>
      <w:r w:rsidRPr="005C329F">
        <w:t>Results showed a highly significant main effect of viewing cond</w:t>
      </w:r>
      <w:r w:rsidR="00D9066B">
        <w:t xml:space="preserve">ition for smiles, </w:t>
      </w:r>
      <w:r w:rsidR="00D9066B" w:rsidRPr="001F70EA">
        <w:rPr>
          <w:i/>
          <w:rPrChange w:id="1048" w:author="Caspar Addyman" w:date="2018-02-26T23:14:00Z">
            <w:rPr/>
          </w:rPrChange>
        </w:rPr>
        <w:t>F</w:t>
      </w:r>
      <w:del w:id="1049" w:author="Caspar Addyman" w:date="2018-02-26T23:14:00Z">
        <w:r w:rsidR="00D9066B" w:rsidRPr="001F70EA" w:rsidDel="001F70EA">
          <w:rPr>
            <w:i/>
            <w:rPrChange w:id="1050" w:author="Caspar Addyman" w:date="2018-02-26T23:14:00Z">
              <w:rPr/>
            </w:rPrChange>
          </w:rPr>
          <w:delText xml:space="preserve"> </w:delText>
        </w:r>
      </w:del>
      <w:r w:rsidR="00D9066B">
        <w:t>(2, 34) = 16.31</w:t>
      </w:r>
      <w:r w:rsidRPr="005C329F">
        <w:t xml:space="preserve">, </w:t>
      </w:r>
      <w:r w:rsidRPr="005C329F">
        <w:rPr>
          <w:i/>
        </w:rPr>
        <w:t>p</w:t>
      </w:r>
      <w:r w:rsidRPr="005C329F">
        <w:t xml:space="preserve"> &lt; .001</w:t>
      </w:r>
      <w:r w:rsidR="00D9066B">
        <w:t xml:space="preserve">, </w:t>
      </w:r>
      <w:del w:id="1051" w:author="Caspar Addyman" w:date="2018-02-26T23:10:00Z">
        <w:r w:rsidR="00D9066B" w:rsidDel="00174690">
          <w:delText>GES</w:delText>
        </w:r>
      </w:del>
      <w:ins w:id="1052" w:author="Caspar Addyman" w:date="2018-02-26T23:10:00Z">
        <w:r w:rsidR="00174690">
          <w:t>ges</w:t>
        </w:r>
      </w:ins>
      <w:r w:rsidR="00D9066B">
        <w:t xml:space="preserve"> = .26</w:t>
      </w:r>
      <w:r w:rsidRPr="005C329F">
        <w:t>.</w:t>
      </w:r>
      <w:r w:rsidR="00D9066B">
        <w:t xml:space="preserve"> There was no main effect of viewing order </w:t>
      </w:r>
      <w:r w:rsidR="00D9066B" w:rsidRPr="001F70EA">
        <w:rPr>
          <w:i/>
          <w:rPrChange w:id="1053" w:author="Caspar Addyman" w:date="2018-02-26T23:14:00Z">
            <w:rPr/>
          </w:rPrChange>
        </w:rPr>
        <w:t>F</w:t>
      </w:r>
      <w:r w:rsidR="00D9066B">
        <w:t xml:space="preserve">(2, 17) = 1.43,  </w:t>
      </w:r>
      <w:r w:rsidR="00D9066B" w:rsidRPr="001F70EA">
        <w:rPr>
          <w:i/>
          <w:rPrChange w:id="1054" w:author="Caspar Addyman" w:date="2018-02-26T23:14:00Z">
            <w:rPr/>
          </w:rPrChange>
        </w:rPr>
        <w:t>p</w:t>
      </w:r>
      <w:ins w:id="1055" w:author="Caspar Addyman" w:date="2018-02-26T23:14:00Z">
        <w:r w:rsidR="001F70EA">
          <w:t xml:space="preserve"> </w:t>
        </w:r>
      </w:ins>
      <w:r w:rsidR="00D9066B">
        <w:t>=</w:t>
      </w:r>
      <w:ins w:id="1056" w:author="Caspar Addyman" w:date="2018-02-26T23:14:00Z">
        <w:r w:rsidR="001F70EA">
          <w:t xml:space="preserve"> </w:t>
        </w:r>
      </w:ins>
      <w:r w:rsidR="00D9066B">
        <w:t xml:space="preserve">.26, </w:t>
      </w:r>
      <w:del w:id="1057" w:author="Caspar Addyman" w:date="2018-02-26T23:10:00Z">
        <w:r w:rsidR="00D9066B" w:rsidDel="00174690">
          <w:delText>GES</w:delText>
        </w:r>
      </w:del>
      <w:ins w:id="1058" w:author="Caspar Addyman" w:date="2018-02-26T23:10:00Z">
        <w:r w:rsidR="00174690">
          <w:t>ges</w:t>
        </w:r>
      </w:ins>
      <w:r w:rsidR="00D9066B">
        <w:t xml:space="preserve"> = .10</w:t>
      </w:r>
      <w:ins w:id="1059" w:author="Sarah Rees" w:date="2018-02-07T19:45:00Z">
        <w:r w:rsidR="001A094E">
          <w:t>,</w:t>
        </w:r>
      </w:ins>
      <w:r w:rsidR="00D9066B">
        <w:t xml:space="preserve"> and no interaction F(4,34) = 1.90, p=.13, </w:t>
      </w:r>
      <w:del w:id="1060" w:author="Caspar Addyman" w:date="2018-02-26T23:10:00Z">
        <w:r w:rsidR="00D9066B" w:rsidDel="00174690">
          <w:delText>GES</w:delText>
        </w:r>
      </w:del>
      <w:ins w:id="1061" w:author="Caspar Addyman" w:date="2018-02-26T23:10:00Z">
        <w:r w:rsidR="00174690">
          <w:t>ges</w:t>
        </w:r>
      </w:ins>
      <w:r w:rsidR="00D9066B">
        <w:t xml:space="preserve"> = .07.</w:t>
      </w:r>
      <w:r w:rsidR="00B91EB9">
        <w:t xml:space="preserve"> As before, group viewing conditions were compared with pair-wise t-tests. These showed that children </w:t>
      </w:r>
      <w:del w:id="1062" w:author="Sarah Rees" w:date="2018-02-07T19:46:00Z">
        <w:r w:rsidR="00B91EB9" w:rsidDel="001A094E">
          <w:delText xml:space="preserve">smiles </w:delText>
        </w:r>
      </w:del>
      <w:ins w:id="1063" w:author="Sarah Rees" w:date="2018-02-07T19:46:00Z">
        <w:r w:rsidR="001A094E">
          <w:t xml:space="preserve">smiled </w:t>
        </w:r>
      </w:ins>
      <w:r w:rsidR="00B91EB9">
        <w:t>significantly more in pairs than alone t(19) =  3.92, p &lt; .001</w:t>
      </w:r>
      <w:ins w:id="1064" w:author="Sarah Rees" w:date="2018-02-07T19:47:00Z">
        <w:r w:rsidR="001A094E">
          <w:t>,</w:t>
        </w:r>
      </w:ins>
      <w:r w:rsidR="00B91EB9">
        <w:t xml:space="preserve"> and in groups than when alone t(19) = 4.70, p &lt; .001. </w:t>
      </w:r>
      <w:del w:id="1065" w:author="Sarah Rees" w:date="2018-02-07T19:47:00Z">
        <w:r w:rsidR="00B91EB9" w:rsidDel="001A094E">
          <w:delText xml:space="preserve">But </w:delText>
        </w:r>
      </w:del>
      <w:ins w:id="1066" w:author="Sarah Rees" w:date="2018-02-07T19:47:00Z">
        <w:r w:rsidR="001A094E">
          <w:t xml:space="preserve">However, the </w:t>
        </w:r>
      </w:ins>
      <w:r w:rsidR="00B91EB9">
        <w:t xml:space="preserve">amount of laughter per child did not differ between pairs and groups t(19) = 0.39, p &lt; .70. </w:t>
      </w:r>
      <w:r w:rsidR="00D9066B">
        <w:t>Again</w:t>
      </w:r>
      <w:r w:rsidR="00B91EB9">
        <w:t>,</w:t>
      </w:r>
      <w:r w:rsidR="00D9066B">
        <w:t xml:space="preserve"> these results support the hypothesis that the amount of smiling is determined by </w:t>
      </w:r>
      <w:ins w:id="1067" w:author="Sarah Rees" w:date="2018-02-07T19:47:00Z">
        <w:r w:rsidR="001A094E">
          <w:t xml:space="preserve">the </w:t>
        </w:r>
      </w:ins>
      <w:r w:rsidR="00D9066B">
        <w:t>presence of a social partner and are shown in</w:t>
      </w:r>
      <w:r w:rsidR="00B91EB9">
        <w:t xml:space="preserve"> the right</w:t>
      </w:r>
      <w:r w:rsidR="00D9066B">
        <w:t>-hand panel of Figure 1.</w:t>
      </w:r>
    </w:p>
    <w:p w:rsidR="00D9066B" w:rsidRDefault="00E358D5" w:rsidP="00D9066B">
      <w:pPr>
        <w:spacing w:line="360" w:lineRule="auto"/>
        <w:ind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5F13F1">
      <w:pPr>
        <w:spacing w:line="360" w:lineRule="auto"/>
        <w:rPr>
          <w:u w:val="single"/>
          <w:lang w:val="en-US"/>
        </w:rPr>
      </w:pPr>
    </w:p>
    <w:p w:rsidR="00E358D5" w:rsidRPr="005C329F" w:rsidDel="00DE3AD5" w:rsidRDefault="00E358D5" w:rsidP="00E358D5">
      <w:pPr>
        <w:spacing w:line="360" w:lineRule="auto"/>
        <w:rPr>
          <w:del w:id="1068" w:author="Caspar Addyman" w:date="2018-02-28T11:53:00Z"/>
          <w:moveTo w:id="1069" w:author="Caspar Addyman" w:date="2018-02-27T22:11:00Z"/>
          <w:i/>
          <w:sz w:val="22"/>
          <w:szCs w:val="22"/>
        </w:rPr>
      </w:pPr>
      <w:moveToRangeStart w:id="1070" w:author="Caspar Addyman" w:date="2018-02-27T22:11:00Z" w:name="move507532818"/>
      <w:moveTo w:id="1071" w:author="Caspar Addyman" w:date="2018-02-27T22:11:00Z">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moveTo>
    </w:p>
    <w:moveToRangeEnd w:id="1070"/>
    <w:p w:rsidR="00E358D5" w:rsidRDefault="00E358D5">
      <w:pPr>
        <w:spacing w:line="360" w:lineRule="auto"/>
        <w:rPr>
          <w:u w:val="single"/>
          <w:lang w:val="en-US"/>
        </w:rPr>
      </w:pPr>
    </w:p>
    <w:p w:rsidR="00E358D5" w:rsidRDefault="00E358D5">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del w:id="1072" w:author="Sarah Rees" w:date="2018-02-09T12:49:00Z">
        <w:r w:rsidDel="00357C41">
          <w:delText xml:space="preserve">Chi </w:delText>
        </w:r>
      </w:del>
      <w:ins w:id="1073" w:author="Sarah Rees" w:date="2018-02-09T12:49:00Z">
        <w:r w:rsidR="00357C41">
          <w:t>Chi-</w:t>
        </w:r>
      </w:ins>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r w:rsidR="00966836">
        <w:t>d.f=</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ins w:id="1074" w:author="Sarah Rees" w:date="2018-02-09T12:50:00Z">
        <w:r w:rsidR="00357C41">
          <w:t>,</w:t>
        </w:r>
      </w:ins>
      <w:r w:rsidR="00966836">
        <w:t xml:space="preserve"> children did not rate </w:t>
      </w:r>
      <w:ins w:id="1075" w:author="Sarah Rees" w:date="2018-02-07T19:47:00Z">
        <w:r w:rsidR="00F424BF">
          <w:t xml:space="preserve">the videos in </w:t>
        </w:r>
      </w:ins>
      <w:r w:rsidR="00966836">
        <w:t>these</w:t>
      </w:r>
      <w:r w:rsidR="00443358">
        <w:t xml:space="preserve"> conditions as more funny. A similar analysis revealed that all videos were considered equally funny, χ</w:t>
      </w:r>
      <w:r w:rsidR="00443358" w:rsidRPr="008822E4">
        <w:rPr>
          <w:vertAlign w:val="superscript"/>
        </w:rPr>
        <w:t>2</w:t>
      </w:r>
      <w:r w:rsidR="00443358">
        <w:t xml:space="preserve"> = 2.</w:t>
      </w:r>
      <w:r w:rsidR="00F7699B">
        <w:t>27</w:t>
      </w:r>
      <w:r w:rsidR="00443358">
        <w:t>, d.f=</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6A54C4" w:rsidRDefault="006A54C4">
      <w:pPr>
        <w:rPr>
          <w:ins w:id="1076" w:author="Caspar Addyman" w:date="2018-02-28T11:54:00Z"/>
          <w:i/>
        </w:rPr>
      </w:pPr>
      <w:ins w:id="1077" w:author="Caspar Addyman" w:date="2018-02-28T11:54:00Z">
        <w:r>
          <w:rPr>
            <w:i/>
          </w:rPr>
          <w:br w:type="page"/>
        </w:r>
      </w:ins>
    </w:p>
    <w:p w:rsidR="00CE48D2" w:rsidRPr="005E020F" w:rsidRDefault="00CE48D2" w:rsidP="00CE48D2">
      <w:pPr>
        <w:spacing w:line="360" w:lineRule="auto"/>
        <w:rPr>
          <w:b/>
        </w:rPr>
      </w:pPr>
      <w:r w:rsidRPr="00966836">
        <w:rPr>
          <w:i/>
        </w:rPr>
        <w:t>Table</w:t>
      </w:r>
      <w:r w:rsidR="00966836" w:rsidRPr="00966836">
        <w:rPr>
          <w:i/>
        </w:rPr>
        <w:t>s</w:t>
      </w:r>
      <w:r w:rsidRPr="00966836">
        <w:rPr>
          <w:i/>
        </w:rPr>
        <w:t xml:space="preserve"> </w:t>
      </w:r>
      <w:ins w:id="1078" w:author="Caspar Addyman" w:date="2018-02-27T21:50:00Z">
        <w:r w:rsidR="00A71A82">
          <w:rPr>
            <w:i/>
          </w:rPr>
          <w:t xml:space="preserve">4 </w:t>
        </w:r>
      </w:ins>
      <w:del w:id="1079" w:author="Caspar Addyman" w:date="2018-02-27T21:50:00Z">
        <w:r w:rsidRPr="00966836" w:rsidDel="00A71A82">
          <w:rPr>
            <w:i/>
          </w:rPr>
          <w:delText>2</w:delText>
        </w:r>
        <w:r w:rsidR="00966836" w:rsidRPr="00966836" w:rsidDel="00A71A82">
          <w:rPr>
            <w:i/>
          </w:rPr>
          <w:delText xml:space="preserve"> </w:delText>
        </w:r>
      </w:del>
      <w:r w:rsidR="00966836" w:rsidRPr="00966836">
        <w:rPr>
          <w:i/>
        </w:rPr>
        <w:t xml:space="preserve">&amp; </w:t>
      </w:r>
      <w:ins w:id="1080" w:author="Caspar Addyman" w:date="2018-02-27T21:50:00Z">
        <w:r w:rsidR="00A71A82">
          <w:rPr>
            <w:i/>
          </w:rPr>
          <w:t>5</w:t>
        </w:r>
      </w:ins>
      <w:del w:id="1081" w:author="Caspar Addyman" w:date="2018-02-27T21:50:00Z">
        <w:r w:rsidR="00966836" w:rsidRPr="00966836" w:rsidDel="00A71A82">
          <w:rPr>
            <w:i/>
          </w:rPr>
          <w:delText>3</w:delText>
        </w:r>
      </w:del>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Indiv</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r>
        <w:t xml:space="preserve">Finally, </w:t>
      </w:r>
      <w:del w:id="1082" w:author="Sarah Rees" w:date="2018-02-07T19:48:00Z">
        <w:r w:rsidDel="00F424BF">
          <w:delText>we wanted to see if</w:delText>
        </w:r>
      </w:del>
      <w:ins w:id="1083" w:author="Sarah Rees" w:date="2018-02-07T19:48:00Z">
        <w:r w:rsidR="00F424BF">
          <w:t>it was investigated whether</w:t>
        </w:r>
      </w:ins>
      <w:r>
        <w:t xml:space="preserve"> subjective funniness ratings would predict the number of laughs and smiles. For each video</w:t>
      </w:r>
      <w:r w:rsidR="00D41F74">
        <w:t xml:space="preserve"> </w:t>
      </w:r>
      <w:del w:id="1084" w:author="Sarah Rees" w:date="2018-02-07T19:48:00Z">
        <w:r w:rsidR="00D41F74" w:rsidDel="00F424BF">
          <w:delText xml:space="preserve">we grouped </w:delText>
        </w:r>
      </w:del>
      <w:r w:rsidR="00D41F74">
        <w:t>the data</w:t>
      </w:r>
      <w:ins w:id="1085" w:author="Sarah Rees" w:date="2018-02-07T19:48:00Z">
        <w:r w:rsidR="00F424BF">
          <w:t xml:space="preserve"> were grouped</w:t>
        </w:r>
      </w:ins>
      <w:r w:rsidR="00D41F74">
        <w:t xml:space="preserve"> according to whether each child had said the video was Not Funny, Quite Funny or Very Funny. </w:t>
      </w:r>
      <w:del w:id="1086" w:author="Sarah Rees" w:date="2018-02-07T19:48:00Z">
        <w:r w:rsidR="00D41F74" w:rsidDel="00F424BF">
          <w:delText xml:space="preserve">We then calculated the </w:delText>
        </w:r>
      </w:del>
      <w:ins w:id="1087" w:author="Sarah Rees" w:date="2018-02-07T19:48:00Z">
        <w:r w:rsidR="00F424BF">
          <w:t xml:space="preserve">The </w:t>
        </w:r>
      </w:ins>
      <w:r w:rsidR="00D41F74">
        <w:t>mean numbers of laughs and smiles for each of these groups</w:t>
      </w:r>
      <w:ins w:id="1088" w:author="Sarah Rees" w:date="2018-02-07T19:49:00Z">
        <w:r w:rsidR="00F424BF">
          <w:t xml:space="preserve"> w</w:t>
        </w:r>
      </w:ins>
      <w:ins w:id="1089" w:author="Sarah Rees" w:date="2018-02-07T20:19:00Z">
        <w:r w:rsidR="00EC3663">
          <w:t>ere</w:t>
        </w:r>
      </w:ins>
      <w:ins w:id="1090" w:author="Sarah Rees" w:date="2018-02-07T19:49:00Z">
        <w:r w:rsidR="00F424BF">
          <w:t xml:space="preserve"> then calculated</w:t>
        </w:r>
      </w:ins>
      <w:r w:rsidR="00D41F74">
        <w:t xml:space="preserve">. A one-way ANOVA showed no relationship between number of laughs and funniness, F(2,31)= 0.21, p =.81, </w:t>
      </w:r>
      <w:del w:id="1091" w:author="Caspar Addyman" w:date="2018-02-26T23:10:00Z">
        <w:r w:rsidR="00D41F74" w:rsidDel="00174690">
          <w:delText>GES</w:delText>
        </w:r>
      </w:del>
      <w:ins w:id="1092" w:author="Caspar Addyman" w:date="2018-02-26T23:10:00Z">
        <w:r w:rsidR="00174690">
          <w:t>ges</w:t>
        </w:r>
      </w:ins>
      <w:r w:rsidR="00D41F74">
        <w:t xml:space="preserve"> = .01. A similar one-way ANOVA showed no relationship between number of smiles and subjective funniness F(2,31)= 0.48, p =.63, </w:t>
      </w:r>
      <w:del w:id="1093" w:author="Caspar Addyman" w:date="2018-02-26T23:10:00Z">
        <w:r w:rsidR="00D41F74" w:rsidDel="00174690">
          <w:delText>GES</w:delText>
        </w:r>
      </w:del>
      <w:ins w:id="1094" w:author="Caspar Addyman" w:date="2018-02-26T23:10:00Z">
        <w:r w:rsidR="00174690">
          <w:t>ges</w:t>
        </w:r>
      </w:ins>
      <w:r w:rsidR="00D41F74">
        <w:t xml:space="preserve"> = .03. The data are shown in Figure 2.</w:t>
      </w:r>
    </w:p>
    <w:p w:rsidR="00A849B3" w:rsidRDefault="00A849B3" w:rsidP="005F13F1">
      <w:pPr>
        <w:spacing w:line="360" w:lineRule="auto"/>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ins w:id="1095" w:author="Caspar Addyman" w:date="2018-02-28T14:06:00Z">
        <w:r w:rsidR="00FC7A35">
          <w:rPr>
            <w:i/>
            <w:sz w:val="22"/>
            <w:szCs w:val="22"/>
          </w:rPr>
          <w:t xml:space="preserve"> +/-</w:t>
        </w:r>
      </w:ins>
      <w:r>
        <w:rPr>
          <w:i/>
          <w:sz w:val="22"/>
          <w:szCs w:val="22"/>
        </w:rPr>
        <w:t xml:space="preserve"> 1 standard error.</w:t>
      </w:r>
    </w:p>
    <w:p w:rsidR="006A54C4" w:rsidRDefault="006A54C4" w:rsidP="005F13F1">
      <w:pPr>
        <w:spacing w:line="360" w:lineRule="auto"/>
        <w:jc w:val="center"/>
        <w:rPr>
          <w:ins w:id="1096" w:author="Caspar Addyman" w:date="2018-02-28T11:54:00Z"/>
          <w:b/>
        </w:rPr>
      </w:pPr>
    </w:p>
    <w:p w:rsidR="005F13F1" w:rsidRPr="005F13F1" w:rsidRDefault="005F13F1" w:rsidP="005F13F1">
      <w:pPr>
        <w:spacing w:line="360" w:lineRule="auto"/>
        <w:jc w:val="center"/>
        <w:rPr>
          <w:b/>
        </w:rPr>
      </w:pPr>
      <w:r w:rsidRPr="005F13F1">
        <w:rPr>
          <w:b/>
        </w:rPr>
        <w:t>Discussion</w:t>
      </w:r>
    </w:p>
    <w:p w:rsidR="00F00DF3" w:rsidRDefault="005F13F1" w:rsidP="00F00DF3">
      <w:pPr>
        <w:spacing w:line="360" w:lineRule="auto"/>
        <w:ind w:firstLine="720"/>
      </w:pPr>
      <w:r w:rsidRPr="002D4B72">
        <w:t>Th</w:t>
      </w:r>
      <w:ins w:id="1097" w:author="Caspar Addyman" w:date="2018-02-28T14:06:00Z">
        <w:r w:rsidR="00FC7A35">
          <w:t xml:space="preserve">is </w:t>
        </w:r>
      </w:ins>
      <w:del w:id="1098" w:author="Caspar Addyman" w:date="2018-02-28T14:06:00Z">
        <w:r w:rsidRPr="002D4B72" w:rsidDel="00FC7A35">
          <w:delText xml:space="preserve">e </w:delText>
        </w:r>
        <w:r w:rsidDel="00FC7A35">
          <w:delText xml:space="preserve">principal aim of this </w:delText>
        </w:r>
      </w:del>
      <w:r>
        <w:t xml:space="preserve">experiment </w:t>
      </w:r>
      <w:del w:id="1099" w:author="Caspar Addyman" w:date="2018-02-28T14:06:00Z">
        <w:r w:rsidDel="00FC7A35">
          <w:delText xml:space="preserve">was </w:delText>
        </w:r>
        <w:r w:rsidR="008168B5" w:rsidDel="00FC7A35">
          <w:delText xml:space="preserve">to </w:delText>
        </w:r>
      </w:del>
      <w:r w:rsidR="005B5C1B">
        <w:t>investigate</w:t>
      </w:r>
      <w:ins w:id="1100" w:author="Caspar Addyman" w:date="2018-02-28T14:06:00Z">
        <w:r w:rsidR="00FC7A35">
          <w:t>d</w:t>
        </w:r>
      </w:ins>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on pre</w:t>
      </w:r>
      <w:del w:id="1101" w:author="Sarah Rees" w:date="2018-02-07T19:49:00Z">
        <w:r w:rsidR="007C02EB" w:rsidDel="00C6372A">
          <w:delText>-</w:delText>
        </w:r>
      </w:del>
      <w:r w:rsidR="007C02EB">
        <w:t>schoolers</w:t>
      </w:r>
      <w:ins w:id="1102" w:author="Sarah Rees" w:date="2018-02-09T12:50:00Z">
        <w:r w:rsidR="00357C41">
          <w:t>’</w:t>
        </w:r>
      </w:ins>
      <w:r w:rsidR="007C02EB">
        <w:t xml:space="preserve"> responses to humorous materials. In line with </w:t>
      </w:r>
      <w:del w:id="1103" w:author="Sarah Rees" w:date="2018-02-07T19:49:00Z">
        <w:r w:rsidR="007C02EB" w:rsidDel="00C6372A">
          <w:delText xml:space="preserve">our </w:delText>
        </w:r>
      </w:del>
      <w:r w:rsidR="007C02EB">
        <w:t>predictions</w:t>
      </w:r>
      <w:ins w:id="1104" w:author="Sarah Rees" w:date="2018-02-07T19:49:00Z">
        <w:r w:rsidR="00C6372A">
          <w:t xml:space="preserve">, </w:t>
        </w:r>
        <w:del w:id="1105" w:author="Caspar Addyman" w:date="2018-02-28T14:06:00Z">
          <w:r w:rsidR="00C6372A" w:rsidDel="00FC7A35">
            <w:delText>it was</w:delText>
          </w:r>
        </w:del>
      </w:ins>
      <w:ins w:id="1106" w:author="Caspar Addyman" w:date="2018-02-28T14:06:00Z">
        <w:r w:rsidR="00FC7A35">
          <w:t>we</w:t>
        </w:r>
      </w:ins>
      <w:del w:id="1107" w:author="Sarah Rees" w:date="2018-02-07T19:49:00Z">
        <w:r w:rsidR="007C02EB" w:rsidDel="00C6372A">
          <w:delText xml:space="preserve"> we</w:delText>
        </w:r>
      </w:del>
      <w:r w:rsidR="007C02EB">
        <w:t xml:space="preserve"> found that</w:t>
      </w:r>
      <w:ins w:id="1108" w:author="Sarah Rees" w:date="2018-02-07T19:50:00Z">
        <w:r w:rsidR="00C6372A">
          <w:t xml:space="preserve"> the</w:t>
        </w:r>
      </w:ins>
      <w:r w:rsidR="007C02EB">
        <w:t xml:space="preserve"> presence of a social partner</w:t>
      </w:r>
      <w:r w:rsidR="008B065B">
        <w:t xml:space="preserve"> significantly</w:t>
      </w:r>
      <w:r w:rsidR="007C02EB">
        <w:t xml:space="preserve"> increased smiling and laughter. When watching a funny cartoon, </w:t>
      </w:r>
      <w:ins w:id="1109" w:author="Caspar Addyman" w:date="2018-02-28T11:55:00Z">
        <w:r w:rsidR="006A54C4">
          <w:t xml:space="preserve">on average </w:t>
        </w:r>
      </w:ins>
      <w:r w:rsidR="007C02EB">
        <w:t xml:space="preserve">children laughed eight times </w:t>
      </w:r>
      <w:del w:id="1110" w:author="Sarah Rees" w:date="2018-02-07T19:50:00Z">
        <w:r w:rsidR="007C02EB" w:rsidDel="00C6372A">
          <w:delText>as much</w:delText>
        </w:r>
      </w:del>
      <w:ins w:id="1111" w:author="Sarah Rees" w:date="2018-02-07T19:50:00Z">
        <w:r w:rsidR="00C6372A">
          <w:t>more</w:t>
        </w:r>
      </w:ins>
      <w:r w:rsidR="007C02EB">
        <w:t xml:space="preserve"> </w:t>
      </w:r>
      <w:r w:rsidR="00113CB3">
        <w:t xml:space="preserve">in company </w:t>
      </w:r>
      <w:del w:id="1112" w:author="Sarah Rees" w:date="2018-02-07T19:50:00Z">
        <w:r w:rsidR="00113CB3" w:rsidDel="00C6372A">
          <w:delText xml:space="preserve">as </w:delText>
        </w:r>
      </w:del>
      <w:ins w:id="1113" w:author="Sarah Rees" w:date="2018-02-07T19:50:00Z">
        <w:r w:rsidR="00C6372A">
          <w:t xml:space="preserve">than </w:t>
        </w:r>
      </w:ins>
      <w:r w:rsidR="00113CB3">
        <w:t>when on their own</w:t>
      </w:r>
      <w:ins w:id="1114" w:author="Sarah Rees" w:date="2018-02-07T19:50:00Z">
        <w:r w:rsidR="00C6372A">
          <w:t>,</w:t>
        </w:r>
      </w:ins>
      <w:r w:rsidR="00113CB3" w:rsidRPr="00113CB3">
        <w:t xml:space="preserve"> </w:t>
      </w:r>
      <w:r w:rsidR="00113CB3">
        <w:t xml:space="preserve">while smiles increased by a factor of around 2.8. </w:t>
      </w:r>
      <w:r w:rsidR="00F00DF3">
        <w:t>T</w:t>
      </w:r>
      <w:r w:rsidR="00113CB3">
        <w:t>he amount of laughter or smiling did</w:t>
      </w:r>
      <w:ins w:id="1115" w:author="Caspar Addyman" w:date="2018-02-28T14:07:00Z">
        <w:r w:rsidR="00FC7A35">
          <w:t xml:space="preserve"> not</w:t>
        </w:r>
      </w:ins>
      <w:r w:rsidR="00113CB3">
        <w:t xml:space="preserve"> </w:t>
      </w:r>
      <w:ins w:id="1116" w:author="Caspar Addyman" w:date="2018-02-28T11:56:00Z">
        <w:r w:rsidR="006A54C4">
          <w:t>d</w:t>
        </w:r>
      </w:ins>
      <w:del w:id="1117" w:author="Caspar Addyman" w:date="2018-02-28T11:56:00Z">
        <w:r w:rsidR="00113CB3" w:rsidDel="006A54C4">
          <w:delText xml:space="preserve">not </w:delText>
        </w:r>
      </w:del>
      <w:del w:id="1118" w:author="Caspar Addyman" w:date="2018-02-28T11:55:00Z">
        <w:r w:rsidR="00113CB3" w:rsidDel="006A54C4">
          <w:delText>d</w:delText>
        </w:r>
      </w:del>
      <w:r w:rsidR="00113CB3">
        <w:t>iffer between pair</w:t>
      </w:r>
      <w:del w:id="1119" w:author="Sarah Rees" w:date="2018-02-07T19:50:00Z">
        <w:r w:rsidR="00113CB3" w:rsidDel="00C6372A">
          <w:delText>s</w:delText>
        </w:r>
      </w:del>
      <w:r w:rsidR="00113CB3">
        <w:t xml:space="preserve">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taken into account, </w:t>
      </w:r>
      <w:del w:id="1120" w:author="Sarah Rees" w:date="2018-02-07T19:50:00Z">
        <w:r w:rsidR="008B065B" w:rsidDel="00C6372A">
          <w:delText xml:space="preserve">we </w:delText>
        </w:r>
      </w:del>
      <w:ins w:id="1121" w:author="Sarah Rees" w:date="2018-02-07T19:50:00Z">
        <w:r w:rsidR="00C6372A">
          <w:t xml:space="preserve">it was </w:t>
        </w:r>
      </w:ins>
      <w:r w:rsidR="008B065B">
        <w:t xml:space="preserve">found that the greater </w:t>
      </w:r>
      <w:ins w:id="1122" w:author="Sarah Rees" w:date="2018-02-07T19:51:00Z">
        <w:r w:rsidR="00C6372A">
          <w:t xml:space="preserve">amount of </w:t>
        </w:r>
      </w:ins>
      <w:r w:rsidR="008B065B">
        <w:t xml:space="preserve">laughter and smiles in groups and pairs was not associated </w:t>
      </w:r>
      <w:ins w:id="1123" w:author="Sarah Rees" w:date="2018-02-07T19:51:00Z">
        <w:r w:rsidR="00C6372A">
          <w:t xml:space="preserve">with </w:t>
        </w:r>
      </w:ins>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rsidR="00920BFE">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 xml:space="preserve">found that 7-8 year olds laughed and smiled </w:t>
      </w:r>
      <w:r w:rsidR="0085795A">
        <w:t>more in pairs than individually</w:t>
      </w:r>
      <w:r w:rsidR="008168B5">
        <w:t xml:space="preserve">. </w:t>
      </w:r>
      <w:del w:id="1124" w:author="Sarah Rees" w:date="2018-02-07T19:52:00Z">
        <w:r w:rsidR="008168B5" w:rsidDel="004F66A2">
          <w:delText xml:space="preserve">Ours </w:delText>
        </w:r>
      </w:del>
      <w:ins w:id="1125" w:author="Sarah Rees" w:date="2018-02-07T19:52:00Z">
        <w:r w:rsidR="004F66A2">
          <w:t xml:space="preserve">The </w:t>
        </w:r>
      </w:ins>
      <w:r w:rsidR="008168B5">
        <w:t xml:space="preserve">findings </w:t>
      </w:r>
      <w:ins w:id="1126" w:author="Sarah Rees" w:date="2018-02-07T19:52:00Z">
        <w:r w:rsidR="004F66A2">
          <w:t xml:space="preserve">of the current study </w:t>
        </w:r>
      </w:ins>
      <w:r w:rsidR="008168B5">
        <w:t>extend that result</w:t>
      </w:r>
      <w:r w:rsidR="0085795A">
        <w:t xml:space="preserve"> </w:t>
      </w:r>
      <w:ins w:id="1127" w:author="Sarah Rees" w:date="2018-02-07T19:52:00Z">
        <w:r w:rsidR="004F66A2">
          <w:t xml:space="preserve">by </w:t>
        </w:r>
      </w:ins>
      <w:r w:rsidR="0085795A">
        <w:t>looking at a much younger age group (</w:t>
      </w:r>
      <w:del w:id="1128" w:author="Caspar Addyman" w:date="2018-02-27T14:14:00Z">
        <w:r w:rsidR="0085795A" w:rsidDel="005D64C4">
          <w:delText>2-4</w:delText>
        </w:r>
      </w:del>
      <w:ins w:id="1129" w:author="Caspar Addyman" w:date="2018-02-27T14:14:00Z">
        <w:r w:rsidR="005D64C4">
          <w:t>mean</w:t>
        </w:r>
      </w:ins>
      <w:ins w:id="1130" w:author="Caspar Addyman" w:date="2018-02-27T14:15:00Z">
        <w:r w:rsidR="005D64C4">
          <w:t xml:space="preserve"> age</w:t>
        </w:r>
      </w:ins>
      <w:ins w:id="1131" w:author="Caspar Addyman" w:date="2018-02-27T14:14:00Z">
        <w:r w:rsidR="005D64C4">
          <w:t xml:space="preserve"> 3</w:t>
        </w:r>
      </w:ins>
      <w:ins w:id="1132" w:author="Caspar Addyman" w:date="2018-02-27T14:15:00Z">
        <w:r w:rsidR="005D64C4">
          <w:t xml:space="preserve"> years </w:t>
        </w:r>
      </w:ins>
      <w:ins w:id="1133" w:author="Caspar Addyman" w:date="2018-02-27T14:14:00Z">
        <w:r w:rsidR="005D64C4">
          <w:t>4</w:t>
        </w:r>
      </w:ins>
      <w:r w:rsidR="0085795A">
        <w:t xml:space="preserve"> </w:t>
      </w:r>
      <w:del w:id="1134" w:author="Caspar Addyman" w:date="2018-02-27T14:15:00Z">
        <w:r w:rsidR="0085795A" w:rsidDel="005D64C4">
          <w:delText>year olds</w:delText>
        </w:r>
      </w:del>
      <w:ins w:id="1135" w:author="Caspar Addyman" w:date="2018-02-27T14:15:00Z">
        <w:r w:rsidR="005D64C4">
          <w:t>months</w:t>
        </w:r>
      </w:ins>
      <w:r w:rsidR="0085795A">
        <w:t>) and by including a group condition</w:t>
      </w:r>
      <w:r w:rsidR="005A7010">
        <w:t>.</w:t>
      </w:r>
      <w:r w:rsidR="005A7010" w:rsidRPr="005A7010">
        <w:t xml:space="preserve"> </w:t>
      </w:r>
      <w:del w:id="1136" w:author="Caspar Addyman" w:date="2018-02-28T14:08:00Z">
        <w:r w:rsidR="005A7010" w:rsidDel="00FC7A35">
          <w:delText xml:space="preserve">It </w:delText>
        </w:r>
      </w:del>
      <w:ins w:id="1137" w:author="Caspar Addyman" w:date="2018-02-28T14:08:00Z">
        <w:r w:rsidR="00FC7A35">
          <w:t xml:space="preserve">Our experimental approach </w:t>
        </w:r>
      </w:ins>
      <w:r w:rsidR="005A7010">
        <w:t>goes beyond the observational work on social laughter in adults (Kraut &amp; Johnson, 19</w:t>
      </w:r>
      <w:r w:rsidR="008168B5">
        <w:t xml:space="preserve">79; Fernández-Dols &amp; Ruiz-Belda </w:t>
      </w:r>
      <w:r>
        <w:t xml:space="preserve">1995) and </w:t>
      </w:r>
      <w:r w:rsidR="005A7010">
        <w:t>links to the related work on social la</w:t>
      </w:r>
      <w:r w:rsidR="008168B5">
        <w:t>ughter with adults (Fridlund 1991;</w:t>
      </w:r>
      <w:r w:rsidR="005A7010">
        <w:t xml:space="preserve"> Young &amp; Frye, 1966; Devereux &amp; Ginsburg, 2001). </w:t>
      </w:r>
      <w:del w:id="1138" w:author="Sarah Rees" w:date="2018-02-07T19:52:00Z">
        <w:r w:rsidR="005A7010" w:rsidDel="004F66A2">
          <w:delText xml:space="preserve">Our </w:delText>
        </w:r>
      </w:del>
      <w:ins w:id="1139" w:author="Sarah Rees" w:date="2018-02-07T19:52:00Z">
        <w:r w:rsidR="004F66A2">
          <w:t xml:space="preserve">The </w:t>
        </w:r>
      </w:ins>
      <w:r w:rsidR="005A7010">
        <w:t>results</w:t>
      </w:r>
      <w:ins w:id="1140" w:author="Sarah Rees" w:date="2018-02-07T19:52:00Z">
        <w:r w:rsidR="004F66A2">
          <w:t xml:space="preserve"> of the present study</w:t>
        </w:r>
      </w:ins>
      <w:r w:rsidR="005A7010">
        <w:t xml:space="preserve"> </w:t>
      </w:r>
      <w:r w:rsidR="00B9371E">
        <w:t>provide a demonstration of</w:t>
      </w:r>
      <w:r w:rsidR="005A7010">
        <w:t xml:space="preserve"> </w:t>
      </w:r>
      <w:ins w:id="1141" w:author="Sarah Rees" w:date="2018-02-07T19:52:00Z">
        <w:r w:rsidR="004F66A2">
          <w:t xml:space="preserve">the </w:t>
        </w:r>
      </w:ins>
      <w:r w:rsidR="005A7010">
        <w:t>clear social role</w:t>
      </w:r>
      <w:r w:rsidR="00B9371E">
        <w:t xml:space="preserve"> of overt laughter and smiles</w:t>
      </w:r>
      <w:r w:rsidR="005A7010">
        <w:t xml:space="preserve"> from a much younger age t</w:t>
      </w:r>
      <w:r w:rsidR="00B9371E">
        <w:t xml:space="preserve">han shown in previous research. </w:t>
      </w:r>
      <w:ins w:id="1142" w:author="Caspar Addyman" w:date="2018-02-28T12:14:00Z">
        <w:r w:rsidR="00CA790D">
          <w:t>Furthermore, age was not correlate</w:t>
        </w:r>
      </w:ins>
      <w:ins w:id="1143" w:author="Caspar Addyman" w:date="2018-02-28T12:15:00Z">
        <w:r w:rsidR="00CA790D">
          <w:t xml:space="preserve">d with any of the experimental measures suggesting this effect is already well established </w:t>
        </w:r>
      </w:ins>
      <w:ins w:id="1144" w:author="Caspar Addyman" w:date="2018-02-28T12:16:00Z">
        <w:r w:rsidR="00CA790D">
          <w:t>at this age. A challenge</w:t>
        </w:r>
      </w:ins>
      <w:ins w:id="1145" w:author="Caspar Addyman" w:date="2018-02-28T12:17:00Z">
        <w:r w:rsidR="00CA790D">
          <w:t xml:space="preserve"> for future research</w:t>
        </w:r>
      </w:ins>
      <w:ins w:id="1146" w:author="Caspar Addyman" w:date="2018-02-28T12:16:00Z">
        <w:r w:rsidR="00CA790D">
          <w:t xml:space="preserve"> would be extend this method to younger ages.</w:t>
        </w:r>
      </w:ins>
      <w:ins w:id="1147" w:author="Caspar Addyman" w:date="2018-02-28T12:14:00Z">
        <w:r w:rsidR="00CA790D">
          <w:t xml:space="preserve"> </w:t>
        </w:r>
      </w:ins>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t xml:space="preserve">The lack of difference in </w:t>
      </w:r>
      <w:ins w:id="1148" w:author="Sarah Rees" w:date="2018-02-07T19:52:00Z">
        <w:r w:rsidR="004F66A2">
          <w:t xml:space="preserve">the </w:t>
        </w:r>
      </w:ins>
      <w:r>
        <w:t>amount of laughing and smiling between the pair and group conditions was unexpected</w:t>
      </w:r>
      <w:del w:id="1149" w:author="Sarah Rees" w:date="2018-02-07T20:21:00Z">
        <w:r w:rsidDel="009D31C4">
          <w:delText xml:space="preserve"> and interesting</w:delText>
        </w:r>
      </w:del>
      <w:r>
        <w:t xml:space="preserve">. </w:t>
      </w:r>
      <w:ins w:id="1150" w:author="Caspar Addyman" w:date="2018-02-28T14:15:00Z">
        <w:r w:rsidR="00671E25">
          <w:fldChar w:fldCharType="begin" w:fldLock="1"/>
        </w:r>
      </w:ins>
      <w:r w:rsidR="00671E25">
        <w:instrText>ADDIN CSL_CITATION { "citationItems" : [ { "id" : "ITEM-1", "itemData" : { "DOI" : "10.1163/156853908786279619", "ISSN" : "0005-7959", "author" : [ { "dropping-particle" : "", "family" : "Mehu", "given" : "Marc", "non-dropping-particle" : "", "parse-names" : false, "suffix" : "" }, { "dropping-particle" : "", "family" : "Dunbar", "given" : "Robin",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 "schema" : "https://github.com/citation-style-language/schema/raw/master/csl-citation.json" }</w:instrText>
      </w:r>
      <w:r w:rsidR="00671E25">
        <w:fldChar w:fldCharType="separate"/>
      </w:r>
      <w:del w:id="1151" w:author="Caspar Addyman" w:date="2018-02-28T14:15:00Z">
        <w:r w:rsidR="00671E25" w:rsidRPr="00671E25" w:rsidDel="00671E25">
          <w:rPr>
            <w:noProof/>
          </w:rPr>
          <w:delText>(</w:delText>
        </w:r>
      </w:del>
      <w:r w:rsidR="00671E25" w:rsidRPr="00671E25">
        <w:rPr>
          <w:noProof/>
        </w:rPr>
        <w:t xml:space="preserve">Mehu </w:t>
      </w:r>
      <w:del w:id="1152" w:author="Caspar Addyman" w:date="2018-02-28T14:15:00Z">
        <w:r w:rsidR="00671E25" w:rsidRPr="00671E25" w:rsidDel="00671E25">
          <w:rPr>
            <w:noProof/>
          </w:rPr>
          <w:delText>&amp;</w:delText>
        </w:r>
      </w:del>
      <w:ins w:id="1153" w:author="Caspar Addyman" w:date="2018-02-28T14:15:00Z">
        <w:r w:rsidR="00671E25">
          <w:rPr>
            <w:noProof/>
          </w:rPr>
          <w:t>and</w:t>
        </w:r>
      </w:ins>
      <w:r w:rsidR="00671E25" w:rsidRPr="00671E25">
        <w:rPr>
          <w:noProof/>
        </w:rPr>
        <w:t xml:space="preserve"> Dunbar</w:t>
      </w:r>
      <w:del w:id="1154" w:author="Caspar Addyman" w:date="2018-02-28T14:15:00Z">
        <w:r w:rsidR="00671E25" w:rsidRPr="00671E25" w:rsidDel="00671E25">
          <w:rPr>
            <w:noProof/>
          </w:rPr>
          <w:delText>,</w:delText>
        </w:r>
      </w:del>
      <w:r w:rsidR="00671E25" w:rsidRPr="00671E25">
        <w:rPr>
          <w:noProof/>
        </w:rPr>
        <w:t xml:space="preserve"> </w:t>
      </w:r>
      <w:ins w:id="1155" w:author="Caspar Addyman" w:date="2018-02-28T14:15:00Z">
        <w:r w:rsidR="00671E25">
          <w:rPr>
            <w:noProof/>
          </w:rPr>
          <w:t>(</w:t>
        </w:r>
      </w:ins>
      <w:r w:rsidR="00671E25" w:rsidRPr="00671E25">
        <w:rPr>
          <w:noProof/>
        </w:rPr>
        <w:t>2008)</w:t>
      </w:r>
      <w:ins w:id="1156" w:author="Caspar Addyman" w:date="2018-02-28T14:15:00Z">
        <w:r w:rsidR="00671E25">
          <w:fldChar w:fldCharType="end"/>
        </w:r>
      </w:ins>
      <w:del w:id="1157" w:author="Caspar Addyman" w:date="2018-02-28T14:15:00Z">
        <w:r w:rsidRPr="005C329F" w:rsidDel="00671E25">
          <w:rPr>
            <w:lang w:val="en"/>
          </w:rPr>
          <w:delText>Mehu &amp; Dunbar (2008) carried</w:delText>
        </w:r>
      </w:del>
      <w:r w:rsidRPr="005C329F">
        <w:rPr>
          <w:lang w:val="en"/>
        </w:rPr>
        <w:t xml:space="preserve"> out naturalistic observations in public areas of people interacting in small groups in which group size, composition, in terms of sex and age of individuals, and social context of interactions were taken into account. </w:t>
      </w:r>
      <w:del w:id="1158" w:author="Caspar Addyman" w:date="2018-02-28T14:09:00Z">
        <w:r w:rsidR="00B9371E" w:rsidDel="00802BDB">
          <w:rPr>
            <w:lang w:val="en"/>
          </w:rPr>
          <w:delText xml:space="preserve"> </w:delText>
        </w:r>
      </w:del>
      <w:r w:rsidR="00B9371E">
        <w:rPr>
          <w:lang w:val="en"/>
        </w:rPr>
        <w:t>Their r</w:t>
      </w:r>
      <w:r w:rsidRPr="005C329F">
        <w:rPr>
          <w:lang w:val="en"/>
        </w:rPr>
        <w:t xml:space="preserve">esults revealed group size to have the largest overall effect on the amount </w:t>
      </w:r>
      <w:ins w:id="1159" w:author="Sarah Rees" w:date="2018-02-07T20:22:00Z">
        <w:r w:rsidR="009D31C4">
          <w:rPr>
            <w:lang w:val="en"/>
          </w:rPr>
          <w:t xml:space="preserve">of </w:t>
        </w:r>
      </w:ins>
      <w:r w:rsidRPr="005C329F">
        <w:rPr>
          <w:lang w:val="en"/>
        </w:rPr>
        <w:t>laughter and smiling, with rates increasi</w:t>
      </w:r>
      <w:r>
        <w:rPr>
          <w:lang w:val="en"/>
        </w:rPr>
        <w:t xml:space="preserve">ng as a function of group size. </w:t>
      </w:r>
      <w:del w:id="1160" w:author="Sarah Rees" w:date="2018-02-07T19:53:00Z">
        <w:r w:rsidDel="004F66A2">
          <w:rPr>
            <w:lang w:val="en"/>
          </w:rPr>
          <w:delText xml:space="preserve">Whereas </w:delText>
        </w:r>
      </w:del>
      <w:ins w:id="1161" w:author="Sarah Rees" w:date="2018-02-07T19:53:00Z">
        <w:del w:id="1162" w:author="Caspar Addyman" w:date="2018-02-28T14:13:00Z">
          <w:r w:rsidR="004F66A2" w:rsidDel="00671E25">
            <w:rPr>
              <w:lang w:val="en"/>
            </w:rPr>
            <w:delText xml:space="preserve">However, </w:delText>
          </w:r>
        </w:del>
      </w:ins>
      <w:del w:id="1163" w:author="Caspar Addyman" w:date="2018-02-28T14:14:00Z">
        <w:r w:rsidDel="00671E25">
          <w:rPr>
            <w:lang w:val="en"/>
          </w:rPr>
          <w:delText>g</w:delText>
        </w:r>
      </w:del>
      <w:ins w:id="1164" w:author="Caspar Addyman" w:date="2018-02-28T14:14:00Z">
        <w:r w:rsidR="00671E25">
          <w:rPr>
            <w:lang w:val="en"/>
          </w:rPr>
          <w:t>G</w:t>
        </w:r>
      </w:ins>
      <w:r>
        <w:rPr>
          <w:lang w:val="en"/>
        </w:rPr>
        <w:t xml:space="preserve">roup size had no influence in </w:t>
      </w:r>
      <w:del w:id="1165" w:author="Sarah Rees" w:date="2018-02-07T19:53:00Z">
        <w:r w:rsidDel="004F66A2">
          <w:rPr>
            <w:lang w:val="en"/>
          </w:rPr>
          <w:delText xml:space="preserve">our </w:delText>
        </w:r>
      </w:del>
      <w:ins w:id="1166" w:author="Sarah Rees" w:date="2018-02-07T19:53:00Z">
        <w:r w:rsidR="004F66A2">
          <w:rPr>
            <w:lang w:val="en"/>
          </w:rPr>
          <w:t xml:space="preserve">the current </w:t>
        </w:r>
      </w:ins>
      <w:r>
        <w:rPr>
          <w:lang w:val="en"/>
        </w:rPr>
        <w:t>experiment</w:t>
      </w:r>
      <w:ins w:id="1167" w:author="Sarah Rees" w:date="2018-02-07T20:22:00Z">
        <w:r w:rsidR="009D31C4">
          <w:rPr>
            <w:lang w:val="en"/>
          </w:rPr>
          <w:t>,</w:t>
        </w:r>
      </w:ins>
      <w:r>
        <w:rPr>
          <w:lang w:val="en"/>
        </w:rPr>
        <w:t xml:space="preserve"> and the</w:t>
      </w:r>
      <w:r>
        <w:t xml:space="preserve"> lack of difference between the pair and group conditions goes against a pure social contagion explanation. If children</w:t>
      </w:r>
      <w:ins w:id="1168" w:author="Sarah Rees" w:date="2018-02-07T19:53:00Z">
        <w:r w:rsidR="004F66A2">
          <w:t>’s</w:t>
        </w:r>
      </w:ins>
      <w:r>
        <w:t xml:space="preserve"> </w:t>
      </w:r>
      <w:del w:id="1169" w:author="Sarah Rees" w:date="2018-02-07T19:53:00Z">
        <w:r w:rsidDel="004F66A2">
          <w:delText xml:space="preserve">laughed </w:delText>
        </w:r>
      </w:del>
      <w:ins w:id="1170" w:author="Sarah Rees" w:date="2018-02-07T19:53:00Z">
        <w:r w:rsidR="004F66A2">
          <w:t xml:space="preserve">laughter </w:t>
        </w:r>
      </w:ins>
      <w:r>
        <w:t xml:space="preserve">and </w:t>
      </w:r>
      <w:del w:id="1171" w:author="Sarah Rees" w:date="2018-02-07T19:53:00Z">
        <w:r w:rsidDel="004F66A2">
          <w:delText xml:space="preserve">smiled </w:delText>
        </w:r>
      </w:del>
      <w:ins w:id="1172" w:author="Sarah Rees" w:date="2018-02-07T19:53:00Z">
        <w:r w:rsidR="004F66A2">
          <w:t xml:space="preserve">smiles </w:t>
        </w:r>
      </w:ins>
      <w:r>
        <w:t>increase</w:t>
      </w:r>
      <w:ins w:id="1173" w:author="Sarah Rees" w:date="2018-02-07T19:53:00Z">
        <w:r w:rsidR="004F66A2">
          <w:t>d</w:t>
        </w:r>
      </w:ins>
      <w:r>
        <w:t xml:space="preserve"> in response to the smiles and laughs of others</w:t>
      </w:r>
      <w:ins w:id="1174" w:author="Sarah Rees" w:date="2018-02-07T19:54:00Z">
        <w:r w:rsidR="004F66A2">
          <w:t>,</w:t>
        </w:r>
      </w:ins>
      <w:r>
        <w:t xml:space="preserve"> </w:t>
      </w:r>
      <w:del w:id="1175" w:author="Sarah Rees" w:date="2018-02-07T19:54:00Z">
        <w:r w:rsidDel="004F66A2">
          <w:delText xml:space="preserve">we would expect </w:delText>
        </w:r>
      </w:del>
      <w:r>
        <w:t>higher scores</w:t>
      </w:r>
      <w:ins w:id="1176" w:author="Sarah Rees" w:date="2018-02-07T19:54:00Z">
        <w:r w:rsidR="004F66A2">
          <w:t xml:space="preserve"> would be expected</w:t>
        </w:r>
      </w:ins>
      <w:r>
        <w:t xml:space="preserve">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Provine </w:t>
      </w:r>
      <w:r w:rsidRPr="00D66183">
        <w:t>(1992)</w:t>
      </w:r>
      <w:r>
        <w:t xml:space="preserve"> which found that laughter itself elicited laughter</w:t>
      </w:r>
      <w:r w:rsidRPr="00D66183">
        <w:t>.</w:t>
      </w:r>
      <w:ins w:id="1177" w:author="Caspar Addyman" w:date="2018-02-28T14:16:00Z">
        <w:r w:rsidR="00671E25">
          <w:t xml:space="preserve"> </w:t>
        </w:r>
      </w:ins>
      <w:del w:id="1178" w:author="Caspar Addyman" w:date="2018-02-28T14:17:00Z">
        <w:r w:rsidRPr="00D66183" w:rsidDel="003045A5">
          <w:delText xml:space="preserve"> </w:delText>
        </w:r>
      </w:del>
      <w:ins w:id="1179" w:author="Caspar Addyman" w:date="2018-02-28T11:58:00Z">
        <w:r w:rsidR="00210026">
          <w:t>One difference between this study and previous work is the relat</w:t>
        </w:r>
      </w:ins>
      <w:ins w:id="1180" w:author="Caspar Addyman" w:date="2018-02-28T11:59:00Z">
        <w:r w:rsidR="00210026">
          <w:t>ively passive and non-social nature of the task. Children were watching a video rather than interacting with each other.</w:t>
        </w:r>
      </w:ins>
      <w:r w:rsidRPr="00D66183">
        <w:t xml:space="preserve"> </w:t>
      </w:r>
    </w:p>
    <w:p w:rsidR="00384618" w:rsidRDefault="00384618" w:rsidP="00384618">
      <w:pPr>
        <w:autoSpaceDE w:val="0"/>
        <w:autoSpaceDN w:val="0"/>
        <w:adjustRightInd w:val="0"/>
        <w:spacing w:line="360" w:lineRule="auto"/>
        <w:ind w:firstLine="720"/>
        <w:rPr>
          <w:lang w:val="en"/>
        </w:rPr>
      </w:pPr>
    </w:p>
    <w:p w:rsidR="00384618" w:rsidRDefault="00384618" w:rsidP="0051706E">
      <w:pPr>
        <w:autoSpaceDE w:val="0"/>
        <w:autoSpaceDN w:val="0"/>
        <w:adjustRightInd w:val="0"/>
        <w:spacing w:line="360" w:lineRule="auto"/>
        <w:ind w:firstLine="720"/>
        <w:rPr>
          <w:ins w:id="1181" w:author="Caspar Addyman" w:date="2018-02-28T15:08:00Z"/>
        </w:rPr>
      </w:pPr>
      <w:r>
        <w:t xml:space="preserve">Nonstatistical observations of </w:t>
      </w:r>
      <w:ins w:id="1182" w:author="Caspar Addyman" w:date="2018-02-28T12:04:00Z">
        <w:r w:rsidR="00EA21F3">
          <w:t xml:space="preserve">our </w:t>
        </w:r>
      </w:ins>
      <w:del w:id="1183" w:author="Sarah Rees" w:date="2018-02-07T19:55:00Z">
        <w:r w:rsidDel="004F66A2">
          <w:delText xml:space="preserve">our </w:delText>
        </w:r>
      </w:del>
      <w:r>
        <w:t>video data</w:t>
      </w:r>
      <w:ins w:id="1184" w:author="Sarah Rees" w:date="2018-02-07T19:54:00Z">
        <w:r w:rsidR="004F66A2">
          <w:t xml:space="preserve"> </w:t>
        </w:r>
        <w:del w:id="1185" w:author="Caspar Addyman" w:date="2018-02-28T12:04:00Z">
          <w:r w:rsidR="004F66A2" w:rsidDel="00EA21F3">
            <w:delText>in the current study</w:delText>
          </w:r>
        </w:del>
      </w:ins>
      <w:del w:id="1186" w:author="Caspar Addyman" w:date="2018-02-28T12:04:00Z">
        <w:r w:rsidDel="00EA21F3">
          <w:delText xml:space="preserve"> indicated</w:delText>
        </w:r>
      </w:del>
      <w:ins w:id="1187" w:author="Caspar Addyman" w:date="2018-02-28T12:04:00Z">
        <w:r w:rsidR="00EA21F3">
          <w:t>in</w:t>
        </w:r>
      </w:ins>
      <w:ins w:id="1188" w:author="Caspar Addyman" w:date="2018-02-28T13:52:00Z">
        <w:r w:rsidR="0051706E">
          <w:t>dic</w:t>
        </w:r>
      </w:ins>
      <w:ins w:id="1189" w:author="Caspar Addyman" w:date="2018-02-28T12:04:00Z">
        <w:r w:rsidR="00EA21F3">
          <w:t>ated</w:t>
        </w:r>
      </w:ins>
      <w:r>
        <w:t xml:space="preserve"> that</w:t>
      </w:r>
      <w:del w:id="1190" w:author="Sarah Rees" w:date="2018-02-09T12:50:00Z">
        <w:r w:rsidDel="00357C41">
          <w:delText>,</w:delText>
        </w:r>
      </w:del>
      <w:r>
        <w:t xml:space="preserve">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w:t>
      </w:r>
      <w:del w:id="1191" w:author="Caspar Addyman" w:date="2018-02-28T12:03:00Z">
        <w:r w:rsidDel="00EA21F3">
          <w:delText xml:space="preserve">These nonstatistical observations correspond with the previous research. </w:delText>
        </w:r>
      </w:del>
      <w:del w:id="1192" w:author="Caspar Addyman" w:date="2018-02-28T12:02:00Z">
        <w:r w:rsidDel="00210026">
          <w:delText xml:space="preserve">It </w:delText>
        </w:r>
      </w:del>
      <w:del w:id="1193" w:author="Caspar Addyman" w:date="2018-02-28T12:01:00Z">
        <w:r w:rsidDel="00210026">
          <w:delText xml:space="preserve">could be that our </w:delText>
        </w:r>
      </w:del>
      <w:ins w:id="1194" w:author="Sarah Rees" w:date="2018-02-07T19:55:00Z">
        <w:del w:id="1195" w:author="Caspar Addyman" w:date="2018-02-28T12:01:00Z">
          <w:r w:rsidR="004F66A2" w:rsidDel="00210026">
            <w:delText xml:space="preserve">the </w:delText>
          </w:r>
        </w:del>
      </w:ins>
      <w:del w:id="1196" w:author="Caspar Addyman" w:date="2018-02-28T12:01:00Z">
        <w:r w:rsidDel="00210026">
          <w:delText xml:space="preserve">study was underpowered to </w:delText>
        </w:r>
      </w:del>
      <w:del w:id="1197" w:author="Caspar Addyman" w:date="2018-02-28T12:02:00Z">
        <w:r w:rsidDel="00210026">
          <w:delText>be</w:delText>
        </w:r>
      </w:del>
      <w:del w:id="1198" w:author="Caspar Addyman" w:date="2018-02-28T12:03:00Z">
        <w:r w:rsidDel="00EA21F3">
          <w:delText xml:space="preserve"> able to detect these contagion effects. Further research could explicitly </w:delText>
        </w:r>
        <w:r w:rsidR="00193772" w:rsidDel="00EA21F3">
          <w:delText xml:space="preserve">set out to look for them. </w:delText>
        </w:r>
      </w:del>
      <w:r>
        <w:t xml:space="preserve">Likewise, </w:t>
      </w:r>
      <w:del w:id="1199" w:author="Caspar Addyman" w:date="2018-02-28T12:03:00Z">
        <w:r w:rsidDel="00EA21F3">
          <w:delText>n</w:delText>
        </w:r>
        <w:r w:rsidRPr="00D66183" w:rsidDel="00EA21F3">
          <w:delText xml:space="preserve">onstatistical </w:delText>
        </w:r>
      </w:del>
      <w:r w:rsidRPr="00D66183">
        <w:t>observation</w:t>
      </w:r>
      <w:ins w:id="1200" w:author="Caspar Addyman" w:date="2018-02-28T12:03:00Z">
        <w:r w:rsidR="00EA21F3">
          <w:t>s</w:t>
        </w:r>
      </w:ins>
      <w:del w:id="1201" w:author="Caspar Addyman" w:date="2018-02-28T12:03:00Z">
        <w:r w:rsidRPr="00D66183" w:rsidDel="00EA21F3">
          <w:delText xml:space="preserve"> also</w:delText>
        </w:r>
      </w:del>
      <w:r w:rsidRPr="00D66183">
        <w:t xml:space="preserve"> indicated that children in pairs or </w:t>
      </w:r>
      <w:del w:id="1202" w:author="Sarah Rees" w:date="2018-02-07T19:55:00Z">
        <w:r w:rsidRPr="00D66183" w:rsidDel="004F66A2">
          <w:delText xml:space="preserve">in a </w:delText>
        </w:r>
      </w:del>
      <w:r w:rsidRPr="00D66183">
        <w:t>group</w:t>
      </w:r>
      <w:ins w:id="1203" w:author="Sarah Rees" w:date="2018-02-07T19:55:00Z">
        <w:r w:rsidR="004F66A2">
          <w:t>s</w:t>
        </w:r>
      </w:ins>
      <w:r w:rsidRPr="00D66183">
        <w:t xml:space="preserve"> frequently made eye contact with each other whilst laughing. </w:t>
      </w:r>
      <w:del w:id="1204" w:author="Caspar Addyman" w:date="2018-02-28T12:05:00Z">
        <w:r w:rsidRPr="00D66183" w:rsidDel="00EA21F3">
          <w:delText xml:space="preserve"> In cases where a child laughed </w:delText>
        </w:r>
        <w:r w:rsidDel="00EA21F3">
          <w:delText xml:space="preserve">or smiled </w:delText>
        </w:r>
        <w:r w:rsidRPr="00D66183" w:rsidDel="00EA21F3">
          <w:delText>i</w:delText>
        </w:r>
      </w:del>
      <w:ins w:id="1205" w:author="Caspar Addyman" w:date="2018-02-28T12:05:00Z">
        <w:r w:rsidR="00EA21F3">
          <w:t>I</w:t>
        </w:r>
      </w:ins>
      <w:r w:rsidRPr="00D66183">
        <w:t xml:space="preserve">n the individual condition, </w:t>
      </w:r>
      <w:ins w:id="1206" w:author="Caspar Addyman" w:date="2018-02-28T12:05:00Z">
        <w:r w:rsidR="00EA21F3">
          <w:t>smiling children</w:t>
        </w:r>
      </w:ins>
      <w:del w:id="1207" w:author="Caspar Addyman" w:date="2018-02-28T12:05:00Z">
        <w:r w:rsidRPr="00D66183" w:rsidDel="00EA21F3">
          <w:delText>they</w:delText>
        </w:r>
      </w:del>
      <w:r w:rsidRPr="00D66183">
        <w:t xml:space="preserve"> would sometimes try to catch the eye of the researchers, presumably </w:t>
      </w:r>
      <w:del w:id="1208" w:author="Caspar Addyman" w:date="2018-02-28T12:06:00Z">
        <w:r w:rsidDel="00EA21F3">
          <w:delText xml:space="preserve">in an </w:delText>
        </w:r>
        <w:r w:rsidRPr="00D66183" w:rsidDel="00EA21F3">
          <w:delText>attempt</w:delText>
        </w:r>
        <w:r w:rsidDel="00EA21F3">
          <w:delText xml:space="preserve"> </w:delText>
        </w:r>
        <w:r w:rsidRPr="00D66183" w:rsidDel="00EA21F3">
          <w:delText>to</w:delText>
        </w:r>
      </w:del>
      <w:ins w:id="1209" w:author="Caspar Addyman" w:date="2018-02-28T12:06:00Z">
        <w:r w:rsidR="00EA21F3">
          <w:t>to</w:t>
        </w:r>
      </w:ins>
      <w:r w:rsidRPr="00D66183">
        <w:t xml:space="preserve"> share the joke. </w:t>
      </w:r>
      <w:ins w:id="1210" w:author="Caspar Addyman" w:date="2018-02-28T12:06:00Z">
        <w:r w:rsidR="007B11D8">
          <w:t xml:space="preserve">These nonstatistical observations correspond with previous research. </w:t>
        </w:r>
      </w:ins>
      <w:del w:id="1211" w:author="Caspar Addyman" w:date="2018-02-28T12:05:00Z">
        <w:r w:rsidRPr="00D66183" w:rsidDel="00EA21F3">
          <w:delText>As mentioned previously, great care was taken to minimise social interaction between researchers and participan</w:delText>
        </w:r>
        <w:r w:rsidR="00941B84" w:rsidDel="00EA21F3">
          <w:delText xml:space="preserve">ts during the viewing process. </w:delText>
        </w:r>
        <w:r w:rsidRPr="00D66183" w:rsidDel="00EA21F3">
          <w:delText xml:space="preserve">These nonstatistical observations correspond with previous observations of </w:delText>
        </w:r>
      </w:del>
      <w:r w:rsidRPr="00D66183">
        <w:t>Jones (1989)</w:t>
      </w:r>
      <w:ins w:id="1212" w:author="Caspar Addyman" w:date="2018-02-28T12:06:00Z">
        <w:r w:rsidR="007B11D8">
          <w:t xml:space="preserve"> found</w:t>
        </w:r>
      </w:ins>
      <w:r w:rsidRPr="00D66183">
        <w:t xml:space="preserve"> that infants engaged in play tend only to smile when turn</w:t>
      </w:r>
      <w:r w:rsidR="00876C2B">
        <w:t xml:space="preserve">ing to </w:t>
      </w:r>
      <w:r w:rsidRPr="00D66183">
        <w:t>make eye contact with carers</w:t>
      </w:r>
      <w:ins w:id="1213" w:author="Caspar Addyman" w:date="2018-02-28T12:06:00Z">
        <w:r w:rsidR="007B11D8">
          <w:t xml:space="preserve"> while</w:t>
        </w:r>
      </w:ins>
      <w:del w:id="1214" w:author="Caspar Addyman" w:date="2018-02-28T12:06:00Z">
        <w:r w:rsidRPr="00D66183" w:rsidDel="007B11D8">
          <w:delText xml:space="preserve">, as well as with previous </w:delText>
        </w:r>
        <w:r w:rsidDel="007B11D8">
          <w:delText xml:space="preserve">observations </w:delText>
        </w:r>
        <w:r w:rsidRPr="00F033FB" w:rsidDel="007B11D8">
          <w:delText>of</w:delText>
        </w:r>
      </w:del>
      <w:r w:rsidRPr="00F033FB">
        <w:t xml:space="preserve"> Kraut &amp; Johnson (1979) and </w:t>
      </w:r>
      <w:r w:rsidRPr="00F033FB">
        <w:rPr>
          <w:lang w:val="en"/>
        </w:rPr>
        <w:t>Fernandez Dols &amp; Ruiz-Belda (1995)</w:t>
      </w:r>
      <w:r w:rsidRPr="00F033FB">
        <w:t xml:space="preserve"> </w:t>
      </w:r>
      <w:ins w:id="1215" w:author="Caspar Addyman" w:date="2018-02-28T12:06:00Z">
        <w:r w:rsidR="007B11D8">
          <w:t xml:space="preserve">found </w:t>
        </w:r>
      </w:ins>
      <w:r w:rsidRPr="00F033FB">
        <w:t xml:space="preserve">that most </w:t>
      </w:r>
      <w:r>
        <w:t xml:space="preserve">adult </w:t>
      </w:r>
      <w:r w:rsidRPr="00F033FB">
        <w:t xml:space="preserve">smiling </w:t>
      </w:r>
      <w:del w:id="1216" w:author="Sarah Rees" w:date="2018-02-09T12:51:00Z">
        <w:r w:rsidR="009D31C4" w:rsidDel="00357C41">
          <w:delText xml:space="preserve">occurred </w:delText>
        </w:r>
      </w:del>
      <w:ins w:id="1217" w:author="Sarah Rees" w:date="2018-02-09T12:51:00Z">
        <w:del w:id="1218" w:author="Caspar Addyman" w:date="2018-02-28T12:07:00Z">
          <w:r w:rsidR="00357C41" w:rsidDel="007B11D8">
            <w:delText>occurrs</w:delText>
          </w:r>
        </w:del>
      </w:ins>
      <w:ins w:id="1219" w:author="Caspar Addyman" w:date="2018-02-28T12:07:00Z">
        <w:r w:rsidR="007B11D8">
          <w:t>occurs</w:t>
        </w:r>
      </w:ins>
      <w:ins w:id="1220" w:author="Sarah Rees" w:date="2018-02-09T12:51:00Z">
        <w:r w:rsidR="00357C41">
          <w:t xml:space="preserve"> </w:t>
        </w:r>
      </w:ins>
      <w:r w:rsidRPr="00F033FB">
        <w:t>during face</w:t>
      </w:r>
      <w:ins w:id="1221" w:author="Sarah Rees" w:date="2018-02-07T19:57:00Z">
        <w:r w:rsidR="004F66A2">
          <w:t>-</w:t>
        </w:r>
      </w:ins>
      <w:del w:id="1222" w:author="Sarah Rees" w:date="2018-02-07T19:57:00Z">
        <w:r w:rsidRPr="00F033FB" w:rsidDel="004F66A2">
          <w:delText xml:space="preserve"> </w:delText>
        </w:r>
      </w:del>
      <w:r w:rsidRPr="00F033FB">
        <w:t>to</w:t>
      </w:r>
      <w:ins w:id="1223" w:author="Sarah Rees" w:date="2018-02-07T19:57:00Z">
        <w:r w:rsidR="004F66A2">
          <w:t>-</w:t>
        </w:r>
      </w:ins>
      <w:del w:id="1224" w:author="Sarah Rees" w:date="2018-02-07T19:57:00Z">
        <w:r w:rsidRPr="00F033FB" w:rsidDel="004F66A2">
          <w:delText xml:space="preserve"> </w:delText>
        </w:r>
      </w:del>
      <w:r w:rsidRPr="00F033FB">
        <w:t>fac</w:t>
      </w:r>
      <w:r>
        <w:t>e</w:t>
      </w:r>
      <w:r w:rsidRPr="00F033FB">
        <w:t xml:space="preserve"> contact</w:t>
      </w:r>
      <w:del w:id="1225" w:author="Caspar Addyman" w:date="2018-02-28T12:07:00Z">
        <w:r w:rsidR="00B9371E" w:rsidDel="007B11D8">
          <w:delText>.</w:delText>
        </w:r>
        <w:r w:rsidR="00941B84" w:rsidDel="007B11D8">
          <w:delText xml:space="preserve"> A</w:delText>
        </w:r>
        <w:r w:rsidR="00941B84" w:rsidRPr="00D66183" w:rsidDel="007B11D8">
          <w:delText>ttempts to share the joke illustrate the social function of laughter and smiling</w:delText>
        </w:r>
        <w:r w:rsidR="00941B84" w:rsidDel="007B11D8">
          <w:delText xml:space="preserve"> and</w:delText>
        </w:r>
      </w:del>
      <w:ins w:id="1226" w:author="Sarah Rees" w:date="2018-02-07T19:58:00Z">
        <w:del w:id="1227" w:author="Caspar Addyman" w:date="2018-02-28T12:07:00Z">
          <w:r w:rsidR="004F66A2" w:rsidDel="007B11D8">
            <w:delText>,</w:delText>
          </w:r>
        </w:del>
      </w:ins>
      <w:del w:id="1228" w:author="Caspar Addyman" w:date="2018-02-28T12:07:00Z">
        <w:r w:rsidR="00941B84" w:rsidDel="007B11D8">
          <w:delText xml:space="preserve"> while </w:delText>
        </w:r>
      </w:del>
      <w:ins w:id="1229" w:author="Sarah Rees" w:date="2018-02-07T19:58:00Z">
        <w:del w:id="1230" w:author="Caspar Addyman" w:date="2018-02-28T12:07:00Z">
          <w:r w:rsidR="004F66A2" w:rsidDel="007B11D8">
            <w:delText xml:space="preserve">whilst </w:delText>
          </w:r>
        </w:del>
      </w:ins>
      <w:del w:id="1231" w:author="Caspar Addyman" w:date="2018-02-28T12:07:00Z">
        <w:r w:rsidR="00941B84" w:rsidDel="007B11D8">
          <w:delText>beyond the scope of the current experiment</w:delText>
        </w:r>
      </w:del>
      <w:ins w:id="1232" w:author="Sarah Rees" w:date="2018-02-07T19:58:00Z">
        <w:del w:id="1233" w:author="Caspar Addyman" w:date="2018-02-28T12:07:00Z">
          <w:r w:rsidR="004F66A2" w:rsidDel="007B11D8">
            <w:delText>,</w:delText>
          </w:r>
        </w:del>
      </w:ins>
      <w:del w:id="1234" w:author="Caspar Addyman" w:date="2018-02-28T12:07:00Z">
        <w:r w:rsidR="00941B84" w:rsidDel="007B11D8">
          <w:delText xml:space="preserve"> </w:delText>
        </w:r>
      </w:del>
      <w:ins w:id="1235" w:author="Sarah Rees" w:date="2018-02-07T19:58:00Z">
        <w:del w:id="1236" w:author="Caspar Addyman" w:date="2018-02-28T12:07:00Z">
          <w:r w:rsidR="004F66A2" w:rsidDel="007B11D8">
            <w:delText xml:space="preserve">this </w:delText>
          </w:r>
        </w:del>
      </w:ins>
      <w:del w:id="1237" w:author="Caspar Addyman" w:date="2018-02-28T12:07:00Z">
        <w:r w:rsidR="00941B84" w:rsidDel="007B11D8">
          <w:delText xml:space="preserve">could be included in any follow up studies. </w:delText>
        </w:r>
      </w:del>
    </w:p>
    <w:p w:rsidR="006D6245" w:rsidRDefault="006D6245" w:rsidP="0051706E">
      <w:pPr>
        <w:autoSpaceDE w:val="0"/>
        <w:autoSpaceDN w:val="0"/>
        <w:adjustRightInd w:val="0"/>
        <w:spacing w:line="360" w:lineRule="auto"/>
        <w:ind w:firstLine="720"/>
        <w:rPr>
          <w:ins w:id="1238" w:author="Caspar Addyman" w:date="2018-02-28T15:08:00Z"/>
        </w:rPr>
      </w:pPr>
    </w:p>
    <w:p w:rsidR="006D6245" w:rsidRDefault="006D6245" w:rsidP="003F6CCD">
      <w:pPr>
        <w:spacing w:line="360" w:lineRule="auto"/>
        <w:ind w:firstLine="720"/>
        <w:rPr>
          <w:ins w:id="1239" w:author="Caspar Addyman" w:date="2018-02-28T15:08:00Z"/>
        </w:rPr>
      </w:pPr>
      <w:ins w:id="1240" w:author="Caspar Addyman" w:date="2018-02-28T15:08:00Z">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ins>
      <w:r w:rsidR="003F6CCD">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 "schema" : "https://github.com/citation-style-language/schema/raw/master/csl-citation.json" }</w:instrText>
      </w:r>
      <w:ins w:id="1241" w:author="Caspar Addyman" w:date="2018-02-28T15:08:00Z">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ins>
      <w:ins w:id="1242" w:author="Caspar Addyman" w:date="2018-02-28T15:10:00Z">
        <w:r w:rsidR="003F6CCD">
          <w:t xml:space="preserve">Likewise </w:t>
        </w:r>
      </w:ins>
      <w:ins w:id="1243" w:author="Caspar Addyman" w:date="2018-02-28T15:08:00Z">
        <w:r w:rsidRPr="00730EDB">
          <w:rPr>
            <w:lang w:val="en-US"/>
          </w:rPr>
          <w:t>analyses of eye contact, laughter initiation, contagion</w:t>
        </w:r>
      </w:ins>
      <w:ins w:id="1244" w:author="Caspar Addyman" w:date="2018-02-28T15:11:00Z">
        <w:r w:rsidR="003F6CCD">
          <w:rPr>
            <w:lang w:val="en-US"/>
          </w:rPr>
          <w:t xml:space="preserve"> were n</w:t>
        </w:r>
      </w:ins>
      <w:ins w:id="1245" w:author="Caspar Addyman" w:date="2018-02-28T15:09:00Z">
        <w:r>
          <w:t xml:space="preserve">ot possible in the current study which relied on </w:t>
        </w:r>
        <w:r w:rsidRPr="00EA21F3">
          <w:t xml:space="preserve">a single microphone and single camera angle in a noisy environment. </w:t>
        </w:r>
        <w:r>
          <w:t>Future studies should use multiple cameras and individual lapel microphones to record data for richer time-series analyses.</w:t>
        </w:r>
        <w:r>
          <w:t xml:space="preserve"> </w:t>
        </w:r>
      </w:ins>
      <w:ins w:id="1246" w:author="Caspar Addyman" w:date="2018-02-28T15:08:00Z">
        <w:r>
          <w:t xml:space="preserve">Future work should also include temperament measures. </w:t>
        </w:r>
      </w:ins>
    </w:p>
    <w:p w:rsidR="006D6245" w:rsidRDefault="006D6245" w:rsidP="006D6245">
      <w:pPr>
        <w:spacing w:line="360" w:lineRule="auto"/>
        <w:ind w:firstLine="720"/>
        <w:rPr>
          <w:ins w:id="1247" w:author="Caspar Addyman" w:date="2018-02-28T15:08:00Z"/>
        </w:rPr>
      </w:pPr>
    </w:p>
    <w:p w:rsidR="005B0213" w:rsidDel="0054236F" w:rsidRDefault="005B0213" w:rsidP="000E627A">
      <w:pPr>
        <w:spacing w:line="360" w:lineRule="auto"/>
        <w:ind w:firstLine="720"/>
        <w:rPr>
          <w:del w:id="1248" w:author="Caspar Addyman" w:date="2018-02-28T12:11:00Z"/>
        </w:rPr>
      </w:pPr>
    </w:p>
    <w:p w:rsidR="005A7010" w:rsidRPr="000E627A" w:rsidRDefault="00941B84" w:rsidP="000E627A">
      <w:pPr>
        <w:spacing w:line="360" w:lineRule="auto"/>
        <w:ind w:firstLine="720"/>
      </w:pPr>
      <w:r>
        <w:t>In Chapman’s (1973)</w:t>
      </w:r>
      <w:r w:rsidR="0079622B">
        <w:t xml:space="preserve"> </w:t>
      </w:r>
      <w:r>
        <w:t xml:space="preserve">study, </w:t>
      </w:r>
      <w:r w:rsidR="005A7010">
        <w:t>c</w:t>
      </w:r>
      <w:r w:rsidR="0079622B" w:rsidRPr="005C329F">
        <w:rPr>
          <w:lang w:val="en"/>
        </w:rPr>
        <w:t>hildren who laughed and smiled the most also gave the highest subjective ratings of funniness</w:t>
      </w:r>
      <w:r w:rsidR="005A7010">
        <w:rPr>
          <w:lang w:val="en"/>
        </w:rPr>
        <w:t xml:space="preserve">. </w:t>
      </w:r>
      <w:del w:id="1249" w:author="Sarah Rees" w:date="2018-02-07T19:58:00Z">
        <w:r w:rsidR="00B9371E" w:rsidDel="00434772">
          <w:rPr>
            <w:lang w:val="en"/>
          </w:rPr>
          <w:delText>We did</w:delText>
        </w:r>
      </w:del>
      <w:ins w:id="1250" w:author="Sarah Rees" w:date="2018-02-07T19:58:00Z">
        <w:r w:rsidR="00434772">
          <w:rPr>
            <w:lang w:val="en"/>
          </w:rPr>
          <w:t>This was</w:t>
        </w:r>
      </w:ins>
      <w:r w:rsidR="00B9371E">
        <w:rPr>
          <w:lang w:val="en"/>
        </w:rPr>
        <w:t xml:space="preserve"> not </w:t>
      </w:r>
      <w:del w:id="1251" w:author="Sarah Rees" w:date="2018-02-07T19:58:00Z">
        <w:r w:rsidR="00B9371E" w:rsidDel="00434772">
          <w:rPr>
            <w:lang w:val="en"/>
          </w:rPr>
          <w:delText>find this</w:delText>
        </w:r>
      </w:del>
      <w:ins w:id="1252" w:author="Sarah Rees" w:date="2018-02-07T19:58:00Z">
        <w:r w:rsidR="00434772">
          <w:rPr>
            <w:lang w:val="en"/>
          </w:rPr>
          <w:t>found in the current study</w:t>
        </w:r>
      </w:ins>
      <w:r w:rsidR="00B9371E">
        <w:rPr>
          <w:lang w:val="en"/>
        </w:rPr>
        <w:t xml:space="preserve">. </w:t>
      </w:r>
      <w:r w:rsidR="000E627A">
        <w:rPr>
          <w:lang w:val="en"/>
        </w:rPr>
        <w:t>The v</w:t>
      </w:r>
      <w:r w:rsidR="008168B5">
        <w:rPr>
          <w:lang w:val="en"/>
        </w:rPr>
        <w:t xml:space="preserve">ideos were rated </w:t>
      </w:r>
      <w:del w:id="1253" w:author="Sarah Rees" w:date="2018-02-07T19:59:00Z">
        <w:r w:rsidR="008168B5" w:rsidDel="00434772">
          <w:rPr>
            <w:lang w:val="en"/>
          </w:rPr>
          <w:delText xml:space="preserve">very </w:delText>
        </w:r>
      </w:del>
      <w:ins w:id="1254" w:author="Sarah Rees" w:date="2018-02-07T19:59:00Z">
        <w:r w:rsidR="00434772">
          <w:rPr>
            <w:lang w:val="en"/>
          </w:rPr>
          <w:t xml:space="preserve">Very </w:t>
        </w:r>
      </w:ins>
      <w:del w:id="1255" w:author="Sarah Rees" w:date="2018-02-07T19:59:00Z">
        <w:r w:rsidR="000E627A" w:rsidDel="00434772">
          <w:rPr>
            <w:lang w:val="en"/>
          </w:rPr>
          <w:delText xml:space="preserve">funny </w:delText>
        </w:r>
      </w:del>
      <w:ins w:id="1256" w:author="Sarah Rees" w:date="2018-02-07T19:59:00Z">
        <w:r w:rsidR="00434772">
          <w:rPr>
            <w:lang w:val="en"/>
          </w:rPr>
          <w:t xml:space="preserve">Funny </w:t>
        </w:r>
      </w:ins>
      <w:r w:rsidR="000E627A">
        <w:rPr>
          <w:lang w:val="en"/>
        </w:rPr>
        <w:t xml:space="preserve">by </w:t>
      </w:r>
      <w:del w:id="1257" w:author="Caspar Addyman" w:date="2018-02-28T12:11:00Z">
        <w:r w:rsidR="000E627A" w:rsidDel="0054236F">
          <w:rPr>
            <w:lang w:val="en"/>
          </w:rPr>
          <w:delText>a majority of</w:delText>
        </w:r>
      </w:del>
      <w:ins w:id="1258" w:author="Caspar Addyman" w:date="2018-02-28T12:11:00Z">
        <w:r w:rsidR="0054236F">
          <w:rPr>
            <w:lang w:val="en"/>
          </w:rPr>
          <w:t>most</w:t>
        </w:r>
      </w:ins>
      <w:r w:rsidR="000E627A">
        <w:rPr>
          <w:lang w:val="en"/>
        </w:rPr>
        <w:t xml:space="preserve"> children in all viewing conditions and t</w:t>
      </w:r>
      <w:r w:rsidR="00B9371E">
        <w:rPr>
          <w:lang w:val="en"/>
        </w:rPr>
        <w:t xml:space="preserve">he </w:t>
      </w:r>
      <w:del w:id="1259" w:author="Sarah Rees" w:date="2018-02-07T19:59:00Z">
        <w:r w:rsidR="00B9371E" w:rsidDel="00434772">
          <w:rPr>
            <w:lang w:val="en"/>
          </w:rPr>
          <w:delText>chi</w:delText>
        </w:r>
      </w:del>
      <w:ins w:id="1260" w:author="Sarah Rees" w:date="2018-02-07T19:59:00Z">
        <w:r w:rsidR="00434772">
          <w:rPr>
            <w:lang w:val="en"/>
          </w:rPr>
          <w:t>Chi</w:t>
        </w:r>
      </w:ins>
      <w:r w:rsidR="00B9371E">
        <w:rPr>
          <w:lang w:val="en"/>
        </w:rPr>
        <w:t>-</w:t>
      </w:r>
      <w:del w:id="1261" w:author="Sarah Rees" w:date="2018-02-07T19:59:00Z">
        <w:r w:rsidR="00B9371E" w:rsidDel="00434772">
          <w:rPr>
            <w:lang w:val="en"/>
          </w:rPr>
          <w:delText xml:space="preserve">squared </w:delText>
        </w:r>
      </w:del>
      <w:ins w:id="1262" w:author="Sarah Rees" w:date="2018-02-07T19:59:00Z">
        <w:r w:rsidR="00434772">
          <w:rPr>
            <w:lang w:val="en"/>
          </w:rPr>
          <w:t xml:space="preserve">Squared </w:t>
        </w:r>
      </w:ins>
      <w:r w:rsidR="00B9371E">
        <w:rPr>
          <w:lang w:val="en"/>
        </w:rPr>
        <w:t>tests found no assoc</w:t>
      </w:r>
      <w:r w:rsidR="000E627A">
        <w:rPr>
          <w:lang w:val="en"/>
        </w:rPr>
        <w:t>i</w:t>
      </w:r>
      <w:r w:rsidR="00B9371E">
        <w:rPr>
          <w:lang w:val="en"/>
        </w:rPr>
        <w:t xml:space="preserve">ation between </w:t>
      </w:r>
      <w:del w:id="1263" w:author="Sarah Rees" w:date="2018-02-07T19:59:00Z">
        <w:r w:rsidR="00B9371E" w:rsidDel="00434772">
          <w:rPr>
            <w:lang w:val="en"/>
          </w:rPr>
          <w:delText xml:space="preserve">the </w:delText>
        </w:r>
      </w:del>
      <w:r w:rsidR="00B9371E">
        <w:rPr>
          <w:lang w:val="en"/>
        </w:rPr>
        <w:t xml:space="preserve">funniness of videos and </w:t>
      </w:r>
      <w:del w:id="1264" w:author="Sarah Rees" w:date="2018-02-07T19:59:00Z">
        <w:r w:rsidR="00B9371E" w:rsidDel="00434772">
          <w:rPr>
            <w:lang w:val="en"/>
          </w:rPr>
          <w:delText xml:space="preserve">the </w:delText>
        </w:r>
      </w:del>
      <w:r w:rsidR="001D264A">
        <w:rPr>
          <w:lang w:val="en"/>
        </w:rPr>
        <w:t xml:space="preserve">viewing conditions. </w:t>
      </w:r>
      <w:r w:rsidR="001D264A">
        <w:t>Likewise, d</w:t>
      </w:r>
      <w:r w:rsidR="005A7010">
        <w:rPr>
          <w:lang w:val="en"/>
        </w:rPr>
        <w:t>espite the apparent trends seen in figure 2, the statistical analysis</w:t>
      </w:r>
      <w:r>
        <w:rPr>
          <w:lang w:val="en"/>
        </w:rPr>
        <w:t xml:space="preserve"> revealed that there </w:t>
      </w:r>
      <w:del w:id="1265" w:author="Sarah Rees" w:date="2018-02-07T20:00:00Z">
        <w:r w:rsidDel="00434772">
          <w:rPr>
            <w:lang w:val="en"/>
          </w:rPr>
          <w:delText xml:space="preserve">was </w:delText>
        </w:r>
      </w:del>
      <w:ins w:id="1266" w:author="Sarah Rees" w:date="2018-02-07T20:00:00Z">
        <w:r w:rsidR="00434772">
          <w:rPr>
            <w:lang w:val="en"/>
          </w:rPr>
          <w:t xml:space="preserve">were </w:t>
        </w:r>
      </w:ins>
      <w:r>
        <w:rPr>
          <w:lang w:val="en"/>
        </w:rPr>
        <w:t>no</w:t>
      </w:r>
      <w:r w:rsidR="001D264A">
        <w:rPr>
          <w:lang w:val="en"/>
        </w:rPr>
        <w:t xml:space="preserve"> more laughter and smiles in cases </w:t>
      </w:r>
      <w:del w:id="1267" w:author="Sarah Rees" w:date="2018-02-07T20:00:00Z">
        <w:r w:rsidR="001D264A" w:rsidDel="00434772">
          <w:rPr>
            <w:lang w:val="en"/>
          </w:rPr>
          <w:delText xml:space="preserve">where children </w:delText>
        </w:r>
      </w:del>
      <w:r w:rsidR="001D264A">
        <w:rPr>
          <w:lang w:val="en"/>
        </w:rPr>
        <w:t>rate</w:t>
      </w:r>
      <w:ins w:id="1268" w:author="Sarah Rees" w:date="2018-02-07T20:00:00Z">
        <w:r w:rsidR="00434772">
          <w:rPr>
            <w:lang w:val="en"/>
          </w:rPr>
          <w:t>d</w:t>
        </w:r>
      </w:ins>
      <w:r w:rsidR="001D264A">
        <w:rPr>
          <w:lang w:val="en"/>
        </w:rPr>
        <w:t xml:space="preserve"> </w:t>
      </w:r>
      <w:del w:id="1269" w:author="Sarah Rees" w:date="2018-02-07T20:01:00Z">
        <w:r w:rsidR="001D264A" w:rsidDel="00434772">
          <w:rPr>
            <w:lang w:val="en"/>
          </w:rPr>
          <w:delText>more funny</w:delText>
        </w:r>
      </w:del>
      <w:ins w:id="1270" w:author="Sarah Rees" w:date="2018-02-07T20:01:00Z">
        <w:r w:rsidR="00434772">
          <w:rPr>
            <w:lang w:val="en"/>
          </w:rPr>
          <w:t>funnier by children</w:t>
        </w:r>
      </w:ins>
      <w:r w:rsidR="001D264A">
        <w:rPr>
          <w:lang w:val="en"/>
        </w:rPr>
        <w:t>.</w:t>
      </w:r>
      <w:r>
        <w:rPr>
          <w:lang w:val="en"/>
        </w:rPr>
        <w:t xml:space="preserve">  One </w:t>
      </w:r>
      <w:del w:id="1271" w:author="Caspar Addyman" w:date="2018-02-28T12:12:00Z">
        <w:r w:rsidDel="0054236F">
          <w:rPr>
            <w:lang w:val="en"/>
          </w:rPr>
          <w:delText xml:space="preserve">possible </w:delText>
        </w:r>
      </w:del>
      <w:r>
        <w:rPr>
          <w:lang w:val="en"/>
        </w:rPr>
        <w:t xml:space="preserve">explanation </w:t>
      </w:r>
      <w:ins w:id="1272" w:author="Caspar Addyman" w:date="2018-02-28T12:12:00Z">
        <w:r w:rsidR="0054236F">
          <w:rPr>
            <w:lang w:val="en"/>
          </w:rPr>
          <w:t>may be</w:t>
        </w:r>
      </w:ins>
      <w:del w:id="1273" w:author="Caspar Addyman" w:date="2018-02-28T12:12:00Z">
        <w:r w:rsidDel="0054236F">
          <w:rPr>
            <w:lang w:val="en"/>
          </w:rPr>
          <w:delText>for this is that these</w:delText>
        </w:r>
      </w:del>
      <w:ins w:id="1274" w:author="Caspar Addyman" w:date="2018-02-28T12:12:00Z">
        <w:r w:rsidR="0054236F">
          <w:rPr>
            <w:lang w:val="en"/>
          </w:rPr>
          <w:t xml:space="preserve"> that these</w:t>
        </w:r>
      </w:ins>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920BF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del w:id="1275" w:author="Sarah Rees" w:date="2018-02-07T20:01:00Z">
        <w:r w:rsidR="000E627A" w:rsidRPr="000E627A" w:rsidDel="00434772">
          <w:delText xml:space="preserve">While </w:delText>
        </w:r>
      </w:del>
      <w:ins w:id="1276" w:author="Sarah Rees" w:date="2018-02-07T20:01:00Z">
        <w:r w:rsidR="00434772" w:rsidRPr="000E627A">
          <w:t>Whil</w:t>
        </w:r>
        <w:r w:rsidR="00434772">
          <w:t>st</w:t>
        </w:r>
        <w:r w:rsidR="00434772" w:rsidRPr="000E627A">
          <w:t xml:space="preserve"> </w:t>
        </w:r>
      </w:ins>
      <w:r w:rsidR="000E627A" w:rsidRPr="000E627A">
        <w:t>it was the view of the researcher</w:t>
      </w:r>
      <w:r w:rsidR="000E627A">
        <w:t xml:space="preserve"> who knew the children that most could easily do </w:t>
      </w:r>
      <w:r w:rsidR="000E627A" w:rsidRPr="000E627A">
        <w:t>this task</w:t>
      </w:r>
      <w:ins w:id="1277" w:author="Sarah Rees" w:date="2018-02-07T20:01:00Z">
        <w:r w:rsidR="00434772">
          <w:t>,</w:t>
        </w:r>
      </w:ins>
      <w:del w:id="1278" w:author="Sarah Rees" w:date="2018-02-07T20:01:00Z">
        <w:r w:rsidR="000E627A" w:rsidRPr="000E627A" w:rsidDel="00434772">
          <w:delText xml:space="preserve">. </w:delText>
        </w:r>
        <w:r w:rsidR="000E627A" w:rsidDel="00434772">
          <w:delText>But</w:delText>
        </w:r>
      </w:del>
      <w:del w:id="1279" w:author="Sarah Rees" w:date="2018-02-07T20:27:00Z">
        <w:r w:rsidR="000E627A" w:rsidDel="009D31C4">
          <w:delText xml:space="preserve"> some</w:delText>
        </w:r>
      </w:del>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w:t>
      </w:r>
      <w:del w:id="1280" w:author="Caspar Addyman" w:date="2018-02-28T12:13:00Z">
        <w:r w:rsidDel="0054236F">
          <w:rPr>
            <w:lang w:val="en"/>
          </w:rPr>
          <w:delText xml:space="preserve"> A larger sample might allow age to be included as a co-variate.</w:delText>
        </w:r>
      </w:del>
      <w:r>
        <w:rPr>
          <w:lang w:val="en"/>
        </w:rPr>
        <w:t xml:space="preserv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activities </w:t>
      </w:r>
      <w:r w:rsidR="000F4C9B">
        <w:t xml:space="preserve">but it is not believed </w:t>
      </w:r>
      <w:ins w:id="1281" w:author="Sarah Rees" w:date="2018-02-07T20:02:00Z">
        <w:r w:rsidR="00434772">
          <w:t xml:space="preserve">the </w:t>
        </w:r>
      </w:ins>
      <w:r w:rsidR="000F4C9B">
        <w:t>children were unduly affec</w:t>
      </w:r>
      <w:r w:rsidR="00FE3A78">
        <w:t xml:space="preserve">ted by this. The upside was </w:t>
      </w:r>
      <w:ins w:id="1282" w:author="Sarah Rees" w:date="2018-02-07T20:27:00Z">
        <w:r w:rsidR="009D31C4">
          <w:t xml:space="preserve">that </w:t>
        </w:r>
      </w:ins>
      <w:r w:rsidR="00FE3A78">
        <w:t>the children remained in a familiar setting and so no children felt anxious</w:t>
      </w:r>
      <w:ins w:id="1283" w:author="Sarah Rees" w:date="2018-02-07T20:27:00Z">
        <w:r w:rsidR="009D31C4">
          <w:t>,</w:t>
        </w:r>
      </w:ins>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ins w:id="1284" w:author="Sarah Rees" w:date="2018-02-07T20:28:00Z">
        <w:r w:rsidR="009D31C4">
          <w:t>,</w:t>
        </w:r>
      </w:ins>
      <w:r w:rsidR="000F4C9B">
        <w:t xml:space="preserve"> the researchers stood just outside of the privacy scree</w:t>
      </w:r>
      <w:r w:rsidR="00743A2F">
        <w:t>ns</w:t>
      </w:r>
      <w:ins w:id="1285" w:author="Sarah Rees" w:date="2018-02-07T20:28:00Z">
        <w:r w:rsidR="009D31C4">
          <w:t>,</w:t>
        </w:r>
      </w:ins>
      <w:r w:rsidR="00743A2F">
        <w:t xml:space="preserve"> slightly behind the children</w:t>
      </w:r>
      <w:ins w:id="1286" w:author="Sarah Rees" w:date="2018-02-07T20:28:00Z">
        <w:r w:rsidR="009D31C4">
          <w:t>,</w:t>
        </w:r>
      </w:ins>
      <w:r w:rsidR="000F4C9B">
        <w:t xml:space="preserve"> which meant that children in the individual viewing condition were no</w:t>
      </w:r>
      <w:r w:rsidR="00082D54">
        <w:t>t alone in the strictest sense</w:t>
      </w:r>
      <w:ins w:id="1287" w:author="Sarah Rees" w:date="2018-02-07T20:28:00Z">
        <w:r w:rsidR="009D31C4">
          <w:t>,</w:t>
        </w:r>
      </w:ins>
      <w:r w:rsidR="00082D54">
        <w:t xml:space="preserve"> but this was required due to t</w:t>
      </w:r>
      <w:r w:rsidR="009607C9">
        <w:t xml:space="preserve">he </w:t>
      </w:r>
      <w:r w:rsidR="00082D54">
        <w:t xml:space="preserve">children’s young age and preschool regulations that require adult supervision at all times. The fact that a strong effect was still found suggests </w:t>
      </w:r>
      <w:ins w:id="1288" w:author="Sarah Rees" w:date="2018-02-09T12:51:00Z">
        <w:r w:rsidR="00357C41">
          <w:t xml:space="preserve">the </w:t>
        </w:r>
      </w:ins>
      <w:r w:rsidR="00082D54">
        <w:t>children acted as if watching alone.</w:t>
      </w:r>
      <w:r w:rsidR="000D566D">
        <w:t xml:space="preserve"> Finally, a</w:t>
      </w:r>
      <w:r w:rsidR="005A7010">
        <w:t>ll the children in this study were well known to each other</w:t>
      </w:r>
      <w:ins w:id="1289" w:author="Sarah Rees" w:date="2018-02-07T20:28:00Z">
        <w:r w:rsidR="009D31C4">
          <w:t>,</w:t>
        </w:r>
      </w:ins>
      <w:r w:rsidR="005A7010">
        <w:t xml:space="preserve"> having attended the same preschool for an extended perio</w:t>
      </w:r>
      <w:r w:rsidR="00082D54">
        <w:t>d</w:t>
      </w:r>
      <w:ins w:id="1290" w:author="Sarah Rees" w:date="2018-02-07T20:28:00Z">
        <w:r w:rsidR="009D31C4">
          <w:t>,</w:t>
        </w:r>
      </w:ins>
      <w:r w:rsidR="00082D54">
        <w:t xml:space="preserve"> increasing any likely social effects</w:t>
      </w:r>
      <w:r w:rsidR="000579F0">
        <w:t>.</w:t>
      </w:r>
      <w:r w:rsidR="00D85AC3">
        <w:t xml:space="preserve"> </w:t>
      </w:r>
    </w:p>
    <w:p w:rsidR="00BC643D" w:rsidRDefault="00BC643D" w:rsidP="000D566D">
      <w:pPr>
        <w:spacing w:line="360" w:lineRule="auto"/>
        <w:ind w:firstLine="720"/>
      </w:pPr>
    </w:p>
    <w:p w:rsidR="00500581" w:rsidDel="00233985" w:rsidRDefault="00BC643D" w:rsidP="00B165E8">
      <w:pPr>
        <w:spacing w:line="360" w:lineRule="auto"/>
        <w:ind w:firstLine="720"/>
        <w:rPr>
          <w:del w:id="1291" w:author="Caspar Addyman" w:date="2018-02-28T14:38:00Z"/>
        </w:rPr>
      </w:pPr>
      <w:del w:id="1292" w:author="Caspar Addyman" w:date="2018-02-28T14:22:00Z">
        <w:r w:rsidRPr="00BC643D" w:rsidDel="00C026F3">
          <w:delText>In measuring overt responses, questions arise as to how to establish definitive operational definitions of smiling and laughter and whether to treat smiling and laughing as separate behavioural responses or as different continuums of a single behavioural response</w:delText>
        </w:r>
      </w:del>
      <w:del w:id="1293" w:author="Caspar Addyman" w:date="2018-02-28T14:34:00Z">
        <w:r w:rsidRPr="00BC643D" w:rsidDel="008A6BBA">
          <w:delText xml:space="preserve">. </w:delText>
        </w:r>
      </w:del>
      <w:del w:id="1294" w:author="Caspar Addyman" w:date="2018-02-28T15:08:00Z">
        <w:r w:rsidRPr="00BC643D" w:rsidDel="006D6245">
          <w:delText xml:space="preserve">In </w:delText>
        </w:r>
      </w:del>
      <w:del w:id="1295" w:author="Caspar Addyman" w:date="2018-02-28T14:23:00Z">
        <w:r w:rsidRPr="00BC643D" w:rsidDel="00C026F3">
          <w:delText xml:space="preserve">coding smiles and laughs in </w:delText>
        </w:r>
      </w:del>
      <w:del w:id="1296" w:author="Caspar Addyman" w:date="2018-02-28T15:08:00Z">
        <w:r w:rsidRPr="00BC643D" w:rsidDel="006D6245">
          <w:delText>the current experiment, it was noted that often a smile would become a laugh, and often a laugh would end with a smile</w:delText>
        </w:r>
      </w:del>
      <w:del w:id="1297" w:author="Caspar Addyman" w:date="2018-02-28T14:34:00Z">
        <w:r w:rsidRPr="00BC643D" w:rsidDel="008A6BBA">
          <w:delText>.  M</w:delText>
        </w:r>
      </w:del>
      <w:del w:id="1298" w:author="Caspar Addyman" w:date="2018-02-28T15:08:00Z">
        <w:r w:rsidRPr="00BC643D" w:rsidDel="006D6245">
          <w:delText>ost inconsistencies between coders concerned laughs being termed smiles and vice versa.</w:delText>
        </w:r>
      </w:del>
      <w:del w:id="1299" w:author="Caspar Addyman" w:date="2018-02-28T15:06:00Z">
        <w:r w:rsidRPr="00BC643D" w:rsidDel="006D6245">
          <w:delText xml:space="preserve">  </w:delText>
        </w:r>
      </w:del>
      <w:del w:id="1300" w:author="Caspar Addyman" w:date="2018-02-28T14:33:00Z">
        <w:r w:rsidRPr="00BC643D" w:rsidDel="00103FEA">
          <w:delText xml:space="preserve">Although any inconsistencies were revisited and a consensus reached, </w:delText>
        </w:r>
      </w:del>
      <w:del w:id="1301" w:author="Caspar Addyman" w:date="2018-02-28T15:06:00Z">
        <w:r w:rsidRPr="00BC643D" w:rsidDel="006D6245">
          <w:delText xml:space="preserve">the measures of laughter and smiling in the current experiment did not account for different intensities of laughter in terms of volume or duration, or for different intensities of smiling.  </w:delText>
        </w:r>
      </w:del>
      <w:del w:id="1302" w:author="Caspar Addyman" w:date="2018-02-28T15:08:00Z">
        <w:r w:rsidRPr="00BC643D" w:rsidDel="006D6245">
          <w:delText>It is clear that better operational definitions could be established and future work could address this</w:delText>
        </w:r>
      </w:del>
      <w:ins w:id="1303" w:author="Sarah Rees" w:date="2018-02-07T20:02:00Z">
        <w:del w:id="1304" w:author="Caspar Addyman" w:date="2018-02-28T15:08:00Z">
          <w:r w:rsidR="00434772" w:rsidDel="006D6245">
            <w:delText>,</w:delText>
          </w:r>
        </w:del>
      </w:ins>
      <w:del w:id="1305" w:author="Caspar Addyman" w:date="2018-02-28T15:08:00Z">
        <w:r w:rsidRPr="00BC643D" w:rsidDel="006D6245">
          <w:delText xml:space="preserve">. But </w:delText>
        </w:r>
      </w:del>
      <w:ins w:id="1306" w:author="Sarah Rees" w:date="2018-02-07T20:02:00Z">
        <w:del w:id="1307" w:author="Caspar Addyman" w:date="2018-02-28T15:08:00Z">
          <w:r w:rsidR="00434772" w:rsidDel="006D6245">
            <w:delText>b</w:delText>
          </w:r>
          <w:r w:rsidR="00434772" w:rsidRPr="00BC643D" w:rsidDel="006D6245">
            <w:delText xml:space="preserve">ut </w:delText>
          </w:r>
        </w:del>
      </w:ins>
      <w:del w:id="1308" w:author="Caspar Addyman" w:date="2018-02-28T15:08:00Z">
        <w:r w:rsidRPr="00BC643D" w:rsidDel="006D6245">
          <w:delText xml:space="preserve">for the purposes of the current study, the measures adopted were considered sufficient to clearly demonstrate that laughter and smiling is </w:delText>
        </w:r>
      </w:del>
      <w:ins w:id="1309" w:author="Sarah Rees" w:date="2018-02-07T20:02:00Z">
        <w:del w:id="1310" w:author="Caspar Addyman" w:date="2018-02-28T15:08:00Z">
          <w:r w:rsidR="00434772" w:rsidDel="006D6245">
            <w:delText>are</w:delText>
          </w:r>
          <w:r w:rsidR="00434772" w:rsidRPr="00BC643D" w:rsidDel="006D6245">
            <w:delText xml:space="preserve"> </w:delText>
          </w:r>
        </w:del>
      </w:ins>
      <w:del w:id="1311" w:author="Caspar Addyman" w:date="2018-02-28T15:08:00Z">
        <w:r w:rsidRPr="00BC643D" w:rsidDel="006D6245">
          <w:delText xml:space="preserve">highly influenced by social circumstances.  </w:delText>
        </w:r>
      </w:del>
    </w:p>
    <w:p w:rsidR="001D264A" w:rsidDel="00233985" w:rsidRDefault="001D264A" w:rsidP="000579F0">
      <w:pPr>
        <w:spacing w:line="360" w:lineRule="auto"/>
        <w:rPr>
          <w:del w:id="1312" w:author="Caspar Addyman" w:date="2018-02-28T14:38:00Z"/>
        </w:rPr>
      </w:pPr>
    </w:p>
    <w:p w:rsidR="00B165E8" w:rsidRDefault="00876C2B" w:rsidP="00B165E8">
      <w:pPr>
        <w:spacing w:line="360" w:lineRule="auto"/>
        <w:ind w:firstLine="720"/>
      </w:pPr>
      <w:r>
        <w:fldChar w:fldCharType="begin" w:fldLock="1"/>
      </w:r>
      <w:r w:rsidR="00920BFE">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ins w:id="1313" w:author="Sarah Rees" w:date="2018-02-07T20:02:00Z">
        <w:r w:rsidR="00434772">
          <w:t>t</w:t>
        </w:r>
      </w:ins>
      <w:r w:rsidR="005F13F1">
        <w:t>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An earlier study of pre</w:t>
      </w:r>
      <w:del w:id="1314" w:author="Sarah Rees" w:date="2018-02-07T20:02:00Z">
        <w:r w:rsidR="00361E57" w:rsidDel="00434772">
          <w:delText>-</w:delText>
        </w:r>
      </w:del>
      <w:r w:rsidR="00361E57">
        <w:t xml:space="preserve">schoolers measured laughter in response to a humorous recording either alone or after observing a laughing or non-laughing peer </w:t>
      </w:r>
      <w:r w:rsidR="00361E57">
        <w:fldChar w:fldCharType="begin" w:fldLock="1"/>
      </w:r>
      <w:r w:rsidR="00920BFE">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ins w:id="1315" w:author="Sarah Rees" w:date="2018-02-07T20:29:00Z">
        <w:r w:rsidR="0093557E">
          <w:t xml:space="preserve">in </w:t>
        </w:r>
      </w:ins>
      <w:r w:rsidR="00361E57">
        <w:t>that laughing increased across conditions</w:t>
      </w:r>
      <w:ins w:id="1316" w:author="Sarah Rees" w:date="2018-02-07T20:02:00Z">
        <w:r w:rsidR="00434772">
          <w:t>,</w:t>
        </w:r>
      </w:ins>
      <w:r w:rsidR="00361E57">
        <w:t xml:space="preserve"> but </w:t>
      </w:r>
      <w:del w:id="1317" w:author="Sarah Rees" w:date="2018-02-07T20:02:00Z">
        <w:r w:rsidR="00361E57" w:rsidDel="00434772">
          <w:delText xml:space="preserve">that </w:delText>
        </w:r>
      </w:del>
      <w:r w:rsidR="00361E57">
        <w:t xml:space="preserve">smiling </w:t>
      </w:r>
      <w:del w:id="1318" w:author="Sarah Rees" w:date="2018-02-07T20:03:00Z">
        <w:r w:rsidR="00361E57" w:rsidDel="00434772">
          <w:delText xml:space="preserve">was </w:delText>
        </w:r>
      </w:del>
      <w:ins w:id="1319" w:author="Sarah Rees" w:date="2018-02-07T20:03:00Z">
        <w:r w:rsidR="00434772">
          <w:t xml:space="preserve">occurred </w:t>
        </w:r>
      </w:ins>
      <w:r w:rsidR="00361E57">
        <w:t xml:space="preserve">least after encountering a non-smiling peer. </w:t>
      </w:r>
      <w:r w:rsidR="003E5D76">
        <w:t>This le</w:t>
      </w:r>
      <w:del w:id="1320" w:author="Sarah Rees" w:date="2018-02-07T20:03:00Z">
        <w:r w:rsidR="003E5D76" w:rsidDel="00434772">
          <w:delText>a</w:delText>
        </w:r>
      </w:del>
      <w:r w:rsidR="003E5D76">
        <w:t xml:space="preserve">d those authors to favour an imitation learning account of their results  </w:t>
      </w:r>
      <w:r w:rsidR="003E5D76">
        <w:fldChar w:fldCharType="begin" w:fldLock="1"/>
      </w:r>
      <w:r w:rsidR="00920BF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xml:space="preserve">. </w:t>
      </w:r>
      <w:del w:id="1321" w:author="Sarah Rees" w:date="2018-02-07T20:03:00Z">
        <w:r w:rsidR="003E5D76" w:rsidDel="00434772">
          <w:delText>But in our</w:delText>
        </w:r>
      </w:del>
      <w:ins w:id="1322" w:author="Sarah Rees" w:date="2018-02-07T20:03:00Z">
        <w:r w:rsidR="00434772">
          <w:t>In the present</w:t>
        </w:r>
      </w:ins>
      <w:r w:rsidR="003E5D76">
        <w:t xml:space="preserve"> study</w:t>
      </w:r>
      <w:ins w:id="1323" w:author="Sarah Rees" w:date="2018-02-07T20:03:00Z">
        <w:r w:rsidR="00434772">
          <w:t>, however,</w:t>
        </w:r>
      </w:ins>
      <w:r w:rsidR="003E5D76" w:rsidRPr="003E5D76">
        <w:t xml:space="preserve"> the mere presence of another was sufficient to increase overt laughter and smiling, </w:t>
      </w:r>
      <w:ins w:id="1324" w:author="Sarah Rees" w:date="2018-02-07T20:03:00Z">
        <w:r w:rsidR="00434772">
          <w:t xml:space="preserve">therefore </w:t>
        </w:r>
      </w:ins>
      <w:r w:rsidR="00BC643D" w:rsidRPr="003E5D76">
        <w:t>the</w:t>
      </w:r>
      <w:r w:rsidR="003E5D76" w:rsidRPr="003E5D76">
        <w:t xml:space="preserve"> </w:t>
      </w:r>
      <w:r w:rsidR="003E5D76">
        <w:t>social facilitation</w:t>
      </w:r>
      <w:ins w:id="1325" w:author="Sarah Rees" w:date="2018-02-07T20:03:00Z">
        <w:r w:rsidR="00434772">
          <w:t xml:space="preserve"> explanation</w:t>
        </w:r>
      </w:ins>
      <w:r w:rsidR="003E5D76">
        <w:t xml:space="preserve"> (Zajonc </w:t>
      </w:r>
      <w:r w:rsidR="003E5D76" w:rsidRPr="003E5D76">
        <w:t xml:space="preserve">1965) is </w:t>
      </w:r>
      <w:ins w:id="1326" w:author="Sarah Rees" w:date="2018-02-07T20:04:00Z">
        <w:r w:rsidR="00434772">
          <w:t xml:space="preserve">perhaps </w:t>
        </w:r>
      </w:ins>
      <w:r w:rsidR="003E5D76" w:rsidRPr="003E5D76">
        <w:t xml:space="preserve">a </w:t>
      </w:r>
      <w:r w:rsidR="003E5D76">
        <w:t>better starting point.</w:t>
      </w:r>
      <w:ins w:id="1327" w:author="Caspar Addyman" w:date="2018-02-27T16:17:00Z">
        <w:r w:rsidR="005B0213">
          <w:t xml:space="preserve"> </w:t>
        </w:r>
      </w:ins>
    </w:p>
    <w:p w:rsidR="00B165E8" w:rsidRDefault="00B165E8" w:rsidP="00B165E8">
      <w:pPr>
        <w:spacing w:line="360" w:lineRule="auto"/>
        <w:ind w:firstLine="720"/>
      </w:pPr>
    </w:p>
    <w:p w:rsidR="00E03A18" w:rsidRDefault="0084744E" w:rsidP="008516AB">
      <w:pPr>
        <w:spacing w:line="360" w:lineRule="auto"/>
        <w:ind w:firstLine="720"/>
      </w:pPr>
      <w:r>
        <w:t>Certainly</w:t>
      </w:r>
      <w:r w:rsidR="00B165E8">
        <w:t xml:space="preserve"> more research is needed to understand how social and </w:t>
      </w:r>
      <w:r w:rsidR="001D4248">
        <w:t>emotional factors interact with learning in pre</w:t>
      </w:r>
      <w:del w:id="1328" w:author="Sarah Rees" w:date="2018-02-07T20:04:00Z">
        <w:r w:rsidR="001D4248" w:rsidDel="00434772">
          <w:delText>-</w:delText>
        </w:r>
      </w:del>
      <w:r w:rsidR="001D4248">
        <w:t>schoolers. Many researchers now recognise that emotion is</w:t>
      </w:r>
      <w:r>
        <w:t xml:space="preserve"> an indivisible part of </w:t>
      </w:r>
      <w:ins w:id="1329" w:author="Sarah Rees" w:date="2018-02-07T20:04:00Z">
        <w:r w:rsidR="00434772">
          <w:t xml:space="preserve">the </w:t>
        </w:r>
      </w:ins>
      <w:r>
        <w:t>preschool experience. Social and Emotional Learning (SEL) has become a well-known acronym</w:t>
      </w:r>
      <w:r w:rsidR="001D4248">
        <w:t xml:space="preserve"> </w:t>
      </w:r>
      <w:r>
        <w:t xml:space="preserve">with early years literature </w:t>
      </w:r>
      <w:r>
        <w:fldChar w:fldCharType="begin" w:fldLock="1"/>
      </w:r>
      <w:r w:rsidR="00920BFE">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del w:id="1330" w:author="Caspar Addyman" w:date="2018-02-28T15:17:00Z">
        <w:r w:rsidR="00357C41" w:rsidDel="00221B97">
          <w:delText>But</w:delText>
        </w:r>
        <w:r w:rsidDel="00221B97">
          <w:delText xml:space="preserve"> </w:delText>
        </w:r>
      </w:del>
      <w:del w:id="1331" w:author="Sarah Rees" w:date="2018-02-07T20:04:00Z">
        <w:r w:rsidDel="00434772">
          <w:delText>while</w:delText>
        </w:r>
      </w:del>
      <w:ins w:id="1332" w:author="Sarah Rees" w:date="2018-02-09T12:52:00Z">
        <w:del w:id="1333" w:author="Caspar Addyman" w:date="2018-02-28T15:17:00Z">
          <w:r w:rsidR="00357C41" w:rsidDel="00221B97">
            <w:delText>w</w:delText>
          </w:r>
        </w:del>
      </w:ins>
      <w:ins w:id="1334" w:author="Caspar Addyman" w:date="2018-02-28T15:17:00Z">
        <w:r w:rsidR="00221B97">
          <w:t>W</w:t>
        </w:r>
      </w:ins>
      <w:ins w:id="1335" w:author="Sarah Rees" w:date="2018-02-07T20:04:00Z">
        <w:r w:rsidR="00434772">
          <w:t>hilst</w:t>
        </w:r>
      </w:ins>
      <w:r>
        <w:t xml:space="preserve"> that literature addresses aggression and warmth, it rarely directly considers </w:t>
      </w:r>
      <w:r w:rsidR="00BC643D">
        <w:t xml:space="preserve">laughter, </w:t>
      </w:r>
      <w:r>
        <w:t xml:space="preserve">mirth or glee. Rana Esseily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920BFE">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del w:id="1336" w:author="Sarah Rees" w:date="2018-02-07T20:05:00Z">
        <w:r w:rsidR="004C35AC" w:rsidDel="00434772">
          <w:delText xml:space="preserve">if </w:delText>
        </w:r>
      </w:del>
      <w:ins w:id="1337" w:author="Sarah Rees" w:date="2018-02-07T20:05:00Z">
        <w:r w:rsidR="00434772">
          <w:t xml:space="preserve">whether </w:t>
        </w:r>
      </w:ins>
      <w:r w:rsidR="004C35AC">
        <w:t>the observational learning benefit of laughter found by Esseily et al.(2016) translated to greater comprehension and learning from videos in a setting like that of the current experiment</w:t>
      </w:r>
      <w:r w:rsidR="00D70564">
        <w:t>.</w:t>
      </w:r>
    </w:p>
    <w:p w:rsidR="008516AB" w:rsidRDefault="008516AB" w:rsidP="008516AB">
      <w:pPr>
        <w:spacing w:line="360" w:lineRule="auto"/>
        <w:ind w:firstLine="720"/>
      </w:pPr>
    </w:p>
    <w:p w:rsidR="008516AB" w:rsidDel="00221B97" w:rsidRDefault="00E03A18" w:rsidP="009F505B">
      <w:pPr>
        <w:spacing w:line="360" w:lineRule="auto"/>
        <w:ind w:firstLine="720"/>
        <w:rPr>
          <w:del w:id="1338" w:author="Caspar Addyman" w:date="2018-02-28T15:18:00Z"/>
        </w:rPr>
      </w:pPr>
      <w:r>
        <w:t>Finally, the primarily social aspect of laughter and smiles found in the present study does no</w:t>
      </w:r>
      <w:r w:rsidR="009B0B1D">
        <w:t>t diminish p</w:t>
      </w:r>
      <w:r>
        <w:t>re</w:t>
      </w:r>
      <w:del w:id="1339" w:author="Sarah Rees" w:date="2018-02-07T20:05:00Z">
        <w:r w:rsidDel="00434772">
          <w:delText>-</w:delText>
        </w:r>
      </w:del>
      <w:r>
        <w:t>schoolers</w:t>
      </w:r>
      <w:ins w:id="1340" w:author="Sarah Rees" w:date="2018-02-07T20:05:00Z">
        <w:r w:rsidR="00434772">
          <w:t>’</w:t>
        </w:r>
      </w:ins>
      <w:r>
        <w:t xml:space="preserve"> appreciation and understanding of humou</w:t>
      </w:r>
      <w:ins w:id="1341" w:author="Caspar Addyman" w:date="2018-02-28T15:12:00Z">
        <w:r w:rsidR="003F6CCD">
          <w:t>r</w:t>
        </w:r>
      </w:ins>
      <w:ins w:id="1342" w:author="Caspar Addyman" w:date="2018-02-28T15:18:00Z">
        <w:r w:rsidR="00221B97">
          <w:t xml:space="preserve"> </w:t>
        </w:r>
        <w:r w:rsidR="00221B97">
          <w:fldChar w:fldCharType="begin" w:fldLock="1"/>
        </w:r>
      </w:ins>
      <w:r w:rsidR="00221B97">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 "properties" : {  }, "schema" : "https://github.com/citation-style-language/schema/raw/master/csl-citation.json" }</w:instrText>
      </w:r>
      <w:r w:rsidR="00221B97">
        <w:fldChar w:fldCharType="separate"/>
      </w:r>
      <w:r w:rsidR="00221B97" w:rsidRPr="00221B97">
        <w:rPr>
          <w:noProof/>
        </w:rPr>
        <w:t>(Hoicka &amp; Akhtar, 2012; Hoicka &amp; Butcher, 2016)</w:t>
      </w:r>
      <w:ins w:id="1343" w:author="Caspar Addyman" w:date="2018-02-28T15:18:00Z">
        <w:r w:rsidR="00221B97">
          <w:fldChar w:fldCharType="end"/>
        </w:r>
      </w:ins>
      <w:ins w:id="1344" w:author="Caspar Addyman" w:date="2018-02-28T15:12:00Z">
        <w:r w:rsidR="003F6CCD">
          <w:t xml:space="preserve"> </w:t>
        </w:r>
      </w:ins>
      <w:bookmarkStart w:id="1345" w:name="_GoBack"/>
      <w:bookmarkEnd w:id="1345"/>
      <w:del w:id="1346" w:author="Caspar Addyman" w:date="2018-02-28T15:12:00Z">
        <w:r w:rsidDel="003F6CCD">
          <w:delText>r.</w:delText>
        </w:r>
      </w:del>
      <w:del w:id="1347" w:author="Caspar Addyman" w:date="2018-02-27T16:24:00Z">
        <w:r w:rsidDel="00786658">
          <w:delText xml:space="preserve"> Extensive </w:delText>
        </w:r>
        <w:r w:rsidR="009B0B1D" w:rsidDel="00786658">
          <w:delText xml:space="preserve">work by </w:delText>
        </w:r>
        <w:r w:rsidR="00BC643D" w:rsidRPr="00BC643D" w:rsidDel="00786658">
          <w:delText>Elena Hoicka and</w:delText>
        </w:r>
        <w:r w:rsidR="009B0B1D" w:rsidDel="00786658">
          <w:delText xml:space="preserve"> colleagues have </w:delText>
        </w:r>
      </w:del>
      <w:ins w:id="1348" w:author="Sarah Rees" w:date="2018-02-07T20:05:00Z">
        <w:del w:id="1349" w:author="Caspar Addyman" w:date="2018-02-27T16:24:00Z">
          <w:r w:rsidR="00434772" w:rsidDel="00786658">
            <w:delText xml:space="preserve">has </w:delText>
          </w:r>
        </w:del>
      </w:ins>
      <w:del w:id="1350" w:author="Caspar Addyman" w:date="2018-02-27T16:24:00Z">
        <w:r w:rsidR="009B0B1D" w:rsidDel="00786658">
          <w:delText xml:space="preserve">investigated </w:delText>
        </w:r>
        <w:r w:rsidR="00BC643D" w:rsidRPr="00BC643D" w:rsidDel="00786658">
          <w:delText>humour production and understanding in preschool children</w:delText>
        </w:r>
        <w:r w:rsidDel="00786658">
          <w:delText xml:space="preserve">. They </w:delText>
        </w:r>
        <w:r w:rsidR="009B0B1D" w:rsidDel="00786658">
          <w:delText xml:space="preserve">have shown that infants and </w:delText>
        </w:r>
        <w:r w:rsidR="008516AB" w:rsidDel="00786658">
          <w:delText>pre-schoolers can understand and produce humour</w:delText>
        </w:r>
        <w:r w:rsidR="009B0B1D" w:rsidDel="00786658">
          <w:delText xml:space="preserve"> </w:delText>
        </w:r>
        <w:r w:rsidR="009B0B1D" w:rsidDel="00786658">
          <w:fldChar w:fldCharType="begin" w:fldLock="1"/>
        </w:r>
        <w:r w:rsidR="00920BFE" w:rsidDel="00786658">
          <w:del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delInstrText>
        </w:r>
        <w:r w:rsidR="009B0B1D" w:rsidDel="00786658">
          <w:fldChar w:fldCharType="separate"/>
        </w:r>
        <w:r w:rsidR="009B0B1D" w:rsidRPr="009B0B1D" w:rsidDel="00786658">
          <w:rPr>
            <w:noProof/>
          </w:rPr>
          <w:delText>(Hoicka &amp; Akhtar, 2012; Hoicka &amp; Gattis, 2008)</w:delText>
        </w:r>
        <w:r w:rsidR="009B0B1D" w:rsidDel="00786658">
          <w:fldChar w:fldCharType="end"/>
        </w:r>
        <w:r w:rsidR="008516AB" w:rsidDel="00786658">
          <w:delText xml:space="preserve">. </w:delText>
        </w:r>
        <w:r w:rsidR="00BC643D" w:rsidRPr="00BC643D" w:rsidDel="00786658">
          <w:delText xml:space="preserve"> </w:delText>
        </w:r>
        <w:r w:rsidR="008516AB" w:rsidDel="00786658">
          <w:delText xml:space="preserve">They have also showed </w:delText>
        </w:r>
      </w:del>
      <w:ins w:id="1351" w:author="Sarah Rees" w:date="2018-02-07T20:05:00Z">
        <w:del w:id="1352" w:author="Caspar Addyman" w:date="2018-02-27T16:24:00Z">
          <w:r w:rsidR="00434772" w:rsidDel="00786658">
            <w:delText xml:space="preserve">shown </w:delText>
          </w:r>
        </w:del>
      </w:ins>
      <w:del w:id="1353" w:author="Caspar Addyman" w:date="2018-02-27T16:24:00Z">
        <w:r w:rsidR="008516AB" w:rsidDel="00786658">
          <w:delText>that pre-schooler</w:delText>
        </w:r>
      </w:del>
      <w:ins w:id="1354" w:author="Sarah Rees" w:date="2018-02-07T20:06:00Z">
        <w:del w:id="1355" w:author="Caspar Addyman" w:date="2018-02-27T16:24:00Z">
          <w:r w:rsidR="00434772" w:rsidDel="00786658">
            <w:delText>s</w:delText>
          </w:r>
        </w:del>
      </w:ins>
      <w:del w:id="1356" w:author="Caspar Addyman" w:date="2018-02-27T16:24:00Z">
        <w:r w:rsidR="008516AB" w:rsidDel="00786658">
          <w:delText xml:space="preserve"> can tell jokes from pretending</w:delText>
        </w:r>
      </w:del>
      <w:ins w:id="1357" w:author="Sarah Rees" w:date="2018-02-07T20:06:00Z">
        <w:del w:id="1358" w:author="Caspar Addyman" w:date="2018-02-27T16:24:00Z">
          <w:r w:rsidR="00434772" w:rsidDel="00786658">
            <w:delText>,</w:delText>
          </w:r>
        </w:del>
      </w:ins>
      <w:del w:id="1359" w:author="Caspar Addyman" w:date="2018-02-27T16:24:00Z">
        <w:r w:rsidR="008516AB" w:rsidDel="00786658">
          <w:delText xml:space="preserve"> and apply contextual cues to understand humour </w:delText>
        </w:r>
        <w:r w:rsidR="008516AB" w:rsidDel="00786658">
          <w:fldChar w:fldCharType="begin" w:fldLock="1"/>
        </w:r>
        <w:r w:rsidR="00920BFE" w:rsidDel="00786658">
          <w:del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delInstrText>
        </w:r>
        <w:r w:rsidR="008516AB" w:rsidDel="00786658">
          <w:fldChar w:fldCharType="separate"/>
        </w:r>
        <w:r w:rsidR="008516AB" w:rsidRPr="008516AB" w:rsidDel="00786658">
          <w:rPr>
            <w:noProof/>
          </w:rPr>
          <w:delText>(Hoicka &amp; Akhtar, 2011; Hoicka &amp; Butcher, 2016)</w:delText>
        </w:r>
        <w:r w:rsidR="008516AB" w:rsidDel="00786658">
          <w:fldChar w:fldCharType="end"/>
        </w:r>
        <w:r w:rsidR="008516AB" w:rsidDel="00786658">
          <w:delText>.</w:delText>
        </w:r>
      </w:del>
      <w:r w:rsidR="008516AB">
        <w:t xml:space="preserve"> </w:t>
      </w:r>
      <w:r w:rsidR="009B0B1D">
        <w:t>The children in the present study found the cartoons funny in all view</w:t>
      </w:r>
      <w:ins w:id="1360" w:author="Sarah Rees" w:date="2018-02-07T20:06:00Z">
        <w:r w:rsidR="00600116">
          <w:t>ing</w:t>
        </w:r>
      </w:ins>
      <w:r w:rsidR="009B0B1D">
        <w:t xml:space="preserve"> conditions</w:t>
      </w:r>
      <w:r w:rsidR="008516AB">
        <w:t xml:space="preserve"> but their </w:t>
      </w:r>
      <w:del w:id="1361" w:author="Sarah Rees" w:date="2018-02-07T20:07:00Z">
        <w:r w:rsidR="008516AB" w:rsidDel="00600116">
          <w:delText xml:space="preserve">laughing </w:delText>
        </w:r>
      </w:del>
      <w:ins w:id="1362" w:author="Sarah Rees" w:date="2018-02-07T20:07:00Z">
        <w:r w:rsidR="00600116">
          <w:t xml:space="preserve">laughter and smiles </w:t>
        </w:r>
      </w:ins>
      <w:del w:id="1363" w:author="Sarah Rees" w:date="2018-02-07T20:07:00Z">
        <w:r w:rsidR="008516AB" w:rsidDel="00600116">
          <w:delText xml:space="preserve">was </w:delText>
        </w:r>
      </w:del>
      <w:ins w:id="1364" w:author="Sarah Rees" w:date="2018-02-07T20:07:00Z">
        <w:r w:rsidR="00600116">
          <w:t xml:space="preserve">were </w:t>
        </w:r>
      </w:ins>
      <w:r w:rsidR="008516AB">
        <w:t xml:space="preserve">strongly modulated by social setting. </w:t>
      </w:r>
      <w:r w:rsidR="009B0B1D">
        <w:t xml:space="preserve"> </w:t>
      </w:r>
      <w:ins w:id="1365" w:author="Caspar Addyman" w:date="2018-02-28T15:14:00Z">
        <w:r w:rsidR="002949F3">
          <w:t>Our study shows that i</w:t>
        </w:r>
      </w:ins>
      <w:del w:id="1366" w:author="Caspar Addyman" w:date="2018-02-28T15:14:00Z">
        <w:r w:rsidR="008553C1" w:rsidDel="002949F3">
          <w:delText>I</w:delText>
        </w:r>
      </w:del>
      <w:r w:rsidR="008516AB">
        <w:t xml:space="preserve">ndexing </w:t>
      </w:r>
      <w:r w:rsidR="009F505B">
        <w:t xml:space="preserve">young children’s </w:t>
      </w:r>
      <w:del w:id="1367" w:author="Sarah Rees" w:date="2018-02-07T20:07:00Z">
        <w:r w:rsidR="008516AB" w:rsidDel="00600116">
          <w:delText xml:space="preserve">humour </w:delText>
        </w:r>
      </w:del>
      <w:r w:rsidR="008516AB">
        <w:t xml:space="preserve">understanding </w:t>
      </w:r>
      <w:ins w:id="1368" w:author="Sarah Rees" w:date="2018-02-07T20:31:00Z">
        <w:r w:rsidR="0093557E">
          <w:t xml:space="preserve">of humour </w:t>
        </w:r>
      </w:ins>
      <w:r w:rsidR="008516AB">
        <w:t>with laughter is not straightforward</w:t>
      </w:r>
      <w:ins w:id="1369" w:author="Sarah Rees" w:date="2018-02-07T20:07:00Z">
        <w:r w:rsidR="00600116">
          <w:t>,</w:t>
        </w:r>
      </w:ins>
      <w:del w:id="1370" w:author="Sarah Rees" w:date="2018-02-07T20:07:00Z">
        <w:r w:rsidR="008516AB" w:rsidDel="00600116">
          <w:delText>.</w:delText>
        </w:r>
      </w:del>
      <w:r w:rsidR="008516AB">
        <w:t xml:space="preserve"> </w:t>
      </w:r>
      <w:del w:id="1371" w:author="Sarah Rees" w:date="2018-02-07T20:07:00Z">
        <w:r w:rsidR="009F505B" w:rsidDel="00600116">
          <w:delText xml:space="preserve">But </w:delText>
        </w:r>
      </w:del>
      <w:ins w:id="1372" w:author="Sarah Rees" w:date="2018-02-07T20:07:00Z">
        <w:r w:rsidR="00600116">
          <w:t xml:space="preserve">but </w:t>
        </w:r>
      </w:ins>
      <w:r w:rsidR="009F505B">
        <w:t>the cognitive skills children require for understanding humour make it a fascinating lens onto preschool development</w:t>
      </w:r>
      <w:del w:id="1373" w:author="Sarah Rees" w:date="2018-02-07T20:07:00Z">
        <w:r w:rsidR="009F505B" w:rsidDel="00600116">
          <w:delText>al</w:delText>
        </w:r>
      </w:del>
      <w:r w:rsidR="008553C1">
        <w:t>.</w:t>
      </w:r>
      <w:ins w:id="1374" w:author="Caspar Addyman" w:date="2018-02-28T15:18:00Z">
        <w:r w:rsidR="00221B97" w:rsidDel="00221B97">
          <w:t xml:space="preserve"> </w:t>
        </w:r>
      </w:ins>
    </w:p>
    <w:p w:rsidR="009B0B1D" w:rsidRDefault="009B0B1D" w:rsidP="005F13F1">
      <w:pPr>
        <w:spacing w:line="360" w:lineRule="auto"/>
      </w:pPr>
    </w:p>
    <w:p w:rsidR="001D264A" w:rsidRDefault="009B0B1D" w:rsidP="001D264A">
      <w:pPr>
        <w:spacing w:line="360" w:lineRule="auto"/>
        <w:ind w:firstLine="720"/>
      </w:pPr>
      <w:r>
        <w:t>In conclusion, the present study has demonstrated that social presence of peers makes a large difference to pre</w:t>
      </w:r>
      <w:del w:id="1375" w:author="Sarah Rees" w:date="2018-02-07T20:07:00Z">
        <w:r w:rsidDel="00600116">
          <w:delText>-</w:delText>
        </w:r>
      </w:del>
      <w:r>
        <w:t>schoolers</w:t>
      </w:r>
      <w:ins w:id="1376" w:author="Sarah Rees" w:date="2018-02-09T12:52:00Z">
        <w:r w:rsidR="00BD767D">
          <w:t>’</w:t>
        </w:r>
      </w:ins>
      <w:r>
        <w:t xml:space="preserve"> overt laughter and smiling</w:t>
      </w:r>
      <w:del w:id="1377" w:author="Sarah Rees" w:date="2018-02-07T20:07:00Z">
        <w:r w:rsidDel="00600116">
          <w:delText xml:space="preserve">. </w:delText>
        </w:r>
      </w:del>
      <w:ins w:id="1378" w:author="Sarah Rees" w:date="2018-02-07T20:07:00Z">
        <w:r w:rsidR="00600116">
          <w:t xml:space="preserve">, </w:t>
        </w:r>
      </w:ins>
      <w:del w:id="1379" w:author="Sarah Rees" w:date="2018-02-07T20:08:00Z">
        <w:r w:rsidDel="00600116">
          <w:delText xml:space="preserve">But </w:delText>
        </w:r>
      </w:del>
      <w:ins w:id="1380" w:author="Sarah Rees" w:date="2018-02-07T20:08:00Z">
        <w:r w:rsidR="00600116">
          <w:t xml:space="preserve">but </w:t>
        </w:r>
      </w:ins>
      <w:r>
        <w:t xml:space="preserve">that increased ostensive signals of humour appreciation do not change the perceived funniness of humorous material. </w:t>
      </w:r>
      <w:r w:rsidR="005F13F1">
        <w:t>Given the importance of social laughter and smilin</w:t>
      </w:r>
      <w:r w:rsidR="009F505B">
        <w:t xml:space="preserve">g in establishing social bonds and </w:t>
      </w:r>
      <w:ins w:id="1381" w:author="Sarah Rees" w:date="2018-02-07T20:08:00Z">
        <w:r w:rsidR="00600116">
          <w:t xml:space="preserve">the </w:t>
        </w:r>
      </w:ins>
      <w:r w:rsidR="008553C1">
        <w:t>value of humour within the context of cognitive development</w:t>
      </w:r>
      <w:ins w:id="1382" w:author="Sarah Rees" w:date="2018-02-07T20:08:00Z">
        <w:r w:rsidR="00600116">
          <w:t>,</w:t>
        </w:r>
      </w:ins>
      <w:r w:rsidR="008553C1">
        <w:t xml:space="preserve"> </w:t>
      </w:r>
      <w:del w:id="1383" w:author="Sarah Rees" w:date="2018-02-07T20:08:00Z">
        <w:r w:rsidR="005F13F1" w:rsidDel="00600116">
          <w:delText>is it</w:delText>
        </w:r>
      </w:del>
      <w:ins w:id="1384" w:author="Sarah Rees" w:date="2018-02-07T20:08:00Z">
        <w:r w:rsidR="00600116">
          <w:t>it is</w:t>
        </w:r>
      </w:ins>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395520" w:rsidDel="00435472" w:rsidRDefault="00395520" w:rsidP="009910CA">
      <w:pPr>
        <w:pStyle w:val="BodyText"/>
        <w:tabs>
          <w:tab w:val="clear" w:pos="8640"/>
        </w:tabs>
        <w:spacing w:line="360" w:lineRule="auto"/>
        <w:rPr>
          <w:del w:id="1385" w:author="Caspar Addyman" w:date="2018-02-28T15:14:00Z"/>
        </w:rPr>
      </w:pPr>
      <w:r>
        <w:t>.</w:t>
      </w:r>
    </w:p>
    <w:p w:rsidR="005817D2" w:rsidRPr="003F6CB3" w:rsidRDefault="005817D2" w:rsidP="00435472">
      <w:pPr>
        <w:pStyle w:val="BodyText"/>
        <w:tabs>
          <w:tab w:val="clear" w:pos="8640"/>
        </w:tabs>
        <w:spacing w:line="360" w:lineRule="auto"/>
        <w:pPrChange w:id="1386" w:author="Caspar Addyman" w:date="2018-02-28T15:14:00Z">
          <w:pPr>
            <w:autoSpaceDE w:val="0"/>
            <w:autoSpaceDN w:val="0"/>
            <w:adjustRightInd w:val="0"/>
            <w:spacing w:line="360" w:lineRule="auto"/>
          </w:pPr>
        </w:pPrChange>
      </w:pPr>
    </w:p>
    <w:p w:rsidR="00583355" w:rsidRPr="00583355" w:rsidRDefault="00583355" w:rsidP="009910CA">
      <w:pPr>
        <w:pStyle w:val="SectionHeading"/>
        <w:spacing w:line="360" w:lineRule="auto"/>
        <w:rPr>
          <w:rFonts w:ascii="Times New Roman" w:hAnsi="Times New Roman"/>
          <w:lang w:val="fr-FR"/>
        </w:rPr>
      </w:pPr>
      <w:r w:rsidRPr="00583355">
        <w:rPr>
          <w:rFonts w:ascii="Times New Roman" w:hAnsi="Times New Roman"/>
          <w:lang w:val="fr-FR"/>
        </w:rPr>
        <w:t>References</w:t>
      </w:r>
    </w:p>
    <w:p w:rsidR="00221B97" w:rsidRPr="00221B97" w:rsidRDefault="004F157D" w:rsidP="00221B9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21B97" w:rsidRPr="00221B97">
        <w:rPr>
          <w:noProof/>
        </w:rPr>
        <w:t xml:space="preserve">Addyman, C., &amp; Addyman, I. (2013). The science of baby laughter. </w:t>
      </w:r>
      <w:r w:rsidR="00221B97" w:rsidRPr="00221B97">
        <w:rPr>
          <w:i/>
          <w:iCs/>
          <w:noProof/>
        </w:rPr>
        <w:t>Comedy Studies</w:t>
      </w:r>
      <w:r w:rsidR="00221B97" w:rsidRPr="00221B97">
        <w:rPr>
          <w:noProof/>
        </w:rPr>
        <w:t xml:space="preserve">, </w:t>
      </w:r>
      <w:r w:rsidR="00221B97" w:rsidRPr="00221B97">
        <w:rPr>
          <w:i/>
          <w:iCs/>
          <w:noProof/>
        </w:rPr>
        <w:t>4</w:t>
      </w:r>
      <w:r w:rsidR="00221B97" w:rsidRPr="00221B97">
        <w:rPr>
          <w:noProof/>
        </w:rPr>
        <w:t>(2013), 143–153. https://doi.org/10.1386/cost.4.2.143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Addyman, C., Fogelquist, C., Levakova, L., &amp; Rees, S. (2017). Social laughter in preschool children: Dataset, analysis scripts and supporting materials. FigShare. https://doi.org/10.6084/m9.figshare.5549356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Bandura, A. (1978). Social Learning Theory of Aggression. </w:t>
      </w:r>
      <w:r w:rsidRPr="00221B97">
        <w:rPr>
          <w:i/>
          <w:iCs/>
          <w:noProof/>
        </w:rPr>
        <w:t>Journal of Communication</w:t>
      </w:r>
      <w:r w:rsidRPr="00221B97">
        <w:rPr>
          <w:noProof/>
        </w:rPr>
        <w:t xml:space="preserve">, </w:t>
      </w:r>
      <w:r w:rsidRPr="00221B97">
        <w:rPr>
          <w:i/>
          <w:iCs/>
          <w:noProof/>
        </w:rPr>
        <w:t>28</w:t>
      </w:r>
      <w:r w:rsidRPr="00221B97">
        <w:rPr>
          <w:noProof/>
        </w:rPr>
        <w:t>(3), 12–29. https://doi.org/10.1111/j.1460-2466.1978.tb01621.x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Brackett, C. W. (1933). Laughing and Crying of Preschool Children. </w:t>
      </w:r>
      <w:r w:rsidRPr="00221B97">
        <w:rPr>
          <w:i/>
          <w:iCs/>
          <w:noProof/>
        </w:rPr>
        <w:t>The Journal of Experimental Education</w:t>
      </w:r>
      <w:r w:rsidRPr="00221B97">
        <w:rPr>
          <w:noProof/>
        </w:rPr>
        <w:t xml:space="preserve">, </w:t>
      </w:r>
      <w:r w:rsidRPr="00221B97">
        <w:rPr>
          <w:i/>
          <w:iCs/>
          <w:noProof/>
        </w:rPr>
        <w:t>2</w:t>
      </w:r>
      <w:r w:rsidRPr="00221B97">
        <w:rPr>
          <w:noProof/>
        </w:rPr>
        <w:t>(2), 119–126. https://doi.org/10.1080/00220973.1933.11009932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Brown, G. E., Wheeler, K. J., &amp; Cash, M. (1980). The effects of a laughing versus a nonlaughing model on humor responses in preschool children. </w:t>
      </w:r>
      <w:r w:rsidRPr="00221B97">
        <w:rPr>
          <w:i/>
          <w:iCs/>
          <w:noProof/>
        </w:rPr>
        <w:t>Journal of Experimental Child Psychology</w:t>
      </w:r>
      <w:r w:rsidRPr="00221B97">
        <w:rPr>
          <w:noProof/>
        </w:rPr>
        <w:t xml:space="preserve">, </w:t>
      </w:r>
      <w:r w:rsidRPr="00221B97">
        <w:rPr>
          <w:i/>
          <w:iCs/>
          <w:noProof/>
        </w:rPr>
        <w:t>29</w:t>
      </w:r>
      <w:r w:rsidRPr="00221B97">
        <w:rPr>
          <w:noProof/>
        </w:rPr>
        <w:t>(2), 334–339. https://doi.org/10.1016/0022-0965(80)90024-7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Caron, J. E. (2002). From ethology to aesthetics: Evolution as a theoretical paradigm for research on laughter, humor, and other comic phenomena. </w:t>
      </w:r>
      <w:r w:rsidRPr="00221B97">
        <w:rPr>
          <w:i/>
          <w:iCs/>
          <w:noProof/>
        </w:rPr>
        <w:t>Humor - International Journal of Humor Research</w:t>
      </w:r>
      <w:r w:rsidRPr="00221B97">
        <w:rPr>
          <w:noProof/>
        </w:rPr>
        <w:t xml:space="preserve">, </w:t>
      </w:r>
      <w:r w:rsidRPr="00221B97">
        <w:rPr>
          <w:i/>
          <w:iCs/>
          <w:noProof/>
        </w:rPr>
        <w:t>15</w:t>
      </w:r>
      <w:r w:rsidRPr="00221B97">
        <w:rPr>
          <w:noProof/>
        </w:rPr>
        <w:t>(3), 245–281. https://doi.org/10.1515/humr.2002.015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Champely, S. (2017). pwr: Basic Functions for Power Analysis. Retrieved from https://cran.r-project.org/package=pwr</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(1973). Social facilitation of laughter in children. </w:t>
      </w:r>
      <w:r w:rsidRPr="00221B97">
        <w:rPr>
          <w:i/>
          <w:iCs/>
          <w:noProof/>
        </w:rPr>
        <w:t>Journal of Experimental Social Psychology</w:t>
      </w:r>
      <w:r w:rsidRPr="00221B97">
        <w:rPr>
          <w:noProof/>
        </w:rPr>
        <w:t xml:space="preserve">, </w:t>
      </w:r>
      <w:r w:rsidRPr="00221B97">
        <w:rPr>
          <w:i/>
          <w:iCs/>
          <w:noProof/>
        </w:rPr>
        <w:t>9</w:t>
      </w:r>
      <w:r w:rsidRPr="00221B97">
        <w:rPr>
          <w:noProof/>
        </w:rPr>
        <w:t>(6), 528–541.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(1975). Humorous laughter in children. </w:t>
      </w:r>
      <w:r w:rsidRPr="00221B97">
        <w:rPr>
          <w:i/>
          <w:iCs/>
          <w:noProof/>
        </w:rPr>
        <w:t>Journal of Personality and Social Psychology</w:t>
      </w:r>
      <w:r w:rsidRPr="00221B97">
        <w:rPr>
          <w:noProof/>
        </w:rPr>
        <w:t xml:space="preserve">, </w:t>
      </w:r>
      <w:r w:rsidRPr="00221B97">
        <w:rPr>
          <w:i/>
          <w:iCs/>
          <w:noProof/>
        </w:rPr>
        <w:t>31</w:t>
      </w:r>
      <w:r w:rsidRPr="00221B97">
        <w:rPr>
          <w:noProof/>
        </w:rPr>
        <w:t>(1), 42–49.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(1983). Humor and laughter in social interaction and some implications for humor research. In J. H. Goldstein &amp; P. E. McGhee (Eds.), </w:t>
      </w:r>
      <w:r w:rsidRPr="00221B97">
        <w:rPr>
          <w:i/>
          <w:iCs/>
          <w:noProof/>
        </w:rPr>
        <w:t>Handbook of humor research</w:t>
      </w:r>
      <w:r w:rsidRPr="00221B97">
        <w:rPr>
          <w:noProof/>
        </w:rPr>
        <w:t xml:space="preserve"> (pp. 135–158). New York: Springer Verlag.</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&amp; Wright, D. S. (1976). Social enhancement of laughter: An experimental analysis of some companion variables. </w:t>
      </w:r>
      <w:r w:rsidRPr="00221B97">
        <w:rPr>
          <w:i/>
          <w:iCs/>
          <w:noProof/>
        </w:rPr>
        <w:t>Journal of Experimental Child Psychology</w:t>
      </w:r>
      <w:r w:rsidRPr="00221B97">
        <w:rPr>
          <w:noProof/>
        </w:rPr>
        <w:t xml:space="preserve">, </w:t>
      </w:r>
      <w:r w:rsidRPr="00221B97">
        <w:rPr>
          <w:i/>
          <w:iCs/>
          <w:noProof/>
        </w:rPr>
        <w:t>21</w:t>
      </w:r>
      <w:r w:rsidRPr="00221B97">
        <w:rPr>
          <w:noProof/>
        </w:rPr>
        <w:t>(2), 201–218.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Darwin, C. (1872). </w:t>
      </w:r>
      <w:r w:rsidRPr="00221B97">
        <w:rPr>
          <w:i/>
          <w:iCs/>
          <w:noProof/>
        </w:rPr>
        <w:t>The expression of emotion in man and animals</w:t>
      </w:r>
      <w:r w:rsidRPr="00221B97">
        <w:rPr>
          <w:noProof/>
        </w:rPr>
        <w:t>. London: John Murray.</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Davila-Ross, M., Allcock, B., Thomas, C., &amp; Bard, K. A. (2011). Aping expressions? chimpanzees produce distinct laugh types when responding to laughter of others. </w:t>
      </w:r>
      <w:r w:rsidRPr="00221B97">
        <w:rPr>
          <w:i/>
          <w:iCs/>
          <w:noProof/>
        </w:rPr>
        <w:t>Emotion</w:t>
      </w:r>
      <w:r w:rsidRPr="00221B97">
        <w:rPr>
          <w:noProof/>
        </w:rPr>
        <w:t xml:space="preserve">, </w:t>
      </w:r>
      <w:r w:rsidRPr="00221B97">
        <w:rPr>
          <w:i/>
          <w:iCs/>
          <w:noProof/>
        </w:rPr>
        <w:t>11</w:t>
      </w:r>
      <w:r w:rsidRPr="00221B97">
        <w:rPr>
          <w:noProof/>
        </w:rPr>
        <w:t>(5), 1013–1020. https://doi.org/10.1037/a0022594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Davila Ross, M., J Owren, M., &amp; Zimmermann, E. (2009). Reconstructing the Evolution of Laughter in Great Apes and Humans. </w:t>
      </w:r>
      <w:r w:rsidRPr="00221B97">
        <w:rPr>
          <w:i/>
          <w:iCs/>
          <w:noProof/>
        </w:rPr>
        <w:t>Current Biology</w:t>
      </w:r>
      <w:r w:rsidRPr="00221B97">
        <w:rPr>
          <w:noProof/>
        </w:rPr>
        <w:t xml:space="preserve">, </w:t>
      </w:r>
      <w:r w:rsidRPr="00221B97">
        <w:rPr>
          <w:i/>
          <w:iCs/>
          <w:noProof/>
        </w:rPr>
        <w:t>19</w:t>
      </w:r>
      <w:r w:rsidRPr="00221B97">
        <w:rPr>
          <w:noProof/>
        </w:rPr>
        <w:t>(13), 1106–1111. https://doi.org/10.1016/j.cub.2009.05.028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Devereux, P. G., &amp; Ginsburg, G. P. (2001). Sociality Effects on the Production of Laughter. </w:t>
      </w:r>
      <w:r w:rsidRPr="00221B97">
        <w:rPr>
          <w:i/>
          <w:iCs/>
          <w:noProof/>
        </w:rPr>
        <w:t>The Journal of General Psychology</w:t>
      </w:r>
      <w:r w:rsidRPr="00221B97">
        <w:rPr>
          <w:noProof/>
        </w:rPr>
        <w:t xml:space="preserve">, </w:t>
      </w:r>
      <w:r w:rsidRPr="00221B97">
        <w:rPr>
          <w:i/>
          <w:iCs/>
          <w:noProof/>
        </w:rPr>
        <w:t>128</w:t>
      </w:r>
      <w:r w:rsidRPr="00221B97">
        <w:rPr>
          <w:noProof/>
        </w:rPr>
        <w:t>(2), 227–240. https://doi.org/10.1080/00221300109598910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Dezecache, G., &amp; Dunbar, R. I. M. (2012). Sharing the joke: The size of natural laughter groups. </w:t>
      </w:r>
      <w:r w:rsidRPr="00221B97">
        <w:rPr>
          <w:i/>
          <w:iCs/>
          <w:noProof/>
        </w:rPr>
        <w:t>Evolution and Human Behavior</w:t>
      </w:r>
      <w:r w:rsidRPr="00221B97">
        <w:rPr>
          <w:noProof/>
        </w:rPr>
        <w:t xml:space="preserve">, </w:t>
      </w:r>
      <w:r w:rsidRPr="00221B97">
        <w:rPr>
          <w:i/>
          <w:iCs/>
          <w:noProof/>
        </w:rPr>
        <w:t>33</w:t>
      </w:r>
      <w:r w:rsidRPr="00221B97">
        <w:rPr>
          <w:noProof/>
        </w:rPr>
        <w:t>(6), 775–779. https://doi.org/10.1016/j.evolhumbehav.2012.07.002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Ekman, P., &amp; Friesen, W. V. (1984). </w:t>
      </w:r>
      <w:r w:rsidRPr="00221B97">
        <w:rPr>
          <w:i/>
          <w:iCs/>
          <w:noProof/>
        </w:rPr>
        <w:t>Unmasking the face : a guide to recognizing emotions from facial clues</w:t>
      </w:r>
      <w:r w:rsidRPr="00221B97">
        <w:rPr>
          <w:noProof/>
        </w:rPr>
        <w:t xml:space="preserve"> (Reprint ed). Palo Alto Ca.: Consulting Psychologists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Esseily, R., Rat-Fischer, L., Somogyi, E., O’Regan, K. J., &amp; Fagard, J. (2016). Humour production may enhance observational learning of a new tool-use action in 18-month-old infants. </w:t>
      </w:r>
      <w:r w:rsidRPr="00221B97">
        <w:rPr>
          <w:i/>
          <w:iCs/>
          <w:noProof/>
        </w:rPr>
        <w:t>Cognition &amp; Emotion</w:t>
      </w:r>
      <w:r w:rsidRPr="00221B97">
        <w:rPr>
          <w:noProof/>
        </w:rPr>
        <w:t xml:space="preserve">, </w:t>
      </w:r>
      <w:r w:rsidRPr="00221B97">
        <w:rPr>
          <w:i/>
          <w:iCs/>
          <w:noProof/>
        </w:rPr>
        <w:t>9931</w:t>
      </w:r>
      <w:r w:rsidRPr="00221B97">
        <w:rPr>
          <w:noProof/>
        </w:rPr>
        <w:t>(May), 1–9. https://doi.org/10.1080/02699931.2015.1036840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Fernández-Dols, J.-M., &amp; Ruiz-Belda, M.-A. (1995). Are smiles a sign of happiness? Gold medal winners at the Olympic Games. </w:t>
      </w:r>
      <w:r w:rsidRPr="00221B97">
        <w:rPr>
          <w:i/>
          <w:iCs/>
          <w:noProof/>
        </w:rPr>
        <w:t>Journal of Personality and Social Psychology</w:t>
      </w:r>
      <w:r w:rsidRPr="00221B97">
        <w:rPr>
          <w:noProof/>
        </w:rPr>
        <w:t xml:space="preserve">, </w:t>
      </w:r>
      <w:r w:rsidRPr="00221B97">
        <w:rPr>
          <w:i/>
          <w:iCs/>
          <w:noProof/>
        </w:rPr>
        <w:t>69</w:t>
      </w:r>
      <w:r w:rsidRPr="00221B97">
        <w:rPr>
          <w:noProof/>
        </w:rPr>
        <w:t>(6), 1113.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Fridlund, A. J. (1991). Sociality of solitary smiling: Potentiation by an implicit audience. </w:t>
      </w:r>
      <w:r w:rsidRPr="00221B97">
        <w:rPr>
          <w:i/>
          <w:iCs/>
          <w:noProof/>
        </w:rPr>
        <w:t>Journal of Personality and Social Psychology</w:t>
      </w:r>
      <w:r w:rsidRPr="00221B97">
        <w:rPr>
          <w:noProof/>
        </w:rPr>
        <w:t xml:space="preserve">, </w:t>
      </w:r>
      <w:r w:rsidRPr="00221B97">
        <w:rPr>
          <w:i/>
          <w:iCs/>
          <w:noProof/>
        </w:rPr>
        <w:t>60</w:t>
      </w:r>
      <w:r w:rsidRPr="00221B97">
        <w:rPr>
          <w:noProof/>
        </w:rPr>
        <w:t>(2), 229–240. https://doi.org/10.1037/0022-3514.60.2.229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Gartstein, M. A., &amp; Rothbart, M. K. (2003). Studying infant temperament via the Revised Infant Behavior Questionnaire. </w:t>
      </w:r>
      <w:r w:rsidRPr="00221B97">
        <w:rPr>
          <w:i/>
          <w:iCs/>
          <w:noProof/>
        </w:rPr>
        <w:t>Infant Behavior and Development</w:t>
      </w:r>
      <w:r w:rsidRPr="00221B97">
        <w:rPr>
          <w:noProof/>
        </w:rPr>
        <w:t xml:space="preserve">, </w:t>
      </w:r>
      <w:r w:rsidRPr="00221B97">
        <w:rPr>
          <w:i/>
          <w:iCs/>
          <w:noProof/>
        </w:rPr>
        <w:t>26</w:t>
      </w:r>
      <w:r w:rsidRPr="00221B97">
        <w:rPr>
          <w:noProof/>
        </w:rPr>
        <w:t>(1), 64–86. https://doi.org/10.1016/S0163-6383(02)00169-8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Gervais, M., &amp; Wilson, D. S. S. (2005). The evolution and functions of laughter and humor: a synthetic approach. </w:t>
      </w:r>
      <w:r w:rsidRPr="00221B97">
        <w:rPr>
          <w:i/>
          <w:iCs/>
          <w:noProof/>
        </w:rPr>
        <w:t>The Quarterly Review of Biology</w:t>
      </w:r>
      <w:r w:rsidRPr="00221B97">
        <w:rPr>
          <w:noProof/>
        </w:rPr>
        <w:t xml:space="preserve">, </w:t>
      </w:r>
      <w:r w:rsidRPr="00221B97">
        <w:rPr>
          <w:i/>
          <w:iCs/>
          <w:noProof/>
        </w:rPr>
        <w:t>80</w:t>
      </w:r>
      <w:r w:rsidRPr="00221B97">
        <w:rPr>
          <w:noProof/>
        </w:rPr>
        <w:t>(4), 395–430. https://doi.org/10.1086/498281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Giles, H., &amp; Oxford, G. S. (1970). Towards a multidimensional theory of laughter causation and its social implications. </w:t>
      </w:r>
      <w:r w:rsidRPr="00221B97">
        <w:rPr>
          <w:i/>
          <w:iCs/>
          <w:noProof/>
        </w:rPr>
        <w:t>Bulletin of the British Psychological Society</w:t>
      </w:r>
      <w:r w:rsidRPr="00221B97">
        <w:rPr>
          <w:noProof/>
        </w:rPr>
        <w:t xml:space="preserve">, </w:t>
      </w:r>
      <w:r w:rsidRPr="00221B97">
        <w:rPr>
          <w:i/>
          <w:iCs/>
          <w:noProof/>
        </w:rPr>
        <w:t>23</w:t>
      </w:r>
      <w:r w:rsidRPr="00221B97">
        <w:rPr>
          <w:noProof/>
        </w:rPr>
        <w:t>(79), 97–105.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Haakana, M. (2010). Laughter and smiling: Notes on co-occurrences. </w:t>
      </w:r>
      <w:r w:rsidRPr="00221B97">
        <w:rPr>
          <w:i/>
          <w:iCs/>
          <w:noProof/>
        </w:rPr>
        <w:t>Journal of Pragmatics</w:t>
      </w:r>
      <w:r w:rsidRPr="00221B97">
        <w:rPr>
          <w:noProof/>
        </w:rPr>
        <w:t>. https://doi.org/10.1016/j.pragma.2010.01.010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(2011). Preschoolers joke with jokers, but correct foreigners. </w:t>
      </w:r>
      <w:r w:rsidRPr="00221B97">
        <w:rPr>
          <w:i/>
          <w:iCs/>
          <w:noProof/>
        </w:rPr>
        <w:t>Developmental Science</w:t>
      </w:r>
      <w:r w:rsidRPr="00221B97">
        <w:rPr>
          <w:noProof/>
        </w:rPr>
        <w:t xml:space="preserve">, </w:t>
      </w:r>
      <w:r w:rsidRPr="00221B97">
        <w:rPr>
          <w:i/>
          <w:iCs/>
          <w:noProof/>
        </w:rPr>
        <w:t>14</w:t>
      </w:r>
      <w:r w:rsidRPr="00221B97">
        <w:rPr>
          <w:noProof/>
        </w:rPr>
        <w:t>(4), 848–858. https://doi.org/10.1111/j.1467-7687.2010.01033.x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(2012). Early humour production. </w:t>
      </w:r>
      <w:r w:rsidRPr="00221B97">
        <w:rPr>
          <w:i/>
          <w:iCs/>
          <w:noProof/>
        </w:rPr>
        <w:t>British Journal of Developmental Psychology</w:t>
      </w:r>
      <w:r w:rsidRPr="00221B97">
        <w:rPr>
          <w:noProof/>
        </w:rPr>
        <w:t xml:space="preserve">, </w:t>
      </w:r>
      <w:r w:rsidRPr="00221B97">
        <w:rPr>
          <w:i/>
          <w:iCs/>
          <w:noProof/>
        </w:rPr>
        <w:t>30</w:t>
      </w:r>
      <w:r w:rsidRPr="00221B97">
        <w:rPr>
          <w:noProof/>
        </w:rPr>
        <w:t>(4), 586–603. https://doi.org/10.1111/j.2044-835X.2011.02075.x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Butcher, J. (2016). Parents Produce Explicit Cues That Help Toddlers Distinguish Joking and Pretending. </w:t>
      </w:r>
      <w:r w:rsidRPr="00221B97">
        <w:rPr>
          <w:i/>
          <w:iCs/>
          <w:noProof/>
        </w:rPr>
        <w:t>Cognitive Science</w:t>
      </w:r>
      <w:r w:rsidRPr="00221B97">
        <w:rPr>
          <w:noProof/>
        </w:rPr>
        <w:t xml:space="preserve">, </w:t>
      </w:r>
      <w:r w:rsidRPr="00221B97">
        <w:rPr>
          <w:i/>
          <w:iCs/>
          <w:noProof/>
        </w:rPr>
        <w:t>40</w:t>
      </w:r>
      <w:r w:rsidRPr="00221B97">
        <w:rPr>
          <w:noProof/>
        </w:rPr>
        <w:t>(4), 941–971. https://doi.org/10.1111/cogs.12264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Gattis, M. (2008). Do the wrong thing: How toddlers tell a joke from a mistake. </w:t>
      </w:r>
      <w:r w:rsidRPr="00221B97">
        <w:rPr>
          <w:i/>
          <w:iCs/>
          <w:noProof/>
        </w:rPr>
        <w:t>Cognitive Development</w:t>
      </w:r>
      <w:r w:rsidRPr="00221B97">
        <w:rPr>
          <w:noProof/>
        </w:rPr>
        <w:t xml:space="preserve">, </w:t>
      </w:r>
      <w:r w:rsidRPr="00221B97">
        <w:rPr>
          <w:i/>
          <w:iCs/>
          <w:noProof/>
        </w:rPr>
        <w:t>23</w:t>
      </w:r>
      <w:r w:rsidRPr="00221B97">
        <w:rPr>
          <w:noProof/>
        </w:rPr>
        <w:t>(1), 180–190. https://doi.org/10.1016/j.cogdev.2007.06.001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Jones, S. S., &amp; Raag, T. (1989). Smile production in older infants: The importance of a social recipient for the facial signal. </w:t>
      </w:r>
      <w:r w:rsidRPr="00221B97">
        <w:rPr>
          <w:i/>
          <w:iCs/>
          <w:noProof/>
        </w:rPr>
        <w:t>Child Development</w:t>
      </w:r>
      <w:r w:rsidRPr="00221B97">
        <w:rPr>
          <w:noProof/>
        </w:rPr>
        <w:t>, 811–818.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Kenderdine, M. (1931). Laughter in the pre-school child. </w:t>
      </w:r>
      <w:r w:rsidRPr="00221B97">
        <w:rPr>
          <w:i/>
          <w:iCs/>
          <w:noProof/>
        </w:rPr>
        <w:t>Child Development</w:t>
      </w:r>
      <w:r w:rsidRPr="00221B97">
        <w:rPr>
          <w:noProof/>
        </w:rPr>
        <w:t xml:space="preserve">, </w:t>
      </w:r>
      <w:r w:rsidRPr="00221B97">
        <w:rPr>
          <w:i/>
          <w:iCs/>
          <w:noProof/>
        </w:rPr>
        <w:t>2</w:t>
      </w:r>
      <w:r w:rsidRPr="00221B97">
        <w:rPr>
          <w:noProof/>
        </w:rPr>
        <w:t>(3), 228–230.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Knutson, B., Burgdorf, J., &amp; Panksepp, J. (1998). Anticipation of play elicits high frequency ultrasonic vocalizations in young rats. </w:t>
      </w:r>
      <w:r w:rsidRPr="00221B97">
        <w:rPr>
          <w:i/>
          <w:iCs/>
          <w:noProof/>
        </w:rPr>
        <w:t>Journal of Comparative Psychology</w:t>
      </w:r>
      <w:r w:rsidRPr="00221B97">
        <w:rPr>
          <w:noProof/>
        </w:rPr>
        <w:t xml:space="preserve">, </w:t>
      </w:r>
      <w:r w:rsidRPr="00221B97">
        <w:rPr>
          <w:i/>
          <w:iCs/>
          <w:noProof/>
        </w:rPr>
        <w:t>112</w:t>
      </w:r>
      <w:r w:rsidRPr="00221B97">
        <w:rPr>
          <w:noProof/>
        </w:rPr>
        <w:t>(1), 65–73.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Kraut, R. E., &amp; Johnston, R. E. (1979). Social and emotional messages of smiling: An ethological approach. </w:t>
      </w:r>
      <w:r w:rsidRPr="00221B97">
        <w:rPr>
          <w:i/>
          <w:iCs/>
          <w:noProof/>
        </w:rPr>
        <w:t>Journal of Personality and Social Psychology</w:t>
      </w:r>
      <w:r w:rsidRPr="00221B97">
        <w:rPr>
          <w:noProof/>
        </w:rPr>
        <w:t xml:space="preserve">, </w:t>
      </w:r>
      <w:r w:rsidRPr="00221B97">
        <w:rPr>
          <w:i/>
          <w:iCs/>
          <w:noProof/>
        </w:rPr>
        <w:t>37</w:t>
      </w:r>
      <w:r w:rsidRPr="00221B97">
        <w:rPr>
          <w:noProof/>
        </w:rPr>
        <w:t>(9), 1539.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Lawrence, M. A. (2016). ez: Easy Analysis and Visualization of Factorial Experiments. Retrieved from https://cran.r-project.org/package=ez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Martin, R. A. (2007). </w:t>
      </w:r>
      <w:r w:rsidRPr="00221B97">
        <w:rPr>
          <w:i/>
          <w:iCs/>
          <w:noProof/>
        </w:rPr>
        <w:t>The psychology of humor : an integrative approach</w:t>
      </w:r>
      <w:r w:rsidRPr="00221B97">
        <w:rPr>
          <w:noProof/>
        </w:rPr>
        <w:t>. Amsterdam: Elsevier Academic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Matsusaka, T. (2004). When does play panting occur during social play in wild chimpanzees? </w:t>
      </w:r>
      <w:r w:rsidRPr="00221B97">
        <w:rPr>
          <w:i/>
          <w:iCs/>
          <w:noProof/>
        </w:rPr>
        <w:t>Primates</w:t>
      </w:r>
      <w:r w:rsidRPr="00221B97">
        <w:rPr>
          <w:noProof/>
        </w:rPr>
        <w:t xml:space="preserve">, </w:t>
      </w:r>
      <w:r w:rsidRPr="00221B97">
        <w:rPr>
          <w:i/>
          <w:iCs/>
          <w:noProof/>
        </w:rPr>
        <w:t>45</w:t>
      </w:r>
      <w:r w:rsidRPr="00221B97">
        <w:rPr>
          <w:noProof/>
        </w:rPr>
        <w:t>(4), 221–229. https://doi.org/10.1007/s10329-004-0090-z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(1977). Children’s humour: a review of current research trends. In A. Chapman &amp; H. Foot (Eds.), </w:t>
      </w:r>
      <w:r w:rsidRPr="00221B97">
        <w:rPr>
          <w:i/>
          <w:iCs/>
          <w:noProof/>
        </w:rPr>
        <w:t>It’s a Funny Thing, Humour.</w:t>
      </w:r>
      <w:r w:rsidRPr="00221B97">
        <w:rPr>
          <w:noProof/>
        </w:rPr>
        <w:t xml:space="preserve"> Oxford: Pergamon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E. (1979). </w:t>
      </w:r>
      <w:r w:rsidRPr="00221B97">
        <w:rPr>
          <w:i/>
          <w:iCs/>
          <w:noProof/>
        </w:rPr>
        <w:t>Humor, its origin and development</w:t>
      </w:r>
      <w:r w:rsidRPr="00221B97">
        <w:rPr>
          <w:noProof/>
        </w:rPr>
        <w:t>. San Francisco: W.H. Freeman and Company. Retrieved from http://www.worldcat.org/title/humor-its-origin-and-development/oclc/5101611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Mehu, M., &amp; Dunbar, R. (2008). Naturalistic observations of smiling and laughter in human group interactions. </w:t>
      </w:r>
      <w:r w:rsidRPr="00221B97">
        <w:rPr>
          <w:i/>
          <w:iCs/>
          <w:noProof/>
        </w:rPr>
        <w:t>Behaviour</w:t>
      </w:r>
      <w:r w:rsidRPr="00221B97">
        <w:rPr>
          <w:noProof/>
        </w:rPr>
        <w:t xml:space="preserve">, </w:t>
      </w:r>
      <w:r w:rsidRPr="00221B97">
        <w:rPr>
          <w:i/>
          <w:iCs/>
          <w:noProof/>
        </w:rPr>
        <w:t>145</w:t>
      </w:r>
      <w:r w:rsidRPr="00221B97">
        <w:rPr>
          <w:noProof/>
        </w:rPr>
        <w:t>(12), 1747–1780. https://doi.org/10.1163/156853908786279619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Mireault, G., Sparrow, J., Poutre, M., Perdue, B., &amp; Macke, L. (2012). Infant humor perception from 3- to 6-months and attachment at one year. </w:t>
      </w:r>
      <w:r w:rsidRPr="00221B97">
        <w:rPr>
          <w:i/>
          <w:iCs/>
          <w:noProof/>
        </w:rPr>
        <w:t>Infant Behavior and Development</w:t>
      </w:r>
      <w:r w:rsidRPr="00221B97">
        <w:rPr>
          <w:noProof/>
        </w:rPr>
        <w:t xml:space="preserve">, </w:t>
      </w:r>
      <w:r w:rsidRPr="00221B97">
        <w:rPr>
          <w:i/>
          <w:iCs/>
          <w:noProof/>
        </w:rPr>
        <w:t>35</w:t>
      </w:r>
      <w:r w:rsidRPr="00221B97">
        <w:rPr>
          <w:noProof/>
        </w:rPr>
        <w:t>(4), 797–802. https://doi.org/10.1016/j.infbeh.2012.07.018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221B97">
        <w:rPr>
          <w:i/>
          <w:iCs/>
          <w:noProof/>
        </w:rPr>
        <w:t>Early Education and Development</w:t>
      </w:r>
      <w:r w:rsidRPr="00221B97">
        <w:rPr>
          <w:noProof/>
        </w:rPr>
        <w:t xml:space="preserve">, </w:t>
      </w:r>
      <w:r w:rsidRPr="00221B97">
        <w:rPr>
          <w:i/>
          <w:iCs/>
          <w:noProof/>
        </w:rPr>
        <w:t>24</w:t>
      </w:r>
      <w:r w:rsidRPr="00221B97">
        <w:rPr>
          <w:noProof/>
        </w:rPr>
        <w:t>(7), 1020–1042. https://doi.org/10.1080/10409289.2013.825187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Morrison, J. (1940). A note concerning investigations on the constancy of audience laughter. </w:t>
      </w:r>
      <w:r w:rsidRPr="00221B97">
        <w:rPr>
          <w:i/>
          <w:iCs/>
          <w:noProof/>
        </w:rPr>
        <w:t>Sociometry</w:t>
      </w:r>
      <w:r w:rsidRPr="00221B97">
        <w:rPr>
          <w:noProof/>
        </w:rPr>
        <w:t xml:space="preserve">, </w:t>
      </w:r>
      <w:r w:rsidRPr="00221B97">
        <w:rPr>
          <w:i/>
          <w:iCs/>
          <w:noProof/>
        </w:rPr>
        <w:t>3</w:t>
      </w:r>
      <w:r w:rsidRPr="00221B97">
        <w:rPr>
          <w:noProof/>
        </w:rPr>
        <w:t>(2), 179–185.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(1993). Laughter Punctuates Speech: Linguistic, Social and Gender Contexts of Laughter. </w:t>
      </w:r>
      <w:r w:rsidRPr="00221B97">
        <w:rPr>
          <w:i/>
          <w:iCs/>
          <w:noProof/>
        </w:rPr>
        <w:t>Ethology</w:t>
      </w:r>
      <w:r w:rsidRPr="00221B97">
        <w:rPr>
          <w:noProof/>
        </w:rPr>
        <w:t xml:space="preserve">, </w:t>
      </w:r>
      <w:r w:rsidRPr="00221B97">
        <w:rPr>
          <w:i/>
          <w:iCs/>
          <w:noProof/>
        </w:rPr>
        <w:t>95</w:t>
      </w:r>
      <w:r w:rsidRPr="00221B97">
        <w:rPr>
          <w:noProof/>
        </w:rPr>
        <w:t>(4), 291–298. https://doi.org/10.1111/j.1439-0310.1993.tb00478.x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(1996). Laughter mechanisms The study of laughter provides a novel approach to the and evolution of vocal production , perception and social behavior. </w:t>
      </w:r>
      <w:r w:rsidRPr="00221B97">
        <w:rPr>
          <w:i/>
          <w:iCs/>
          <w:noProof/>
        </w:rPr>
        <w:t>American Scientist</w:t>
      </w:r>
      <w:r w:rsidRPr="00221B97">
        <w:rPr>
          <w:noProof/>
        </w:rPr>
        <w:t xml:space="preserve">, </w:t>
      </w:r>
      <w:r w:rsidRPr="00221B97">
        <w:rPr>
          <w:i/>
          <w:iCs/>
          <w:noProof/>
        </w:rPr>
        <w:t>84</w:t>
      </w:r>
      <w:r w:rsidRPr="00221B97">
        <w:rPr>
          <w:noProof/>
        </w:rPr>
        <w:t>(1), 38–45.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(2001). </w:t>
      </w:r>
      <w:r w:rsidRPr="00221B97">
        <w:rPr>
          <w:i/>
          <w:iCs/>
          <w:noProof/>
        </w:rPr>
        <w:t>Laughter : a scientific investigation</w:t>
      </w:r>
      <w:r w:rsidRPr="00221B97">
        <w:rPr>
          <w:noProof/>
        </w:rPr>
        <w:t>. London: Penguin.</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(2004). Laughing, tickling, and the evolution of speech and self. </w:t>
      </w:r>
      <w:r w:rsidRPr="00221B97">
        <w:rPr>
          <w:i/>
          <w:iCs/>
          <w:noProof/>
        </w:rPr>
        <w:t>Current Directions in Psychological Science</w:t>
      </w:r>
      <w:r w:rsidRPr="00221B97">
        <w:rPr>
          <w:noProof/>
        </w:rPr>
        <w:t xml:space="preserve">, </w:t>
      </w:r>
      <w:r w:rsidRPr="00221B97">
        <w:rPr>
          <w:i/>
          <w:iCs/>
          <w:noProof/>
        </w:rPr>
        <w:t>13</w:t>
      </w:r>
      <w:r w:rsidRPr="00221B97">
        <w:rPr>
          <w:noProof/>
        </w:rPr>
        <w:t>(6), 215–218. https://doi.org/10.1111/j.0963-7214.2004.00311.x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&amp; Fischer, K. R. (1989). Laughing, Smiling, and Talking: Relation to Sleeping and Social Context in Humans. </w:t>
      </w:r>
      <w:r w:rsidRPr="00221B97">
        <w:rPr>
          <w:i/>
          <w:iCs/>
          <w:noProof/>
        </w:rPr>
        <w:t>Ethology</w:t>
      </w:r>
      <w:r w:rsidRPr="00221B97">
        <w:rPr>
          <w:noProof/>
        </w:rPr>
        <w:t xml:space="preserve">, </w:t>
      </w:r>
      <w:r w:rsidRPr="00221B97">
        <w:rPr>
          <w:i/>
          <w:iCs/>
          <w:noProof/>
        </w:rPr>
        <w:t>83</w:t>
      </w:r>
      <w:r w:rsidRPr="00221B97">
        <w:rPr>
          <w:noProof/>
        </w:rPr>
        <w:t>(4), 295–305. https://doi.org/10.1111/j.1439-0310.1989.tb00536.x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Rothbart, M. K. (1973). Laughter in young children. </w:t>
      </w:r>
      <w:r w:rsidRPr="00221B97">
        <w:rPr>
          <w:i/>
          <w:iCs/>
          <w:noProof/>
        </w:rPr>
        <w:t>Psychological Bulletin</w:t>
      </w:r>
      <w:r w:rsidRPr="00221B97">
        <w:rPr>
          <w:noProof/>
        </w:rPr>
        <w:t xml:space="preserve">, </w:t>
      </w:r>
      <w:r w:rsidRPr="00221B97">
        <w:rPr>
          <w:i/>
          <w:iCs/>
          <w:noProof/>
        </w:rPr>
        <w:t>80</w:t>
      </w:r>
      <w:r w:rsidRPr="00221B97">
        <w:rPr>
          <w:noProof/>
        </w:rPr>
        <w:t>(3), 247–256. https://doi.org/10.1037/h0034846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Sherman, L. W. (1975). An ecological study of glee in small groups of preschool children. </w:t>
      </w:r>
      <w:r w:rsidRPr="00221B97">
        <w:rPr>
          <w:i/>
          <w:iCs/>
          <w:noProof/>
        </w:rPr>
        <w:t>Child Development</w:t>
      </w:r>
      <w:r w:rsidRPr="00221B97">
        <w:rPr>
          <w:noProof/>
        </w:rPr>
        <w:t xml:space="preserve">, </w:t>
      </w:r>
      <w:r w:rsidRPr="00221B97">
        <w:rPr>
          <w:i/>
          <w:iCs/>
          <w:noProof/>
        </w:rPr>
        <w:t>46</w:t>
      </w:r>
      <w:r w:rsidRPr="00221B97">
        <w:rPr>
          <w:noProof/>
        </w:rPr>
        <w:t>(1), 53–61. Retrieved from http://www.ncbi.nlm.nih.gov/pubmed/1132281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Sroufe, L. A., &amp; Waters, E. (1976). The ontogenesis of smiling and laughter: a perspective on the organization of development in infancy. </w:t>
      </w:r>
      <w:r w:rsidRPr="00221B97">
        <w:rPr>
          <w:i/>
          <w:iCs/>
          <w:noProof/>
        </w:rPr>
        <w:t>Psychological Review</w:t>
      </w:r>
      <w:r w:rsidRPr="00221B97">
        <w:rPr>
          <w:noProof/>
        </w:rPr>
        <w:t xml:space="preserve">, </w:t>
      </w:r>
      <w:r w:rsidRPr="00221B97">
        <w:rPr>
          <w:i/>
          <w:iCs/>
          <w:noProof/>
        </w:rPr>
        <w:t>83</w:t>
      </w:r>
      <w:r w:rsidRPr="00221B97">
        <w:rPr>
          <w:noProof/>
        </w:rPr>
        <w:t>(3), 173–189. https://doi.org/10.1037/0033-295X.83.3.173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Weisfeld, G. E. (1993). The adaptive value of humor and laughter. </w:t>
      </w:r>
      <w:r w:rsidRPr="00221B97">
        <w:rPr>
          <w:i/>
          <w:iCs/>
          <w:noProof/>
        </w:rPr>
        <w:t>Ethology and Sociobiology</w:t>
      </w:r>
      <w:r w:rsidRPr="00221B97">
        <w:rPr>
          <w:noProof/>
        </w:rPr>
        <w:t xml:space="preserve">, </w:t>
      </w:r>
      <w:r w:rsidRPr="00221B97">
        <w:rPr>
          <w:i/>
          <w:iCs/>
          <w:noProof/>
        </w:rPr>
        <w:t>14</w:t>
      </w:r>
      <w:r w:rsidRPr="00221B97">
        <w:rPr>
          <w:noProof/>
        </w:rPr>
        <w:t>(2), 141–169.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Williams, P., Sheridan, S., &amp; Sandberg, A. (2014). Preschool - an arena for children’s learning of social and cognitive knowledge. </w:t>
      </w:r>
      <w:r w:rsidRPr="00221B97">
        <w:rPr>
          <w:i/>
          <w:iCs/>
          <w:noProof/>
        </w:rPr>
        <w:t>Early Years</w:t>
      </w:r>
      <w:r w:rsidRPr="00221B97">
        <w:rPr>
          <w:noProof/>
        </w:rPr>
        <w:t xml:space="preserve">, </w:t>
      </w:r>
      <w:r w:rsidRPr="00221B97">
        <w:rPr>
          <w:i/>
          <w:iCs/>
          <w:noProof/>
        </w:rPr>
        <w:t>34</w:t>
      </w:r>
      <w:r w:rsidRPr="00221B97">
        <w:rPr>
          <w:noProof/>
        </w:rPr>
        <w:t>(3), 226–240. https://doi.org/10.1080/09575146.2013.872605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Young, R. D., &amp; Frye, M. (1966). Some are Laughing; Some are Not—Why? </w:t>
      </w:r>
      <w:r w:rsidRPr="00221B97">
        <w:rPr>
          <w:i/>
          <w:iCs/>
          <w:noProof/>
        </w:rPr>
        <w:t>Psychological Reports</w:t>
      </w:r>
      <w:r w:rsidRPr="00221B97">
        <w:rPr>
          <w:noProof/>
        </w:rPr>
        <w:t xml:space="preserve">, </w:t>
      </w:r>
      <w:r w:rsidRPr="00221B97">
        <w:rPr>
          <w:i/>
          <w:iCs/>
          <w:noProof/>
        </w:rPr>
        <w:t>18</w:t>
      </w:r>
      <w:r w:rsidRPr="00221B97">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C63" w:rsidRDefault="002F7C63">
      <w:r>
        <w:separator/>
      </w:r>
    </w:p>
  </w:endnote>
  <w:endnote w:type="continuationSeparator" w:id="0">
    <w:p w:rsidR="002F7C63" w:rsidRDefault="002F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C63" w:rsidRDefault="002F7C63">
      <w:r>
        <w:separator/>
      </w:r>
    </w:p>
  </w:footnote>
  <w:footnote w:type="continuationSeparator" w:id="0">
    <w:p w:rsidR="002F7C63" w:rsidRDefault="002F7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EA" w:rsidRDefault="00103FEA"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2F7C63">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EA" w:rsidRDefault="00103FEA"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221B97">
      <w:rPr>
        <w:rStyle w:val="PageNumber"/>
        <w:noProof/>
      </w:rPr>
      <w:t>19</w:t>
    </w:r>
    <w:r>
      <w:rPr>
        <w:rStyle w:val="PageNumbe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ar Addyman">
    <w15:presenceInfo w15:providerId="Windows Live" w15:userId="47f02ae9a4562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490F"/>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BAC"/>
    <w:rsid w:val="000E6BED"/>
    <w:rsid w:val="000F0DC7"/>
    <w:rsid w:val="000F0ED0"/>
    <w:rsid w:val="000F0F2D"/>
    <w:rsid w:val="000F1263"/>
    <w:rsid w:val="000F12CA"/>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4975"/>
    <w:rsid w:val="001249A9"/>
    <w:rsid w:val="00125105"/>
    <w:rsid w:val="00127631"/>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094E"/>
    <w:rsid w:val="001A1305"/>
    <w:rsid w:val="001A232A"/>
    <w:rsid w:val="001A2940"/>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9229B"/>
    <w:rsid w:val="002933CA"/>
    <w:rsid w:val="00293CF6"/>
    <w:rsid w:val="002949F3"/>
    <w:rsid w:val="00294C41"/>
    <w:rsid w:val="002A041C"/>
    <w:rsid w:val="002A11E1"/>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45E8"/>
    <w:rsid w:val="002F59A0"/>
    <w:rsid w:val="002F78E6"/>
    <w:rsid w:val="002F7BAA"/>
    <w:rsid w:val="002F7C63"/>
    <w:rsid w:val="003023AE"/>
    <w:rsid w:val="00302B92"/>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4618"/>
    <w:rsid w:val="00386D0E"/>
    <w:rsid w:val="0039169F"/>
    <w:rsid w:val="003917AD"/>
    <w:rsid w:val="00391D6D"/>
    <w:rsid w:val="0039248C"/>
    <w:rsid w:val="003924A1"/>
    <w:rsid w:val="00393FF1"/>
    <w:rsid w:val="00395520"/>
    <w:rsid w:val="0039727B"/>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3027D"/>
    <w:rsid w:val="0043077E"/>
    <w:rsid w:val="00432394"/>
    <w:rsid w:val="00432F7B"/>
    <w:rsid w:val="00433901"/>
    <w:rsid w:val="00434090"/>
    <w:rsid w:val="004344FC"/>
    <w:rsid w:val="00434772"/>
    <w:rsid w:val="00435472"/>
    <w:rsid w:val="004364F5"/>
    <w:rsid w:val="004412E9"/>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F11"/>
    <w:rsid w:val="006A7153"/>
    <w:rsid w:val="006A71E3"/>
    <w:rsid w:val="006B0803"/>
    <w:rsid w:val="006B3206"/>
    <w:rsid w:val="006B34CA"/>
    <w:rsid w:val="006B5DF1"/>
    <w:rsid w:val="006C0016"/>
    <w:rsid w:val="006C0422"/>
    <w:rsid w:val="006C1351"/>
    <w:rsid w:val="006C20AE"/>
    <w:rsid w:val="006C28E5"/>
    <w:rsid w:val="006C3619"/>
    <w:rsid w:val="006C4292"/>
    <w:rsid w:val="006C44D0"/>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31C4"/>
    <w:rsid w:val="009D52A8"/>
    <w:rsid w:val="009D5DCB"/>
    <w:rsid w:val="009E0B9E"/>
    <w:rsid w:val="009E179D"/>
    <w:rsid w:val="009E21F4"/>
    <w:rsid w:val="009E4771"/>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238A"/>
    <w:rsid w:val="00A12CD7"/>
    <w:rsid w:val="00A14B57"/>
    <w:rsid w:val="00A15D0B"/>
    <w:rsid w:val="00A20105"/>
    <w:rsid w:val="00A203EE"/>
    <w:rsid w:val="00A22690"/>
    <w:rsid w:val="00A2483E"/>
    <w:rsid w:val="00A2640E"/>
    <w:rsid w:val="00A2649A"/>
    <w:rsid w:val="00A27076"/>
    <w:rsid w:val="00A307AE"/>
    <w:rsid w:val="00A345A7"/>
    <w:rsid w:val="00A34E69"/>
    <w:rsid w:val="00A35037"/>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1EB9"/>
    <w:rsid w:val="00B9371E"/>
    <w:rsid w:val="00B946C2"/>
    <w:rsid w:val="00B97DC0"/>
    <w:rsid w:val="00BA0DB8"/>
    <w:rsid w:val="00BA0FA8"/>
    <w:rsid w:val="00BA13BE"/>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2D31"/>
    <w:rsid w:val="00BF2FCF"/>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62016"/>
    <w:rsid w:val="00C6372A"/>
    <w:rsid w:val="00C63D98"/>
    <w:rsid w:val="00C64E9F"/>
    <w:rsid w:val="00C65159"/>
    <w:rsid w:val="00C657EF"/>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358B"/>
    <w:rsid w:val="00DA513D"/>
    <w:rsid w:val="00DB1E93"/>
    <w:rsid w:val="00DB1F76"/>
    <w:rsid w:val="00DB21FC"/>
    <w:rsid w:val="00DB3124"/>
    <w:rsid w:val="00DB5F3C"/>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199B"/>
    <w:rsid w:val="00E13809"/>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26EB"/>
    <w:rsid w:val="00F341A0"/>
    <w:rsid w:val="00F34DA3"/>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56B"/>
    <w:rsid w:val="00FE37A0"/>
    <w:rsid w:val="00FE3A78"/>
    <w:rsid w:val="00FE4933"/>
    <w:rsid w:val="00FE6396"/>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7ED1A"/>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3EDF"/>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97543-EB58-4A6B-9DFF-83334A29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5892</TotalTime>
  <Pages>23</Pages>
  <Words>29022</Words>
  <Characters>165431</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194065</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10</cp:revision>
  <dcterms:created xsi:type="dcterms:W3CDTF">2018-02-09T12:43:00Z</dcterms:created>
  <dcterms:modified xsi:type="dcterms:W3CDTF">2018-02-28T15:18:00Z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