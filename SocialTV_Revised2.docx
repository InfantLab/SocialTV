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bookmarkStart w:id="0" w:name="_Hlk507058993"/>
      <w:r>
        <w:t xml:space="preserve">Social </w:t>
      </w:r>
      <w:r w:rsidR="00E752FF">
        <w:t xml:space="preserve">facilitation of </w:t>
      </w:r>
      <w:r>
        <w:t>l</w:t>
      </w:r>
      <w:r w:rsidR="00E558AA">
        <w:t>a</w:t>
      </w:r>
      <w:r>
        <w:t>ughter</w:t>
      </w:r>
      <w:r w:rsidR="00B27861">
        <w:t xml:space="preserve"> and smiles</w:t>
      </w:r>
      <w:r>
        <w:t xml:space="preserve"> </w:t>
      </w:r>
      <w:r w:rsidR="00AA1B93">
        <w:t>in preschool children</w:t>
      </w:r>
    </w:p>
    <w:bookmarkEnd w:id="0"/>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Pr="00A25E18" w:rsidRDefault="00E558AA" w:rsidP="009910CA">
      <w:pPr>
        <w:pStyle w:val="AuthorInfo"/>
        <w:tabs>
          <w:tab w:val="clear" w:pos="8640"/>
        </w:tabs>
        <w:spacing w:line="360" w:lineRule="auto"/>
        <w:rPr>
          <w:lang w:val="sv-SE"/>
        </w:rPr>
      </w:pPr>
      <w:bookmarkStart w:id="1" w:name="OLE_LINK2"/>
      <w:r w:rsidRPr="00A25E18">
        <w:rPr>
          <w:lang w:val="sv-SE"/>
        </w:rPr>
        <w:t xml:space="preserve">Charlotte </w:t>
      </w:r>
      <w:r w:rsidR="001E6B71" w:rsidRPr="00A25E18">
        <w:rPr>
          <w:lang w:val="sv-SE"/>
        </w:rPr>
        <w:t>Fogelquist, Lenka Levakova, Sarah Rees</w:t>
      </w:r>
    </w:p>
    <w:bookmarkEnd w:id="1"/>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EF7912" w:rsidP="009910CA">
      <w:pPr>
        <w:spacing w:line="360" w:lineRule="auto"/>
        <w:ind w:firstLine="720"/>
      </w:pPr>
      <w:r>
        <w:t>S</w:t>
      </w:r>
      <w:r w:rsidRPr="005C329F">
        <w:t>urprisingly little research has investi</w:t>
      </w:r>
      <w:r>
        <w:t>gated</w:t>
      </w:r>
      <w:r w:rsidR="00E752FF">
        <w:t xml:space="preserve"> the</w:t>
      </w:r>
      <w:r>
        <w:t xml:space="preserve"> social </w:t>
      </w:r>
      <w:r w:rsidR="00E752FF">
        <w:t xml:space="preserve">dimension of </w:t>
      </w:r>
      <w:r>
        <w:t>laughter in preschool children</w:t>
      </w:r>
      <w:r w:rsidRPr="005C329F">
        <w:t xml:space="preserve">.  </w:t>
      </w:r>
      <w:r w:rsidR="000253E6">
        <w:t xml:space="preserve">This experiment </w:t>
      </w:r>
      <w:r w:rsidR="00167924">
        <w:t xml:space="preserve">studied </w:t>
      </w:r>
      <w:r>
        <w:t>children</w:t>
      </w:r>
      <w:r w:rsidR="00167924">
        <w:t>’s</w:t>
      </w:r>
      <w:r>
        <w:t xml:space="preserve"> response</w:t>
      </w:r>
      <w:r w:rsidR="00167924">
        <w:t>s</w:t>
      </w:r>
      <w:r>
        <w:t xml:space="preserve"> to </w:t>
      </w:r>
      <w:r w:rsidR="00167924">
        <w:t>a</w:t>
      </w:r>
      <w:r w:rsidRPr="005C329F">
        <w:t>musing</w:t>
      </w:r>
      <w:r>
        <w:t xml:space="preserve"> video clip</w:t>
      </w:r>
      <w:r w:rsidR="00167924">
        <w:t>s</w:t>
      </w:r>
      <w:r>
        <w:t xml:space="preserve"> in the </w:t>
      </w:r>
      <w:r w:rsidR="00167924">
        <w:t>presence</w:t>
      </w:r>
      <w:r>
        <w:t xml:space="preserve"> or absence of </w:t>
      </w:r>
      <w:r w:rsidR="00AC19EB">
        <w:t>peers</w:t>
      </w:r>
      <w:r>
        <w:t xml:space="preserve">. </w:t>
      </w:r>
      <w:r w:rsidRPr="005C329F">
        <w:t>The s</w:t>
      </w:r>
      <w:r w:rsidR="00167924">
        <w:t>ample consisted of 9</w:t>
      </w:r>
      <w:r w:rsidRPr="005C329F">
        <w:t xml:space="preserve"> boys and </w:t>
      </w:r>
      <w:r w:rsidR="00167924">
        <w:t xml:space="preserve">11 </w:t>
      </w:r>
      <w:r w:rsidRPr="005C329F">
        <w:t xml:space="preserve">girls aged </w:t>
      </w:r>
      <w:r w:rsidR="00E752FF">
        <w:t>31-49 months</w:t>
      </w:r>
      <w:r w:rsidR="0047029E">
        <w:t xml:space="preserve"> (mean 39.8, SD 4.2)</w:t>
      </w:r>
      <w:r>
        <w:t xml:space="preserve"> who watched three </w:t>
      </w:r>
      <w:r w:rsidR="00030898">
        <w:t>cartoons</w:t>
      </w:r>
      <w:r>
        <w:t xml:space="preserve"> u</w:t>
      </w:r>
      <w:r w:rsidR="001479F5">
        <w:t>nd</w:t>
      </w:r>
      <w:r>
        <w:t>er three different conditions</w:t>
      </w:r>
      <w:r w:rsidR="000253E6">
        <w:t>:</w:t>
      </w:r>
      <w:r>
        <w:t xml:space="preserve"> individually, in pairs</w:t>
      </w:r>
      <w:r w:rsidR="00357C41">
        <w:t>,</w:t>
      </w:r>
      <w:r>
        <w:t xml:space="preserve"> or in groups of 6</w:t>
      </w:r>
      <w:r w:rsidR="000253E6">
        <w:t xml:space="preserve"> or</w:t>
      </w:r>
      <w:r w:rsidR="00A25E18">
        <w:t xml:space="preserve"> </w:t>
      </w:r>
      <w:r>
        <w:t xml:space="preserve">8. </w:t>
      </w:r>
      <w:r w:rsidR="00167924">
        <w:t xml:space="preserve">The </w:t>
      </w:r>
      <w:r w:rsidR="006C20AE">
        <w:t>social</w:t>
      </w:r>
      <w:r>
        <w:t xml:space="preserve"> </w:t>
      </w:r>
      <w:r w:rsidR="008D26F9">
        <w:t xml:space="preserve">viewing </w:t>
      </w:r>
      <w:r>
        <w:t xml:space="preserve">conditions showed significantly higher </w:t>
      </w:r>
      <w:r w:rsidRPr="005C329F">
        <w:t>number</w:t>
      </w:r>
      <w:r w:rsidR="004137B7">
        <w:t>s</w:t>
      </w:r>
      <w:r w:rsidRPr="005C329F">
        <w:t xml:space="preserve"> of laughs and smiles</w:t>
      </w:r>
      <w:r>
        <w:t xml:space="preserve"> than </w:t>
      </w:r>
      <w:r w:rsidR="000253E6">
        <w:t xml:space="preserve">the </w:t>
      </w:r>
      <w:r>
        <w:t>individual</w:t>
      </w:r>
      <w:r w:rsidR="001479F5">
        <w:t xml:space="preserve"> viewing</w:t>
      </w:r>
      <w:r w:rsidR="000253E6">
        <w:t xml:space="preserve"> condition</w:t>
      </w:r>
      <w:r w:rsidR="006C20AE">
        <w:t xml:space="preserve">. </w:t>
      </w:r>
      <w:r w:rsidR="00462A78">
        <w:t>On average c</w:t>
      </w:r>
      <w:r w:rsidR="006C20AE">
        <w:t>hildren laugh</w:t>
      </w:r>
      <w:r w:rsidR="004C2B65">
        <w:t>ed</w:t>
      </w:r>
      <w:r w:rsidR="00797DBE">
        <w:t xml:space="preserve"> eight times</w:t>
      </w:r>
      <w:r w:rsidR="00462A78">
        <w:t xml:space="preserve"> more in company as on their own</w:t>
      </w:r>
      <w:r w:rsidR="00357C41">
        <w:t>,</w:t>
      </w:r>
      <w:r w:rsidR="00797DBE">
        <w:t xml:space="preserve"> </w:t>
      </w:r>
      <w:r w:rsidR="006C20AE">
        <w:t>a</w:t>
      </w:r>
      <w:r w:rsidR="004C2B65">
        <w:t>nd smiled</w:t>
      </w:r>
      <w:r w:rsidR="006C20AE">
        <w:t xml:space="preserve"> </w:t>
      </w:r>
      <w:r w:rsidR="007C02EB">
        <w:t>almost three</w:t>
      </w:r>
      <w:r w:rsidR="006C20AE">
        <w:t xml:space="preserve"> times as much</w:t>
      </w:r>
      <w:r>
        <w:t>.</w:t>
      </w:r>
      <w:r w:rsidR="006C20AE">
        <w:t xml:space="preserve"> N</w:t>
      </w:r>
      <w:r>
        <w:t>o difference</w:t>
      </w:r>
      <w:r w:rsidR="00167924">
        <w:t xml:space="preserve">s were </w:t>
      </w:r>
      <w:r>
        <w:t xml:space="preserve">found </w:t>
      </w:r>
      <w:r w:rsidR="001479F5">
        <w:t xml:space="preserve">between </w:t>
      </w:r>
      <w:r>
        <w:t>pair</w:t>
      </w:r>
      <w:r w:rsidR="001479F5">
        <w:t>s</w:t>
      </w:r>
      <w:r>
        <w:t xml:space="preserve"> a</w:t>
      </w:r>
      <w:r w:rsidR="00167924">
        <w:t>nd groups</w:t>
      </w:r>
      <w:r w:rsidR="00357C41">
        <w:t>,</w:t>
      </w:r>
      <w:r w:rsidR="00167924">
        <w:t xml:space="preserve"> and n</w:t>
      </w:r>
      <w:r w:rsidRPr="005C329F">
        <w:t>o association was found between subjective funnines</w:t>
      </w:r>
      <w:r w:rsidR="00167924">
        <w:t xml:space="preserve">s ratings and </w:t>
      </w:r>
      <w:r w:rsidR="000F5309">
        <w:t>group size</w:t>
      </w:r>
      <w:r w:rsidR="00167924">
        <w:t xml:space="preserve">. </w:t>
      </w:r>
      <w:bookmarkStart w:id="2" w:name="_Hlk507059390"/>
      <w:bookmarkStart w:id="3" w:name="_Hlk507060168"/>
      <w:r w:rsidR="00167924">
        <w:t xml:space="preserve">This suggests that </w:t>
      </w:r>
      <w:r w:rsidR="000253E6">
        <w:t xml:space="preserve">the </w:t>
      </w:r>
      <w:r w:rsidR="00167924">
        <w:t>presence of even a single social partner can change behavio</w:t>
      </w:r>
      <w:r w:rsidR="000513C9">
        <w:t>u</w:t>
      </w:r>
      <w:r w:rsidR="00167924">
        <w:t>r</w:t>
      </w:r>
      <w:r w:rsidR="00E54D64">
        <w:t xml:space="preserve"> in response to humorous material</w:t>
      </w:r>
      <w:r w:rsidR="00BB5FE7">
        <w:t xml:space="preserve">. </w:t>
      </w:r>
      <w:bookmarkEnd w:id="2"/>
      <w:r w:rsidR="00BB5FE7">
        <w:t xml:space="preserve">It supports the </w:t>
      </w:r>
      <w:r w:rsidR="00CA3002">
        <w:t>idea</w:t>
      </w:r>
      <w:r w:rsidR="00BB5FE7">
        <w:t xml:space="preserve"> that laughter and smiles are primarily </w:t>
      </w:r>
      <w:r w:rsidR="00CA3002">
        <w:t xml:space="preserve">flexible </w:t>
      </w:r>
      <w:r w:rsidR="00BB5FE7">
        <w:t>social signals</w:t>
      </w:r>
      <w:r w:rsidR="00CA3002">
        <w:t xml:space="preserve"> rather than reflexive responses to humo</w:t>
      </w:r>
      <w:r w:rsidR="00433901">
        <w:t>ur.</w:t>
      </w:r>
      <w:r w:rsidR="00BB5FE7">
        <w:t xml:space="preserve"> </w:t>
      </w:r>
      <w:r w:rsidR="00E54D64">
        <w:t xml:space="preserve"> </w:t>
      </w:r>
      <w:bookmarkEnd w:id="3"/>
    </w:p>
    <w:p w:rsidR="00EF7912" w:rsidRDefault="006C20AE" w:rsidP="009910CA">
      <w:pPr>
        <w:pStyle w:val="AbstractText"/>
        <w:tabs>
          <w:tab w:val="clear" w:pos="8640"/>
        </w:tabs>
        <w:spacing w:line="360" w:lineRule="auto"/>
      </w:pPr>
      <w:r>
        <w:t>(1</w:t>
      </w:r>
      <w:r w:rsidR="000253E6">
        <w:t>4</w:t>
      </w:r>
      <w:r w:rsidR="00357C41">
        <w:t>2</w:t>
      </w:r>
      <w:r w:rsidR="004137B7">
        <w:t xml:space="preserve"> words)</w:t>
      </w:r>
    </w:p>
    <w:p w:rsidR="00583355" w:rsidRPr="000504E2" w:rsidRDefault="00583355" w:rsidP="009910CA">
      <w:pPr>
        <w:pStyle w:val="AbstractText"/>
        <w:tabs>
          <w:tab w:val="clear" w:pos="8640"/>
        </w:tabs>
        <w:spacing w:line="360" w:lineRule="auto"/>
        <w:jc w:val="center"/>
      </w:pPr>
      <w:r w:rsidRPr="000504E2">
        <w:rPr>
          <w:i/>
        </w:rPr>
        <w:t xml:space="preserve">Keywords: </w:t>
      </w:r>
      <w:r w:rsidR="00E558AA">
        <w:t>preschoolers</w:t>
      </w:r>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7C0D37">
      <w:pPr>
        <w:pStyle w:val="BodyText"/>
        <w:tabs>
          <w:tab w:val="clear" w:pos="8640"/>
        </w:tabs>
        <w:spacing w:line="360" w:lineRule="auto"/>
        <w:jc w:val="both"/>
      </w:pPr>
      <w:r>
        <w:rPr>
          <w:lang w:val="en"/>
        </w:rPr>
        <w:t>Laugh</w:t>
      </w:r>
      <w:r w:rsidRPr="005C329F">
        <w:rPr>
          <w:lang w:val="en"/>
        </w:rPr>
        <w:t xml:space="preserve">ter is a universal aspect of human life occurring in almost all individuals and across all cultures </w:t>
      </w:r>
      <w:r w:rsidR="000C51F9">
        <w:rPr>
          <w:lang w:val="en"/>
        </w:rPr>
        <w:fldChar w:fldCharType="begin" w:fldLock="1"/>
      </w:r>
      <w:r w:rsidR="00221B97">
        <w:rPr>
          <w:lang w:val="en"/>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"London", "title" : "Laughter : a scientific investigation", "type" : "book" }, "uris" : [ "http://www.mendeley.com/documents/?uuid=fad24201-d8a3-3ffd-aa28-794e5029d5fa" ] } ], "mendeley" : { "formattedCitation" : "(Martin, 2007; Provine, 2001)", "plainTextFormattedCitation" : "(Martin, 2007; Provine, 2001)", "previouslyFormattedCitation" : "(Martin, 2007; Provine, 2001)" }, "properties" : {  }, "schema" : "https://github.com/citation-style-language/schema/raw/master/csl-citation.json" }</w:instrText>
      </w:r>
      <w:r w:rsidR="000C51F9">
        <w:rPr>
          <w:lang w:val="en"/>
        </w:rPr>
        <w:fldChar w:fldCharType="separate"/>
      </w:r>
      <w:r w:rsidR="000C51F9" w:rsidRPr="000C51F9">
        <w:rPr>
          <w:noProof/>
          <w:lang w:val="en"/>
        </w:rPr>
        <w:t>(Martin, 2007; Provine, 2001)</w:t>
      </w:r>
      <w:r w:rsidR="000C51F9">
        <w:rPr>
          <w:lang w:val="en"/>
        </w:rPr>
        <w:fldChar w:fldCharType="end"/>
      </w:r>
      <w:r w:rsidRPr="005C329F">
        <w:rPr>
          <w:lang w:val="en"/>
        </w:rPr>
        <w:t xml:space="preserve">.   </w:t>
      </w:r>
      <w:r w:rsidR="007C7AED">
        <w:rPr>
          <w:lang w:val="en"/>
        </w:rPr>
        <w:t>L</w:t>
      </w:r>
      <w:r w:rsidRPr="005C329F">
        <w:rPr>
          <w:lang w:val="en"/>
        </w:rPr>
        <w:t xml:space="preserve">aughter is a distinctive pattern of vocalisation </w:t>
      </w:r>
      <w:r w:rsidR="00276009">
        <w:rPr>
          <w:lang w:val="en"/>
        </w:rPr>
        <w:t>that is instantly recognisable</w:t>
      </w:r>
      <w:r w:rsidR="007C7AED">
        <w:rPr>
          <w:lang w:val="en"/>
        </w:rPr>
        <w:t xml:space="preserve"> and emerges by four months </w:t>
      </w:r>
      <w:r w:rsidR="007C7AED">
        <w:rPr>
          <w:lang w:val="en"/>
        </w:rPr>
        <w:fldChar w:fldCharType="begin" w:fldLock="1"/>
      </w:r>
      <w:r w:rsidR="002B7879">
        <w:rPr>
          <w:lang w:val="en"/>
        </w:rPr>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7C7AED">
        <w:rPr>
          <w:lang w:val="en"/>
        </w:rPr>
        <w:fldChar w:fldCharType="separate"/>
      </w:r>
      <w:r w:rsidR="007C7AED" w:rsidRPr="007C7AED">
        <w:rPr>
          <w:noProof/>
          <w:lang w:val="en"/>
        </w:rPr>
        <w:t>(Sroufe &amp; Waters, 1976)</w:t>
      </w:r>
      <w:r w:rsidR="007C7AED">
        <w:rPr>
          <w:lang w:val="en"/>
        </w:rPr>
        <w:fldChar w:fldCharType="end"/>
      </w:r>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920BFE">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"http://www.mendeley.com/documents/?uuid=cf040508-15d0-4cee-85d9-b1c59eec5785" ] } ], "mendeley" : { "formattedCitation" : "(Gervais &amp; Wilson, 2005)", "plainTextFormattedCitation" : "(Gervais &amp; Wilson, 2005)", "previouslyFormattedCitation" : "(Gervais &amp; Wilson, 2005)" }, "properties" : {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E02DF2">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"id" : "ITEM-3", "itemData" : { "author" : [ { "dropping-particle" : "", "family" : "Chapman", "given" : "Antony J", "non-dropping-particle" : "", "parse-names" : false, "suffix" : "" } ], "container-title" : "Journal of Experimental Social Psychology", "id" : "ITEM-3", "issue" : "6", "issued" : { "date-parts" : [ [ "1973" ] ] }, "page" : "528-541", "publisher" : "Elsevier", "title" : "Social facilitation of laughter in children", "type" : "article-journal", "volume" : "9" }, "uris" : [ "http://www.mendeley.com/documents/?uuid=8763c256-a752-46cb-8b82-c72fb1dc2ee7" ] } ], "mendeley" : { "formattedCitation" : "(Addyman &amp; Addyman, 2013; Antony J Chapman, 1973; Provine, 1993)", "manualFormatting" : "(Addyman &amp; Addyman, 2013; Chapman, 1973; Provine, 1993)", "plainTextFormattedCitation" : "(Addyman &amp; Addyman, 2013; Antony J Chapman, 1973; Provine, 1993)", "previouslyFormattedCitation" : "(Addyman &amp; Addyman, 2013; Antony J Chapman, 1973; Provine, 1993)" }, "properties" : {  }, "schema" : "https://github.com/citation-style-language/schema/raw/master/csl-citation.json" }</w:instrText>
      </w:r>
      <w:r>
        <w:fldChar w:fldCharType="separate"/>
      </w:r>
      <w:r w:rsidR="00920BFE" w:rsidRPr="00920BFE">
        <w:rPr>
          <w:noProof/>
        </w:rPr>
        <w:t>(Addyman &amp; Addyman, 2013; Chapman, 1973; Provine, 1993)</w:t>
      </w:r>
      <w:r>
        <w:fldChar w:fldCharType="end"/>
      </w:r>
      <w:r w:rsidR="00127631">
        <w:t>. S</w:t>
      </w:r>
      <w:r w:rsidR="009910CA">
        <w:t>urprisingly</w:t>
      </w:r>
      <w:r w:rsidR="009910CA" w:rsidRPr="005C329F">
        <w:t xml:space="preserve"> little experimental research has investigated </w:t>
      </w:r>
      <w:r w:rsidR="00723984">
        <w:t xml:space="preserve">the </w:t>
      </w:r>
      <w:r w:rsidR="009910CA">
        <w:t>social</w:t>
      </w:r>
      <w:r w:rsidR="00723984">
        <w:t xml:space="preserve"> dimensions of</w:t>
      </w:r>
      <w:r w:rsidR="009910CA">
        <w:t xml:space="preserve"> </w:t>
      </w:r>
      <w:r w:rsidR="000A284E">
        <w:t xml:space="preserve">laughter in young children and </w:t>
      </w:r>
      <w:r w:rsidR="00723984">
        <w:t>how this</w:t>
      </w:r>
      <w:r w:rsidR="000A284E">
        <w:t xml:space="preserve"> relat</w:t>
      </w:r>
      <w:r w:rsidR="00723984">
        <w:t>es</w:t>
      </w:r>
      <w:r w:rsidR="000A284E">
        <w:t xml:space="preserve"> to </w:t>
      </w:r>
      <w:r w:rsidR="00723984">
        <w:t xml:space="preserve">their responses to </w:t>
      </w:r>
      <w:r w:rsidR="000A284E">
        <w:t>humour.</w:t>
      </w:r>
      <w:r w:rsidR="009910CA" w:rsidRPr="005C329F">
        <w:t xml:space="preserve">  </w:t>
      </w:r>
      <w:bookmarkStart w:id="4" w:name="_Hlk507061379"/>
      <w:r w:rsidR="009910CA" w:rsidRPr="005C329F">
        <w:t>The current s</w:t>
      </w:r>
      <w:r w:rsidR="000A284E">
        <w:t>tudy sought to do so by</w:t>
      </w:r>
      <w:r w:rsidR="00920BFE">
        <w:t xml:space="preserve"> adapting the methods of Chapman (1973) to measure smiling and laughter in</w:t>
      </w:r>
      <w:r w:rsidR="000A284E">
        <w:t xml:space="preserve"> preschoolers watch</w:t>
      </w:r>
      <w:ins w:id="5" w:author="Lotta" w:date="2018-03-01T20:12:00Z">
        <w:r w:rsidR="002F23BA">
          <w:t>ing</w:t>
        </w:r>
      </w:ins>
      <w:r w:rsidR="000A284E">
        <w:t xml:space="preserve"> humor</w:t>
      </w:r>
      <w:r w:rsidR="00114E8D">
        <w:t>ous</w:t>
      </w:r>
      <w:r w:rsidR="000A284E">
        <w:t xml:space="preserve"> videos on their own or in </w:t>
      </w:r>
      <w:r w:rsidR="008D26F9">
        <w:t xml:space="preserve">the </w:t>
      </w:r>
      <w:r w:rsidR="000A284E">
        <w:t xml:space="preserve">company of their peers. </w:t>
      </w:r>
      <w:bookmarkEnd w:id="4"/>
    </w:p>
    <w:p w:rsidR="000A284E" w:rsidRDefault="000A284E" w:rsidP="00127631">
      <w:pPr>
        <w:pStyle w:val="BodyText"/>
        <w:tabs>
          <w:tab w:val="clear" w:pos="8640"/>
        </w:tabs>
        <w:spacing w:line="360" w:lineRule="auto"/>
      </w:pPr>
    </w:p>
    <w:p w:rsidR="001A3203" w:rsidRDefault="001A3203" w:rsidP="00F371B5">
      <w:pPr>
        <w:autoSpaceDE w:val="0"/>
        <w:autoSpaceDN w:val="0"/>
        <w:adjustRightInd w:val="0"/>
        <w:spacing w:line="360" w:lineRule="auto"/>
        <w:ind w:firstLine="720"/>
      </w:pPr>
      <w:r w:rsidRPr="00AB60FC">
        <w:t xml:space="preserve">Noting that not all laughs are alike, </w:t>
      </w:r>
      <w:r>
        <w:fldChar w:fldCharType="begin" w:fldLock="1"/>
      </w:r>
      <w:r>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&amp; Oxford (</w:t>
      </w:r>
      <w:r w:rsidRPr="00A059D0">
        <w:rPr>
          <w:noProof/>
        </w:rPr>
        <w:t>1970)</w:t>
      </w:r>
      <w:r>
        <w:fldChar w:fldCharType="end"/>
      </w:r>
      <w:r>
        <w:t xml:space="preserve"> </w:t>
      </w:r>
      <w:r w:rsidRPr="00AB60FC">
        <w:t>proposed seven mutually ex</w:t>
      </w:r>
      <w:r>
        <w:t>clusive categories of laughter. The most common types were humor</w:t>
      </w:r>
      <w:r w:rsidRPr="00AB60FC">
        <w: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t>
      </w:r>
      <w:r>
        <w:t>.</w:t>
      </w:r>
      <w:r w:rsidRPr="00AB60FC">
        <w:t xml:space="preserve"> </w:t>
      </w:r>
      <w:r>
        <w:fldChar w:fldCharType="begin" w:fldLock="1"/>
      </w:r>
      <w:r>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instrText>
      </w:r>
      <w:r>
        <w:fldChar w:fldCharType="separate"/>
      </w:r>
      <w:r>
        <w:rPr>
          <w:noProof/>
        </w:rPr>
        <w:t>Chapman &amp; Wright</w:t>
      </w:r>
      <w:r w:rsidRPr="00A059D0">
        <w:rPr>
          <w:noProof/>
        </w:rPr>
        <w:t xml:space="preserve"> </w:t>
      </w:r>
      <w:r>
        <w:rPr>
          <w:noProof/>
        </w:rPr>
        <w:t>(</w:t>
      </w:r>
      <w:r w:rsidRPr="00A059D0">
        <w:rPr>
          <w:noProof/>
        </w:rPr>
        <w:t>1976)</w:t>
      </w:r>
      <w:r>
        <w:fldChar w:fldCharType="end"/>
      </w:r>
      <w:r w:rsidRPr="00AB60FC">
        <w:t xml:space="preserve"> point out that laugh</w:t>
      </w:r>
      <w:r>
        <w:t>t</w:t>
      </w:r>
      <w:r w:rsidRPr="00AB60FC">
        <w:t>er, as distinct from smiling, in response to amusing stimuli, is relatively uncommon in the absence of anoth</w:t>
      </w:r>
      <w:r>
        <w:t xml:space="preserve">er person to share the humour. </w:t>
      </w:r>
      <w:r w:rsidRPr="005C329F">
        <w:rPr>
          <w:lang w:val="en"/>
        </w:rPr>
        <w:t>Humour is not an easy thing</w:t>
      </w:r>
      <w:r>
        <w:rPr>
          <w:lang w:val="en"/>
        </w:rPr>
        <w:t xml:space="preserve"> to define or classify. It is</w:t>
      </w:r>
      <w:r w:rsidRPr="005C329F">
        <w:rPr>
          <w:lang w:val="en"/>
        </w:rPr>
        <w:t xml:space="preserve"> difficult to pinpoint exactly what makes s</w:t>
      </w:r>
      <w:r>
        <w:rPr>
          <w:lang w:val="en"/>
        </w:rPr>
        <w:t xml:space="preserve">omething funny </w:t>
      </w:r>
      <w:r>
        <w:rPr>
          <w:lang w:val="en"/>
        </w:rPr>
        <w:fldChar w:fldCharType="begin" w:fldLock="1"/>
      </w:r>
      <w:r>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instrText>
      </w:r>
      <w:r>
        <w:rPr>
          <w:lang w:val="en"/>
        </w:rPr>
        <w:fldChar w:fldCharType="separate"/>
      </w:r>
      <w:r w:rsidRPr="005A565E">
        <w:rPr>
          <w:noProof/>
          <w:lang w:val="en"/>
        </w:rPr>
        <w:t>(P. E. McGhee, 1979)</w:t>
      </w:r>
      <w:r>
        <w:rPr>
          <w:lang w:val="en"/>
        </w:rPr>
        <w:fldChar w:fldCharType="end"/>
      </w:r>
      <w:r>
        <w:rPr>
          <w:lang w:val="en"/>
        </w:rPr>
        <w:t xml:space="preserve">. </w:t>
      </w:r>
      <w:r w:rsidRPr="005C329F">
        <w:rPr>
          <w:lang w:val="en"/>
        </w:rPr>
        <w:t>Sometimes hu</w:t>
      </w:r>
      <w:r>
        <w:rPr>
          <w:lang w:val="en"/>
        </w:rPr>
        <w:t xml:space="preserve">mour is defined in terms of ability to provoke laughter and sometimes </w:t>
      </w:r>
      <w:r w:rsidRPr="00AB2B68">
        <w:t xml:space="preserve">the terms laughter and humour </w:t>
      </w:r>
      <w:r>
        <w:t xml:space="preserve">are used interchangeably </w:t>
      </w:r>
      <w:r>
        <w:fldChar w:fldCharType="begin" w:fldLock="1"/>
      </w:r>
      <w: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instrText>
      </w:r>
      <w:r>
        <w:fldChar w:fldCharType="separate"/>
      </w:r>
      <w:r w:rsidRPr="005A565E">
        <w:rPr>
          <w:noProof/>
        </w:rPr>
        <w:t>(Devereux &amp; Ginsburg, 2001)</w:t>
      </w:r>
      <w:r>
        <w:fldChar w:fldCharType="end"/>
      </w:r>
      <w:r>
        <w:t xml:space="preserve">. </w:t>
      </w:r>
      <w:r>
        <w:rPr>
          <w:lang w:val="en"/>
        </w:rPr>
        <w:t>S</w:t>
      </w:r>
      <w:r w:rsidRPr="005C329F">
        <w:rPr>
          <w:lang w:val="en"/>
        </w:rPr>
        <w:t xml:space="preserve">tudies have shown observed </w:t>
      </w:r>
      <w:r>
        <w:rPr>
          <w:lang w:val="en"/>
        </w:rPr>
        <w:t xml:space="preserve">young children’s </w:t>
      </w:r>
      <w:r w:rsidRPr="005C329F">
        <w:rPr>
          <w:lang w:val="en"/>
        </w:rPr>
        <w:t>laughter to be correlated with subjective ratings of funniness</w:t>
      </w:r>
      <w:r>
        <w:rPr>
          <w:lang w:val="en"/>
        </w:rPr>
        <w:t xml:space="preserve"> </w:t>
      </w:r>
      <w:r>
        <w:rPr>
          <w:lang w:val="en"/>
        </w:rPr>
        <w:fldChar w:fldCharType="begin" w:fldLock="1"/>
      </w:r>
      <w:r w:rsidR="002B7879">
        <w:rPr>
          <w:lang w:val="en"/>
        </w:rPr>
        <w: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"manualFormatting" : "(Chapman, 1983)", "plainTextFormattedCitation" : "(A. J. Chapman, 1983)", "previouslyFormattedCitation" : "(A. J. Chapman, 1983)" }, "properties" : {  }, "schema" : "https://github.com/citation-style-language/schema/raw/master/csl-citation.json" }</w:instrText>
      </w:r>
      <w:r>
        <w:rPr>
          <w:lang w:val="en"/>
        </w:rPr>
        <w:fldChar w:fldCharType="separate"/>
      </w:r>
      <w:r w:rsidRPr="00920BFE">
        <w:rPr>
          <w:noProof/>
          <w:lang w:val="en"/>
        </w:rPr>
        <w:t>(Chapman, 1983)</w:t>
      </w:r>
      <w:r>
        <w:rPr>
          <w:lang w:val="en"/>
        </w:rPr>
        <w:fldChar w:fldCharType="end"/>
      </w:r>
      <w:r>
        <w:rPr>
          <w:lang w:val="en"/>
        </w:rPr>
        <w:t xml:space="preserve">.  However, </w:t>
      </w:r>
      <w:r w:rsidRPr="005C329F">
        <w:rPr>
          <w:lang w:val="en"/>
        </w:rPr>
        <w:t>people often smile and laugh in the absence of humour, and people may feel amused without smiling or la</w:t>
      </w:r>
      <w:r>
        <w:rPr>
          <w:lang w:val="en"/>
        </w:rPr>
        <w:t xml:space="preserve">ughing, particularly when alone </w:t>
      </w:r>
      <w:r>
        <w:rPr>
          <w:lang w:val="en"/>
        </w:rPr>
        <w:fldChar w:fldCharType="begin" w:fldLock="1"/>
      </w:r>
      <w:r>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instrText>
      </w:r>
      <w:r>
        <w:rPr>
          <w:lang w:val="en"/>
        </w:rPr>
        <w:fldChar w:fldCharType="separate"/>
      </w:r>
      <w:r w:rsidRPr="008D4EDD">
        <w:rPr>
          <w:noProof/>
          <w:lang w:val="en"/>
        </w:rPr>
        <w:t>(Weisfeld, 1993)</w:t>
      </w:r>
      <w:r>
        <w:rPr>
          <w:lang w:val="en"/>
        </w:rPr>
        <w:fldChar w:fldCharType="end"/>
      </w:r>
      <w:r>
        <w:rPr>
          <w:lang w:val="en"/>
        </w:rPr>
        <w:t>.</w:t>
      </w:r>
    </w:p>
    <w:p w:rsidR="001A3203" w:rsidRDefault="001A3203" w:rsidP="00127631">
      <w:pPr>
        <w:pStyle w:val="BodyText"/>
        <w:tabs>
          <w:tab w:val="clear" w:pos="8640"/>
        </w:tabs>
        <w:spacing w:line="360" w:lineRule="auto"/>
      </w:pPr>
    </w:p>
    <w:p w:rsidR="003105E9" w:rsidRDefault="003105E9" w:rsidP="003105E9">
      <w:pPr>
        <w:autoSpaceDE w:val="0"/>
        <w:autoSpaceDN w:val="0"/>
        <w:adjustRightInd w:val="0"/>
        <w:spacing w:line="360" w:lineRule="auto"/>
        <w:ind w:firstLine="720"/>
        <w:rPr>
          <w:lang w:val="en"/>
        </w:rPr>
      </w:pPr>
      <w:r>
        <w:rPr>
          <w:lang w:val="en"/>
        </w:rPr>
        <w:t xml:space="preserve">Darwin and others thought smiling and laughter were manifestations of degrees of intense happiness </w:t>
      </w:r>
      <w:r>
        <w:rPr>
          <w:lang w:val="en"/>
        </w:rPr>
        <w:fldChar w:fldCharType="begin" w:fldLock="1"/>
      </w:r>
      <w:r w:rsidR="00671E25">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instrText>
      </w:r>
      <w:r>
        <w:rPr>
          <w:lang w:val="en"/>
        </w:rPr>
        <w:fldChar w:fldCharType="separate"/>
      </w:r>
      <w:r w:rsidRPr="00F52EEA">
        <w:rPr>
          <w:noProof/>
          <w:lang w:val="en"/>
        </w:rPr>
        <w:t>(Darwin, 1872; Ekman &amp; Friesen, 1984)</w:t>
      </w:r>
      <w:r>
        <w:rPr>
          <w:lang w:val="en"/>
        </w:rPr>
        <w:fldChar w:fldCharType="end"/>
      </w:r>
      <w:r>
        <w:rPr>
          <w:lang w:val="en"/>
        </w:rPr>
        <w:t>. However, several studies support the contrasting hypothesis that smiling is primarily a social indication of friendliness. Kraut and</w:t>
      </w:r>
      <w:r w:rsidRPr="005C329F">
        <w:rPr>
          <w:lang w:val="en"/>
        </w:rPr>
        <w:t xml:space="preserve"> Johnson </w:t>
      </w:r>
      <w:r>
        <w:rPr>
          <w:lang w:val="en"/>
        </w:rPr>
        <w:fldChar w:fldCharType="begin" w:fldLock="1"/>
      </w:r>
      <w:r>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instrText>
      </w:r>
      <w:r>
        <w:rPr>
          <w:lang w:val="en"/>
        </w:rPr>
        <w:fldChar w:fldCharType="separate"/>
      </w:r>
      <w:r>
        <w:rPr>
          <w:noProof/>
          <w:lang w:val="en"/>
        </w:rPr>
        <w:t>(</w:t>
      </w:r>
      <w:r w:rsidRPr="00F52EEA">
        <w:rPr>
          <w:noProof/>
          <w:lang w:val="en"/>
        </w:rPr>
        <w:t>1979)</w:t>
      </w:r>
      <w:r>
        <w:rPr>
          <w:lang w:val="en"/>
        </w:rPr>
        <w:fldChar w:fldCharType="end"/>
      </w:r>
      <w:r w:rsidRPr="005C329F">
        <w:rPr>
          <w:lang w:val="en"/>
        </w:rPr>
        <w:t xml:space="preserve"> </w:t>
      </w:r>
      <w:r>
        <w:rPr>
          <w:lang w:val="en"/>
        </w:rPr>
        <w:t xml:space="preserve">observed people in a </w:t>
      </w:r>
      <w:r w:rsidRPr="005C329F">
        <w:rPr>
          <w:lang w:val="en"/>
        </w:rPr>
        <w:t>bowling alley</w:t>
      </w:r>
      <w:r>
        <w:rPr>
          <w:lang w:val="en"/>
        </w:rPr>
        <w:t xml:space="preserve">. They found smiles were more likely when interacting with others than when scoring a strike. </w:t>
      </w:r>
      <w:r>
        <w:rPr>
          <w:lang w:val="en"/>
        </w:rPr>
        <w:fldChar w:fldCharType="begin" w:fldLock="1"/>
      </w:r>
      <w:r>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instrText>
      </w:r>
      <w:r>
        <w:rPr>
          <w:lang w:val="en"/>
        </w:rPr>
        <w:fldChar w:fldCharType="separate"/>
      </w:r>
      <w:r>
        <w:rPr>
          <w:noProof/>
          <w:lang w:val="en"/>
        </w:rPr>
        <w:t>Fernández-Dols and Ruiz-Belda (</w:t>
      </w:r>
      <w:r w:rsidRPr="00D809F0">
        <w:rPr>
          <w:noProof/>
          <w:lang w:val="en"/>
        </w:rPr>
        <w:t>1995)</w:t>
      </w:r>
      <w:r>
        <w:rPr>
          <w:lang w:val="en"/>
        </w:rPr>
        <w:fldChar w:fldCharType="end"/>
      </w:r>
      <w:r>
        <w:rPr>
          <w:lang w:val="en"/>
        </w:rPr>
        <w:t xml:space="preserve"> observed</w:t>
      </w:r>
      <w:r w:rsidRPr="005C329F">
        <w:rPr>
          <w:lang w:val="en"/>
        </w:rPr>
        <w:t xml:space="preserve"> 22 gold medal winners at the presentation ceremony of the Barcelona Olympic Games</w:t>
      </w:r>
      <w:r>
        <w:rPr>
          <w:lang w:val="en"/>
        </w:rPr>
        <w:t>. M</w:t>
      </w:r>
      <w:r w:rsidRPr="005C329F">
        <w:rPr>
          <w:lang w:val="en"/>
        </w:rPr>
        <w:t>edalists smiled most during face</w:t>
      </w:r>
      <w:r>
        <w:rPr>
          <w:lang w:val="en"/>
        </w:rPr>
        <w:t>-</w:t>
      </w:r>
      <w:r w:rsidRPr="005C329F">
        <w:rPr>
          <w:lang w:val="en"/>
        </w:rPr>
        <w:t>to</w:t>
      </w:r>
      <w:r>
        <w:rPr>
          <w:lang w:val="en"/>
        </w:rPr>
        <w:t>-</w:t>
      </w:r>
      <w:r w:rsidRPr="005C329F">
        <w:rPr>
          <w:lang w:val="en"/>
        </w:rPr>
        <w:t>face encounters associated with the actual presentation of their medals, but only sporadically during other times of the presentation ceremony</w:t>
      </w:r>
      <w:r>
        <w:rPr>
          <w:lang w:val="en"/>
        </w:rPr>
        <w:t xml:space="preserve">. </w:t>
      </w:r>
    </w:p>
    <w:p w:rsidR="00B72FA7" w:rsidRDefault="009910CA" w:rsidP="00DB5F3C">
      <w:pPr>
        <w:autoSpaceDE w:val="0"/>
        <w:autoSpaceDN w:val="0"/>
        <w:adjustRightInd w:val="0"/>
        <w:spacing w:line="360" w:lineRule="auto"/>
        <w:ind w:firstLine="720"/>
      </w:pPr>
      <w:r w:rsidRPr="005C329F">
        <w:t>Comparative and phylogenetic studies support the notion that laughter and smiling are evolved instincts</w:t>
      </w:r>
      <w:r w:rsidR="002B7879">
        <w:t xml:space="preserve"> with a social purpose</w:t>
      </w:r>
      <w:r w:rsidRPr="005C329F">
        <w:t xml:space="preserve">.  Many primate species display a relaxed open-mouth </w:t>
      </w:r>
      <w:r w:rsidR="00CA2E23">
        <w:t xml:space="preserve">“play face” </w:t>
      </w:r>
      <w:r w:rsidRPr="005C329F">
        <w:t>during social pla</w:t>
      </w:r>
      <w:r w:rsidR="00CA2E23">
        <w:t>y</w:t>
      </w:r>
      <w:r w:rsidR="00357C41">
        <w:t>,</w:t>
      </w:r>
      <w:r w:rsidRPr="005C329F">
        <w:t xml:space="preserve"> frequently </w:t>
      </w:r>
      <w:del w:id="6" w:author="Caspar Addyman" w:date="2018-03-05T21:19:00Z">
        <w:r w:rsidRPr="005C329F" w:rsidDel="00132C24">
          <w:delText>accom</w:delText>
        </w:r>
        <w:r w:rsidR="00441541" w:rsidDel="00132C24">
          <w:delText>yy</w:delText>
        </w:r>
        <w:r w:rsidRPr="005C329F" w:rsidDel="00132C24">
          <w:delText>anied</w:delText>
        </w:r>
      </w:del>
      <w:ins w:id="7" w:author="Caspar Addyman" w:date="2018-03-05T21:19:00Z">
        <w:r w:rsidR="00132C24" w:rsidRPr="005C329F">
          <w:t>accompanied</w:t>
        </w:r>
      </w:ins>
      <w:r w:rsidRPr="005C329F">
        <w:t xml:space="preserve"> by a pant-like vocalisation</w:t>
      </w:r>
      <w:r w:rsidR="00357C41">
        <w:t>,</w:t>
      </w:r>
      <w:r w:rsidRPr="005C329F">
        <w:t xml:space="preserve"> </w:t>
      </w:r>
      <w:r w:rsidR="00CA2E23">
        <w:t xml:space="preserve">both of which </w:t>
      </w:r>
      <w:r w:rsidRPr="005C329F">
        <w:t xml:space="preserve">bear resemblance to human laughter </w:t>
      </w:r>
      <w:r w:rsidR="006E68B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w:t>
      </w:r>
      <w:r w:rsidR="002B7879">
        <w:t xml:space="preserve"> </w:t>
      </w:r>
      <w:r w:rsidR="002B7879" w:rsidRPr="005C329F">
        <w:t>analogous to the human smile</w:t>
      </w:r>
      <w:r w:rsidRPr="005C329F">
        <w:t xml:space="preserve"> which, although believed to have originally been a sign of aggression, has evolved to function as a sign of non-hostility, appeasement and friendliness</w:t>
      </w:r>
      <w:r w:rsidR="002B7879">
        <w:t xml:space="preserve"> </w:t>
      </w:r>
      <w:r w:rsidR="006E68B9">
        <w:fldChar w:fldCharType="begin" w:fldLock="1"/>
      </w:r>
      <w:r w:rsidR="00920BFE">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Laughter even seems to be a signal for social play in rats</w:t>
      </w:r>
      <w:r w:rsidR="00CC0602">
        <w:t xml:space="preserve"> that can be evoked by tickling</w:t>
      </w:r>
      <w:r w:rsidR="00AB60FC">
        <w:t xml:space="preserve"> </w:t>
      </w:r>
      <w:r w:rsidR="00AB60FC">
        <w:fldChar w:fldCharType="begin" w:fldLock="1"/>
      </w:r>
      <w:r w:rsidR="00920BFE">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r w:rsidR="009D52A8">
        <w:t xml:space="preserve"> </w:t>
      </w:r>
      <w:r w:rsidR="00801CBA">
        <w:t>More recently,</w:t>
      </w:r>
      <w:r w:rsidR="00754AFB">
        <w:t xml:space="preserve"> </w:t>
      </w:r>
      <w:r w:rsidR="002B7879">
        <w:fldChar w:fldCharType="begin" w:fldLock="1"/>
      </w:r>
      <w:r w:rsidR="00D95C60">
        <w:instrText>ADDIN CSL_CITATION { "citationItems" : [ { "id" : "ITEM-1", "itemData" : { "DOI" : "10.1016/j.cub.2009.05.028", "ISBN" : "0960-9822", "ISSN" : "09609822", "PMID" : "20585520", "abstract" : "Human emotional expressions, such as laughter, are argued to have their origins in ancestral nonhuman primate displays [1-6]. To test this hypothesis, the current work examined the acoustics of tickle-induced vocalizations from infant and juvenile orangutans, gorillas, chimpanzees, and bonobos, as well as tickle-induced laughter produced by human infants. Resulting acoustic data were then coded as character states and submitted to quantitative phylogenetic analysis. Acoustic outcomes revealed both important similarities and differences among the five species. Furthermore, phylogenetic trees reconstructed from the acoustic data matched the well-established trees based on comparative genetics. Taken together, the results provide strong evidence that tickling-induced laughter is homologous in great apes and??humans and support the more general postulation of phylogenetic??continuity from nonhuman displays to human emotional expressions. Findings also show that distinctively??human laughter characteristics such as predominantly regular, stable voicing and consistently egressive airflow are nonetheless traceable to characteristics of shared ancestors with great apes. ?? 2009 Elsevier Ltd. All rights reserved.", "author" : [ { "dropping-particle" : "", "family" : "Davila Ross", "given" : "Marina", "non-dropping-particle" : "", "parse-names" : false, "suffix" : "" }, { "dropping-particle" : "", "family" : "J Owren", "given" : "Michael", "non-dropping-particle" : "", "parse-names" : false, "suffix" : "" }, { "dropping-particle" : "", "family" : "Zimmermann", "given" : "Elke", "non-dropping-particle" : "", "parse-names" : false, "suffix" : "" } ], "container-title" : "Current Biology", "id" : "ITEM-1", "issue" : "13", "issued" : { "date-parts" : [ [ "2009" ] ] }, "page" : "1106-1111", "publisher" : "Elsevier Ltd", "title" : "Reconstructing the Evolution of Laughter in Great Apes and Humans", "type" : "article-journal", "volume" : "19" }, "uris" : [ "http://www.mendeley.com/documents/?uuid=4b5a6a26-4586-4b5e-a4e0-da0949ebdc4b" ] } ], "mendeley" : { "formattedCitation" : "(Davila Ross, J Owren, &amp; Zimmermann, 2009)", "manualFormatting" : "Davila Ross, Owren, and Zimmermann (2009)", "plainTextFormattedCitation" : "(Davila Ross, J Owren, &amp; Zimmermann, 2009)", "previouslyFormattedCitation" : "(Davila Ross, J Owren, &amp; Zimmermann, 2009)" }, "properties" : {  }, "schema" : "https://github.com/citation-style-language/schema/raw/master/csl-citation.json" }</w:instrText>
      </w:r>
      <w:r w:rsidR="002B7879">
        <w:fldChar w:fldCharType="separate"/>
      </w:r>
      <w:r w:rsidR="002B7879" w:rsidRPr="002B7879">
        <w:rPr>
          <w:noProof/>
        </w:rPr>
        <w:t xml:space="preserve">Davila Ross, Owren, </w:t>
      </w:r>
      <w:r w:rsidR="004C7086">
        <w:rPr>
          <w:noProof/>
        </w:rPr>
        <w:t>and</w:t>
      </w:r>
      <w:r w:rsidR="002B7879" w:rsidRPr="002B7879">
        <w:rPr>
          <w:noProof/>
        </w:rPr>
        <w:t xml:space="preserve"> Zimmermann</w:t>
      </w:r>
      <w:r w:rsidR="004C7086">
        <w:rPr>
          <w:noProof/>
        </w:rPr>
        <w:t xml:space="preserve"> (</w:t>
      </w:r>
      <w:r w:rsidR="002B7879" w:rsidRPr="002B7879">
        <w:rPr>
          <w:noProof/>
        </w:rPr>
        <w:t>2009)</w:t>
      </w:r>
      <w:r w:rsidR="002B7879">
        <w:fldChar w:fldCharType="end"/>
      </w:r>
      <w:r w:rsidR="004C7086">
        <w:t xml:space="preserve"> </w:t>
      </w:r>
      <w:r w:rsidR="00CC0602">
        <w:t>tickled infant</w:t>
      </w:r>
      <w:r w:rsidR="00801CBA">
        <w:t xml:space="preserve">s from all </w:t>
      </w:r>
      <w:r w:rsidR="00D65679">
        <w:t xml:space="preserve">five </w:t>
      </w:r>
      <w:r w:rsidR="00801CBA">
        <w:t>great apes species and found that</w:t>
      </w:r>
      <w:r w:rsidR="00D65679">
        <w:t xml:space="preserve"> acoustic similarities in their</w:t>
      </w:r>
      <w:r w:rsidR="00801CBA">
        <w:t xml:space="preserve"> laughter </w:t>
      </w:r>
      <w:r w:rsidR="00D65679">
        <w:t>matched the known</w:t>
      </w:r>
      <w:r w:rsidR="00801CBA">
        <w:t xml:space="preserve"> genetic similarit</w:t>
      </w:r>
      <w:r w:rsidR="00D65679">
        <w:t xml:space="preserve">ies of the species. </w:t>
      </w:r>
      <w:r w:rsidR="00D95C60">
        <w:t>I</w:t>
      </w:r>
      <w:r w:rsidR="00D65679">
        <w:t xml:space="preserve">n other work </w:t>
      </w:r>
      <w:r w:rsidR="00D95C60">
        <w:fldChar w:fldCharType="begin" w:fldLock="1"/>
      </w:r>
      <w:r w:rsidR="00966D8C">
        <w:instrText>ADDIN CSL_CITATION { "citationItems" : [ { "id" : "ITEM-1", "itemData" : { "DOI" : "10.1037/a0022594", "ISBN" : "1931-1516 (Electronic)\\r1528-3542 (Print)", "ISSN" : "15283542", "PMID" : "21355640", "abstract" : "Humans have the ability to replicate the emotional expressions of others even when they undergo different emotions. Such distinct responses of expressions, especially positive expressions, play a central role in everyday social communication of humans and may give the responding individuals important advantages in cooperation and communication. The present work examined laughter in chimpanzees to test whether nonhuman primates also use their expressions in such distinct ways. The approach was first to examine the form and occurrence of laugh replications (laughter after the laughter of others) and spontaneous laughter of chimpanzees during social play and then to test whether their laugh replications represented laugh-elicited laugh responses (laughter triggered by the laughter of others) by using a quantitative method designed to measure responses in natural social settings. The results of this study indicated that chimpanzees produce laugh-elicited laughter that is distinct in form and occurrence from their spontaneous laughter. These findings provide the first empirical evidence that nonhuman primates have the ability to replicate the expressions of others by producing expressions that differ in their underlying emotions and social implications. The data further showed that the laugh-elicited laugh responses of the subjects were closely linked to play maintenance, suggesting that chimpanzees might gain important cooperative and communicative advantages by responding with laughter to the laughter of their social partners. Notably, some chimpanzee groups of this study responded more with laughter than others, an outcome that provides empirical support of a socialization of expressions in great apes similar to that of humans.", "author" : [ { "dropping-particle" : "", "family" : "Davila-Ross", "given" : "Marina", "non-dropping-particle" : "", "parse-names" : false, "suffix" : "" }, { "dropping-particle" : "", "family" : "Allcock", "given" : "Bethan", "non-dropping-particle" : "", "parse-names" : false, "suffix" : "" }, { "dropping-particle" : "", "family" : "Thomas", "given" : "Chris", "non-dropping-particle" : "", "parse-names" : false, "suffix" : "" }, { "dropping-particle" : "", "family" : "Bard", "given" : "Kim A.", "non-dropping-particle" : "", "parse-names" : false, "suffix" : "" } ], "container-title" : "Emotion", "id" : "ITEM-1", "issue" : "5", "issued" : { "date-parts" : [ [ "2011" ] ] }, "page" : "1013-1020", "title" : "Aping expressions? chimpanzees produce distinct laugh types when responding to laughter of others", "type" : "article-journal", "volume" : "11" }, "uris" : [ "http://www.mendeley.com/documents/?uuid=cb932b5f-1bfd-4e20-bd16-a6521fc2ca6b" ] } ], "mendeley" : { "formattedCitation" : "(Davila-Ross, Allcock, Thomas, &amp; Bard, 2011)", "plainTextFormattedCitation" : "(Davila-Ross, Allcock, Thomas, &amp; Bard, 2011)", "previouslyFormattedCitation" : "(Davila-Ross, Allcock, Thomas, &amp; Bard, 2011)" }, "properties" : {  }, "schema" : "https://github.com/citation-style-language/schema/raw/master/csl-citation.json" }</w:instrText>
      </w:r>
      <w:r w:rsidR="00D95C60">
        <w:fldChar w:fldCharType="separate"/>
      </w:r>
      <w:r w:rsidR="00D95C60" w:rsidRPr="00D95C60">
        <w:rPr>
          <w:noProof/>
        </w:rPr>
        <w:t>(Davila-Ross, Allcock, Thomas, &amp; Bard, 2011)</w:t>
      </w:r>
      <w:r w:rsidR="00D95C60">
        <w:fldChar w:fldCharType="end"/>
      </w:r>
      <w:r w:rsidR="00D65679">
        <w:t xml:space="preserve"> found that </w:t>
      </w:r>
      <w:r w:rsidR="0039169F" w:rsidRPr="0039169F">
        <w:t xml:space="preserve">chimpanzees </w:t>
      </w:r>
      <w:r w:rsidR="00C26480">
        <w:t>changed the form of their laughs</w:t>
      </w:r>
      <w:r w:rsidR="00C26480" w:rsidRPr="0039169F">
        <w:t xml:space="preserve"> </w:t>
      </w:r>
      <w:r w:rsidR="00C26480">
        <w:t xml:space="preserve">and </w:t>
      </w:r>
      <w:r w:rsidR="0039169F" w:rsidRPr="0039169F">
        <w:t>laugh</w:t>
      </w:r>
      <w:r w:rsidR="00C26480">
        <w:t>ed</w:t>
      </w:r>
      <w:r w:rsidR="0039169F" w:rsidRPr="0039169F">
        <w:t xml:space="preserve"> more </w:t>
      </w:r>
      <w:r w:rsidR="00E85146">
        <w:t>i</w:t>
      </w:r>
      <w:r w:rsidR="00225235">
        <w:t>n</w:t>
      </w:r>
      <w:r w:rsidR="0039169F" w:rsidRPr="0039169F">
        <w:t xml:space="preserve"> social than</w:t>
      </w:r>
      <w:r w:rsidR="00225235">
        <w:t xml:space="preserve"> </w:t>
      </w:r>
      <w:r w:rsidR="0039169F" w:rsidRPr="0039169F">
        <w:t>solitary play</w:t>
      </w:r>
      <w:r w:rsidR="00E85146">
        <w:t xml:space="preserve"> situation</w:t>
      </w:r>
      <w:r w:rsidR="00724EF9">
        <w:t>s</w:t>
      </w:r>
      <w:r w:rsidR="00E85146">
        <w:t xml:space="preserve">. This </w:t>
      </w:r>
      <w:r w:rsidR="00D95C60">
        <w:t xml:space="preserve">supported </w:t>
      </w:r>
      <w:r w:rsidR="00C26480">
        <w:t>similar</w:t>
      </w:r>
      <w:r w:rsidR="00D95C60">
        <w:t xml:space="preserve"> field observations </w:t>
      </w:r>
      <w:r w:rsidR="004909D0">
        <w:t>by</w:t>
      </w:r>
      <w:r w:rsidR="00D95C60">
        <w:t xml:space="preserve"> </w:t>
      </w:r>
      <w:r w:rsidR="00D95C60">
        <w:fldChar w:fldCharType="begin" w:fldLock="1"/>
      </w:r>
      <w:r w:rsidR="00966D8C">
        <w:instrText>ADDIN CSL_CITATION { "citationItems" : [ { "id" : "ITEM-1", "itemData" : { "DOI" : "10.1007/s10329-004-0090-z", "ISBN" : "0032-8332", "ISSN" : "00328332", "PMID" : "15241635", "abstract" : "To clarify the social functions of play panting in chimpanzees, I investigated when they emitted play panting in social play and how the interactions were affected by the occurrence of play panting. The subjects were the M-group chimpanzees living in Mahale, Tanzania. The following observations were made: (1) chimpanzees emitted play panting when they were tickled or chased but rarely did so when they tickled or chased others. Chimpanzee play panting does not have the function of a play signal communicating that these \"aggressive\" actions are performed not as aggression but as play. (2) Chimpanzees emitted play panting more often when they received \"aggressive\" actions that supposedly elicited higher arousal. (3) A chimpanzee tended to continue to perform \"aggressive\" actions when the target emitted play panting. Play panting activates the interaction of social play by encouraging the performer to continue tickling or chasing. These results can be summarized as showing that chimpanzee play panting serves as positive feedback to the play partner for continuing somewhat fragile interactions, which may contain the risk of excessive arousal and the risk of confusing \"defensive\" actions by the target of the \"aggressive\" actions with real efforts to escape the situation.", "author" : [ { "dropping-particle" : "", "family" : "Matsusaka", "given" : "Takahisa", "non-dropping-particle" : "", "parse-names" : false, "suffix" : "" } ], "container-title" : "Primates", "id" : "ITEM-1", "issue" : "4", "issued" : { "date-parts" : [ [ "2004" ] ] }, "page" : "221-229", "title" : "When does play panting occur during social play in wild chimpanzees?", "type" : "article-journal", "volume" : "45" }, "uris" : [ "http://www.mendeley.com/documents/?uuid=52d48f5f-65ce-33ff-819d-58fa03fa1ed6" ] } ], "mendeley" : { "formattedCitation" : "(Matsusaka, 2004)", "manualFormatting" : "Matsusaka (2004)", "plainTextFormattedCitation" : "(Matsusaka, 2004)", "previouslyFormattedCitation" : "(Matsusaka, 2004)" }, "properties" : {  }, "schema" : "https://github.com/citation-style-language/schema/raw/master/csl-citation.json" }</w:instrText>
      </w:r>
      <w:r w:rsidR="00D95C60">
        <w:fldChar w:fldCharType="separate"/>
      </w:r>
      <w:r w:rsidR="00D95C60" w:rsidRPr="00D95C60">
        <w:rPr>
          <w:noProof/>
        </w:rPr>
        <w:t>Matsusaka</w:t>
      </w:r>
      <w:r w:rsidR="00D95C60">
        <w:rPr>
          <w:noProof/>
        </w:rPr>
        <w:t xml:space="preserve"> (</w:t>
      </w:r>
      <w:r w:rsidR="00D95C60" w:rsidRPr="00D95C60">
        <w:rPr>
          <w:noProof/>
        </w:rPr>
        <w:t>2004)</w:t>
      </w:r>
      <w:r w:rsidR="00D95C60">
        <w:fldChar w:fldCharType="end"/>
      </w:r>
      <w:r w:rsidR="004909D0">
        <w:t xml:space="preserve">. </w:t>
      </w:r>
    </w:p>
    <w:p w:rsidR="005875E4" w:rsidRDefault="005875E4" w:rsidP="00DB5F3C">
      <w:pPr>
        <w:autoSpaceDE w:val="0"/>
        <w:autoSpaceDN w:val="0"/>
        <w:adjustRightInd w:val="0"/>
        <w:spacing w:line="360" w:lineRule="auto"/>
        <w:ind w:firstLine="720"/>
      </w:pPr>
    </w:p>
    <w:p w:rsidR="00E4710B" w:rsidRDefault="00CC0602" w:rsidP="003105E9">
      <w:pPr>
        <w:autoSpaceDE w:val="0"/>
        <w:autoSpaceDN w:val="0"/>
        <w:adjustRightInd w:val="0"/>
        <w:spacing w:line="360" w:lineRule="auto"/>
        <w:ind w:firstLine="720"/>
      </w:pPr>
      <w:r>
        <w:rPr>
          <w:lang w:val="en"/>
        </w:rPr>
        <w:t>In humans, l</w:t>
      </w:r>
      <w:r w:rsidR="003105E9" w:rsidRPr="005C329F">
        <w:rPr>
          <w:lang w:val="en"/>
        </w:rPr>
        <w:t>aughter</w:t>
      </w:r>
      <w:r w:rsidR="003105E9">
        <w:rPr>
          <w:lang w:val="en"/>
        </w:rPr>
        <w:t xml:space="preserve"> and smiling are</w:t>
      </w:r>
      <w:r w:rsidR="003105E9" w:rsidRPr="005C329F">
        <w:rPr>
          <w:lang w:val="en"/>
        </w:rPr>
        <w:t xml:space="preserve"> instinctive and spontaneous behaviour</w:t>
      </w:r>
      <w:r w:rsidR="003105E9">
        <w:rPr>
          <w:lang w:val="en"/>
        </w:rPr>
        <w:t>s</w:t>
      </w:r>
      <w:r w:rsidR="003105E9" w:rsidRPr="005C329F">
        <w:rPr>
          <w:lang w:val="en"/>
        </w:rPr>
        <w:t xml:space="preserve"> that begin at </w:t>
      </w:r>
      <w:r w:rsidR="003105E9">
        <w:rPr>
          <w:lang w:val="en"/>
        </w:rPr>
        <w:t xml:space="preserve">a </w:t>
      </w:r>
      <w:r w:rsidR="003105E9" w:rsidRPr="005C329F">
        <w:rPr>
          <w:lang w:val="en"/>
        </w:rPr>
        <w:t xml:space="preserve">very young age </w:t>
      </w:r>
      <w:r w:rsidR="003105E9">
        <w:rPr>
          <w:lang w:val="en"/>
        </w:rPr>
        <w:fldChar w:fldCharType="begin" w:fldLock="1"/>
      </w:r>
      <w:r w:rsidR="00221B97">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instrText>
      </w:r>
      <w:r w:rsidR="003105E9">
        <w:rPr>
          <w:lang w:val="en"/>
        </w:rPr>
        <w:fldChar w:fldCharType="separate"/>
      </w:r>
      <w:r w:rsidR="003105E9" w:rsidRPr="0039248C">
        <w:rPr>
          <w:noProof/>
          <w:lang w:val="en"/>
        </w:rPr>
        <w:t>(Caron, 2002; Provine, 1996)</w:t>
      </w:r>
      <w:r w:rsidR="003105E9">
        <w:rPr>
          <w:lang w:val="en"/>
        </w:rPr>
        <w:fldChar w:fldCharType="end"/>
      </w:r>
      <w:r w:rsidR="003105E9">
        <w:rPr>
          <w:lang w:val="en"/>
        </w:rPr>
        <w:t xml:space="preserve">. </w:t>
      </w:r>
      <w:r w:rsidR="003105E9">
        <w:t>Most smiles in 1-5-month-old infants happen</w:t>
      </w:r>
      <w:r w:rsidR="003105E9" w:rsidRPr="005C329F">
        <w:t xml:space="preserve"> in response to the human face or voice, sugges</w:t>
      </w:r>
      <w:r w:rsidR="003105E9">
        <w:t>ting it is primarily a social behaviour</w:t>
      </w:r>
      <w:r w:rsidR="003105E9" w:rsidRPr="009E179D">
        <w:t xml:space="preserve"> </w:t>
      </w:r>
      <w:r w:rsidR="003105E9">
        <w:fldChar w:fldCharType="begin" w:fldLock="1"/>
      </w:r>
      <w:r w:rsidR="003105E9">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3105E9">
        <w:fldChar w:fldCharType="separate"/>
      </w:r>
      <w:r w:rsidR="003105E9" w:rsidRPr="003B456B">
        <w:rPr>
          <w:noProof/>
        </w:rPr>
        <w:t>(Sroufe &amp; Waters, 1976)</w:t>
      </w:r>
      <w:r w:rsidR="003105E9">
        <w:fldChar w:fldCharType="end"/>
      </w:r>
      <w:r w:rsidR="003105E9">
        <w:t>.</w:t>
      </w:r>
      <w:r w:rsidR="003105E9">
        <w:rPr>
          <w:lang w:val="en"/>
        </w:rPr>
        <w:t xml:space="preserve"> </w:t>
      </w:r>
      <w:r w:rsidR="003105E9">
        <w:t>A</w:t>
      </w:r>
      <w:r w:rsidR="003105E9" w:rsidRPr="005C329F">
        <w:t>fter crying, laughter is one of the earliest social vocalisations produced by human babies</w:t>
      </w:r>
      <w:r w:rsidR="003105E9">
        <w:t xml:space="preserve">, </w:t>
      </w:r>
      <w:r w:rsidR="003105E9" w:rsidRPr="005C329F">
        <w:t xml:space="preserve">and babies start to laugh in response to other people’s actions at around the age of </w:t>
      </w:r>
      <w:r w:rsidR="003105E9">
        <w:t>4</w:t>
      </w:r>
      <w:r w:rsidR="003105E9" w:rsidRPr="005C329F">
        <w:t xml:space="preserve"> months</w:t>
      </w:r>
      <w:r w:rsidR="003105E9" w:rsidRPr="006E68B9">
        <w:rPr>
          <w:i/>
        </w:rPr>
        <w:t xml:space="preserve"> </w:t>
      </w:r>
      <w:r w:rsidR="003105E9">
        <w:rPr>
          <w:i/>
        </w:rPr>
        <w:fldChar w:fldCharType="begin" w:fldLock="1"/>
      </w:r>
      <w:r w:rsidR="003105E9">
        <w:rPr>
          <w:i/>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 "schema" : "https://github.com/citation-style-language/schema/raw/master/csl-citation.json" }</w:instrText>
      </w:r>
      <w:r w:rsidR="003105E9">
        <w:rPr>
          <w:i/>
        </w:rPr>
        <w:fldChar w:fldCharType="separate"/>
      </w:r>
      <w:r w:rsidR="003105E9" w:rsidRPr="006E68B9">
        <w:rPr>
          <w:noProof/>
        </w:rPr>
        <w:t>(Martin, 2007)</w:t>
      </w:r>
      <w:r w:rsidR="003105E9">
        <w:rPr>
          <w:i/>
        </w:rPr>
        <w:fldChar w:fldCharType="end"/>
      </w:r>
      <w:r w:rsidR="003105E9" w:rsidRPr="005C329F">
        <w:t>.  Most laughter in babies and young children is elicited through tactile stimulation as well as incongruous sights and sounds, so long as such</w:t>
      </w:r>
      <w:r w:rsidR="003105E9">
        <w:t xml:space="preserve"> incongruities are experienced in a </w:t>
      </w:r>
      <w:r w:rsidR="003105E9" w:rsidRPr="005C329F">
        <w:t>secure or playful</w:t>
      </w:r>
      <w:r w:rsidR="003105E9">
        <w:t xml:space="preserve"> setting</w:t>
      </w:r>
      <w:r w:rsidR="003105E9" w:rsidRPr="005C329F">
        <w:t xml:space="preserve"> </w:t>
      </w:r>
      <w:r w:rsidR="003105E9">
        <w:fldChar w:fldCharType="begin" w:fldLock="1"/>
      </w:r>
      <w:r w:rsidR="003105E9">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3105E9">
        <w:fldChar w:fldCharType="separate"/>
      </w:r>
      <w:r w:rsidR="003105E9" w:rsidRPr="006E68B9">
        <w:rPr>
          <w:noProof/>
        </w:rPr>
        <w:t>(Rothbart, 1973)</w:t>
      </w:r>
      <w:r w:rsidR="003105E9">
        <w:fldChar w:fldCharType="end"/>
      </w:r>
      <w:r w:rsidR="003105E9" w:rsidRPr="005C329F">
        <w:t xml:space="preserve">.  </w:t>
      </w:r>
      <w:r w:rsidR="003105E9">
        <w:t>C</w:t>
      </w:r>
      <w:r w:rsidR="003105E9" w:rsidRPr="005C329F">
        <w:t xml:space="preserve">ongenitally deaf and blind children emit </w:t>
      </w:r>
      <w:r w:rsidR="003105E9">
        <w:t>a</w:t>
      </w:r>
      <w:r w:rsidR="003105E9" w:rsidRPr="005C329F">
        <w:t>ppropriate laughter</w:t>
      </w:r>
      <w:r w:rsidR="003105E9">
        <w:t xml:space="preserve"> in social situations</w:t>
      </w:r>
      <w:r w:rsidR="003105E9" w:rsidRPr="005C329F">
        <w:t xml:space="preserve"> despite never having perceived laughter in others</w:t>
      </w:r>
      <w:r w:rsidR="003105E9">
        <w:t>, suggesting this laughter is innate</w:t>
      </w:r>
      <w:r w:rsidR="003105E9" w:rsidRPr="005C329F">
        <w:t xml:space="preserve"> </w:t>
      </w:r>
      <w:r w:rsidR="003105E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instrText>
      </w:r>
      <w:r w:rsidR="003105E9">
        <w:fldChar w:fldCharType="separate"/>
      </w:r>
      <w:r w:rsidR="003105E9" w:rsidRPr="006E68B9">
        <w:rPr>
          <w:noProof/>
        </w:rPr>
        <w:t>(Provine, 2001)</w:t>
      </w:r>
      <w:r w:rsidR="003105E9">
        <w:fldChar w:fldCharType="end"/>
      </w:r>
      <w:r w:rsidR="003105E9" w:rsidRPr="005C329F">
        <w:t xml:space="preserve">. </w:t>
      </w:r>
    </w:p>
    <w:p w:rsidR="00E4710B" w:rsidRDefault="00E4710B" w:rsidP="00E4710B">
      <w:pPr>
        <w:autoSpaceDE w:val="0"/>
        <w:autoSpaceDN w:val="0"/>
        <w:adjustRightInd w:val="0"/>
        <w:spacing w:line="360" w:lineRule="auto"/>
        <w:ind w:firstLine="720"/>
      </w:pPr>
    </w:p>
    <w:p w:rsidR="0098049C" w:rsidRDefault="00AC741F" w:rsidP="003105E9">
      <w:pPr>
        <w:autoSpaceDE w:val="0"/>
        <w:autoSpaceDN w:val="0"/>
        <w:adjustRightInd w:val="0"/>
        <w:spacing w:line="360" w:lineRule="auto"/>
        <w:ind w:firstLine="720"/>
      </w:pPr>
      <w:r>
        <w:t xml:space="preserve">Infant smiles and laughter </w:t>
      </w:r>
      <w:r w:rsidR="00BB1769">
        <w:t>may</w:t>
      </w:r>
      <w:r>
        <w:t xml:space="preserve"> communicate </w:t>
      </w:r>
      <w:r w:rsidR="00A10EC2">
        <w:t xml:space="preserve">wellbeing. </w:t>
      </w:r>
      <w:r w:rsidR="00FA56A3">
        <w:t xml:space="preserve">In </w:t>
      </w:r>
      <w:r w:rsidR="00A10EC2">
        <w:fldChar w:fldCharType="begin" w:fldLock="1"/>
      </w:r>
      <w:r w:rsidR="0051706E">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"manualFormatting" : "Gartstein and Rothbart's (2003)", "plainTextFormattedCitation" : "(Gartstein &amp; Rothbart, 2003)", "previouslyFormattedCitation" : "(Gartstein &amp; Rothbart, 2003)" }, "properties" : {  }, "schema" : "https://github.com/citation-style-language/schema/raw/master/csl-citation.json" }</w:instrText>
      </w:r>
      <w:r w:rsidR="00A10EC2">
        <w:fldChar w:fldCharType="separate"/>
      </w:r>
      <w:r w:rsidR="00A10EC2" w:rsidRPr="00645E53">
        <w:rPr>
          <w:noProof/>
        </w:rPr>
        <w:t xml:space="preserve">Gartstein </w:t>
      </w:r>
      <w:r w:rsidR="00A10EC2">
        <w:rPr>
          <w:noProof/>
        </w:rPr>
        <w:t>and</w:t>
      </w:r>
      <w:r w:rsidR="00A10EC2" w:rsidRPr="00645E53">
        <w:rPr>
          <w:noProof/>
        </w:rPr>
        <w:t xml:space="preserve"> Rothbart</w:t>
      </w:r>
      <w:r w:rsidR="00A10EC2">
        <w:rPr>
          <w:noProof/>
        </w:rPr>
        <w:t>'s (</w:t>
      </w:r>
      <w:r w:rsidR="00A10EC2" w:rsidRPr="00645E53">
        <w:rPr>
          <w:noProof/>
        </w:rPr>
        <w:t>2003)</w:t>
      </w:r>
      <w:r w:rsidR="00A10EC2">
        <w:fldChar w:fldCharType="end"/>
      </w:r>
      <w:r w:rsidR="00A10EC2">
        <w:t xml:space="preserve"> Infant Behavioural Questionnaire-Revised</w:t>
      </w:r>
      <w:r w:rsidR="005875E4">
        <w:t xml:space="preserve"> (IBQ-R)</w:t>
      </w:r>
      <w:r w:rsidR="00A10EC2">
        <w:t xml:space="preserve"> </w:t>
      </w:r>
      <w:r w:rsidR="00FA56A3">
        <w:t>questions about</w:t>
      </w:r>
      <w:r w:rsidR="00A10EC2">
        <w:t xml:space="preserve"> </w:t>
      </w:r>
      <w:r w:rsidR="00E4710B">
        <w:t xml:space="preserve">smiles and laughter are combined into a single subscale that </w:t>
      </w:r>
      <w:r w:rsidR="00A10EC2">
        <w:t>contributes to an overall score for positive affect.</w:t>
      </w:r>
      <w:r w:rsidR="00E46150">
        <w:t xml:space="preserve"> However the story is complex, </w:t>
      </w:r>
      <w:r w:rsidR="00E46150">
        <w:fldChar w:fldCharType="begin" w:fldLock="1"/>
      </w:r>
      <w:r w:rsidR="0051706E">
        <w:instrText>ADDIN CSL_CITATION { "citationItems" : [ { "id" : "ITEM-1", "itemData" : { "DOI" : "10.1016/j.infbeh.2012.07.018", "ISBN" : "1934-8800 (Electronic)\\r0163-6383 (Linking)", "ISSN" : "01636383", "PMID" : "22982281", "abstract" : "Infancy is a critical time for the development of secure attachment, which is facilitated by emotionally synchronous interactions with parents. Humor development, which includes shared laughter and joint attention to an event, emerges concurrently with attachment, but little is known regarding the relationship, if any, between humor development and attachment in the first year. Thirty 3-month-old infants were videoed at home each month until they were 6-months old while their parents attempted to amuse them. Frequency of infants' smiles and laughs served as a measure of \"state humor\", and the smiling/laughing subscale of the Infant Behavior Questionnaire-Revised served as a measure of \"trait humor\". State and trait humor were not correlated. Lower trait humor as 6 months predicted higher attachment security on the Attachment Q-sort at 12-months (r=.46), suggesting that less good-humored infants elicit greater parental engagement, which works to the benefit of attachment, or vice versa. Future studies should examine the importance of smiling and laughter as they relate to other developmental phenomena in the first year. ?? 2012.", "author" : [ { "dropping-particle" : "", "family" : "Mireault", "given" : "Gina", "non-dropping-particle" : "", "parse-names" : false, "suffix" : "" }, { "dropping-particle" : "", "family" : "Sparrow", "given" : "John", "non-dropping-particle" : "", "parse-names" : false, "suffix" : "" }, { "dropping-particle" : "", "family" : "Poutre", "given" : "Merlin", "non-dropping-particle" : "", "parse-names" : false, "suffix" : "" }, { "dropping-particle" : "", "family" : "Perdue", "given" : "Brittany", "non-dropping-particle" : "", "parse-names" : false, "suffix" : "" }, { "dropping-particle" : "", "family" : "Macke", "given" : "Laura", "non-dropping-particle" : "", "parse-names" : false, "suffix" : "" } ], "container-title" : "Infant Behavior and Development", "id" : "ITEM-1", "issue" : "4", "issued" : { "date-parts" : [ [ "2012" ] ] }, "page" : "797-802", "publisher" : "Elsevier Inc.", "title" : "Infant humor perception from 3- to 6-months and attachment at one year", "type" : "article-journal", "volume" : "35" }, "uris" : [ "http://www.mendeley.com/documents/?uuid=665c44bb-480d-43dd-91cd-20fc835ec294" ] } ], "mendeley" : { "formattedCitation" : "(Mireault, Sparrow, Poutre, Perdue, &amp; Macke, 2012)", "manualFormatting" : "Mireault, Sparrow, Poutre, Perdue and Macke (2012)", "plainTextFormattedCitation" : "(Mireault, Sparrow, Poutre, Perdue, &amp; Macke, 2012)", "previouslyFormattedCitation" : "(Mireault, Sparrow, Poutre, Perdue, &amp; Macke, 2012)" }, "properties" : {  }, "schema" : "https://github.com/citation-style-language/schema/raw/master/csl-citation.json" }</w:instrText>
      </w:r>
      <w:r w:rsidR="00E46150">
        <w:fldChar w:fldCharType="separate"/>
      </w:r>
      <w:r w:rsidR="00E46150" w:rsidRPr="00E224CF">
        <w:rPr>
          <w:noProof/>
        </w:rPr>
        <w:t>Mireault, Sparrow, Poutre, Perdue</w:t>
      </w:r>
      <w:r w:rsidR="00E46150">
        <w:rPr>
          <w:noProof/>
        </w:rPr>
        <w:t xml:space="preserve"> and</w:t>
      </w:r>
      <w:r w:rsidR="00E46150" w:rsidRPr="00E224CF">
        <w:rPr>
          <w:noProof/>
        </w:rPr>
        <w:t xml:space="preserve"> Macke</w:t>
      </w:r>
      <w:r w:rsidR="00E46150">
        <w:rPr>
          <w:noProof/>
        </w:rPr>
        <w:t xml:space="preserve"> (</w:t>
      </w:r>
      <w:r w:rsidR="00E46150" w:rsidRPr="00E224CF">
        <w:rPr>
          <w:noProof/>
        </w:rPr>
        <w:t>2012)</w:t>
      </w:r>
      <w:r w:rsidR="00E46150">
        <w:fldChar w:fldCharType="end"/>
      </w:r>
      <w:r w:rsidR="00E46150">
        <w:t xml:space="preserve"> found that</w:t>
      </w:r>
      <w:del w:id="8" w:author="Lotta" w:date="2018-03-01T20:13:00Z">
        <w:r w:rsidR="00E46150" w:rsidDel="003F302D">
          <w:delText xml:space="preserve"> </w:delText>
        </w:r>
        <w:r w:rsidR="00BB1769" w:rsidDel="003F302D">
          <w:delText>a</w:delText>
        </w:r>
      </w:del>
      <w:r w:rsidR="00BB1769">
        <w:t xml:space="preserve"> direct measures of </w:t>
      </w:r>
      <w:r w:rsidR="00E46150">
        <w:t xml:space="preserve">smiling and laughter </w:t>
      </w:r>
      <w:r w:rsidR="00E46150" w:rsidRPr="00E224CF">
        <w:t xml:space="preserve">at 6 months </w:t>
      </w:r>
      <w:r w:rsidR="00BB1769">
        <w:t>did not correlate with</w:t>
      </w:r>
      <w:r w:rsidR="005875E4">
        <w:t xml:space="preserve"> this</w:t>
      </w:r>
      <w:r w:rsidR="00BB1769">
        <w:t xml:space="preserve"> IBQ-R </w:t>
      </w:r>
      <w:r w:rsidR="005875E4">
        <w:t>score. But the IBQ-R measure did predict</w:t>
      </w:r>
      <w:r w:rsidR="00E46150" w:rsidRPr="00E224CF">
        <w:t xml:space="preserve"> greater attachment at a year, suggesting that ‘less good-humored infants elicit greater parental engagement’ (Mireault et al. 2012: 797)</w:t>
      </w:r>
      <w:r w:rsidR="00BB1769">
        <w:t>.</w:t>
      </w:r>
      <w:r w:rsidR="005875E4">
        <w:t xml:space="preserve"> This suggests it is important to distinguish trait measures of ‘good humour’</w:t>
      </w:r>
      <w:r w:rsidR="00C802FC">
        <w:t xml:space="preserve"> </w:t>
      </w:r>
      <w:r w:rsidR="005875E4">
        <w:t xml:space="preserve">from state measures of laughter and smiling </w:t>
      </w:r>
      <w:r w:rsidR="00DE3AD5">
        <w:t xml:space="preserve">in response </w:t>
      </w:r>
      <w:r w:rsidR="005875E4">
        <w:t>to humorous material</w:t>
      </w:r>
      <w:r w:rsidR="00DE3AD5">
        <w:t xml:space="preserve"> or social cues</w:t>
      </w:r>
      <w:r w:rsidR="005875E4">
        <w:t>.</w:t>
      </w:r>
      <w:r w:rsidR="005875E4" w:rsidRPr="005875E4">
        <w:t xml:space="preserve"> </w:t>
      </w:r>
      <w:r w:rsidR="005875E4">
        <w:t xml:space="preserve">Extensive work by </w:t>
      </w:r>
      <w:r w:rsidR="005875E4" w:rsidRPr="00BC643D">
        <w:t>Elena Hoicka and</w:t>
      </w:r>
      <w:r w:rsidR="005875E4">
        <w:t xml:space="preserve"> colleagues has investigated </w:t>
      </w:r>
      <w:r w:rsidR="005875E4" w:rsidRPr="00BC643D">
        <w:t>humour production and understanding in preschool children</w:t>
      </w:r>
      <w:r w:rsidR="005875E4">
        <w:t xml:space="preserve">. They have shown that infants and preschoolers can understand and produce humour </w:t>
      </w:r>
      <w:r w:rsidR="005875E4">
        <w:fldChar w:fldCharType="begin" w:fldLock="1"/>
      </w:r>
      <w:r w:rsidR="005875E4">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instrText>
      </w:r>
      <w:r w:rsidR="005875E4">
        <w:fldChar w:fldCharType="separate"/>
      </w:r>
      <w:r w:rsidR="005875E4" w:rsidRPr="009B0B1D">
        <w:rPr>
          <w:noProof/>
        </w:rPr>
        <w:t>(Hoicka &amp; Akhtar, 2012; Hoicka &amp; Gattis, 2008)</w:t>
      </w:r>
      <w:r w:rsidR="005875E4">
        <w:fldChar w:fldCharType="end"/>
      </w:r>
      <w:r w:rsidR="005875E4">
        <w:t xml:space="preserve">. </w:t>
      </w:r>
      <w:r w:rsidR="005875E4" w:rsidRPr="00BC643D">
        <w:t xml:space="preserve"> </w:t>
      </w:r>
      <w:r w:rsidR="005875E4">
        <w:t xml:space="preserve">They have also shown that preschoolers can tell jokes from pretending, and apply contextual cues to understand humour </w:t>
      </w:r>
      <w:r w:rsidR="005875E4">
        <w:fldChar w:fldCharType="begin" w:fldLock="1"/>
      </w:r>
      <w:r w:rsidR="005875E4">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instrText>
      </w:r>
      <w:r w:rsidR="005875E4">
        <w:fldChar w:fldCharType="separate"/>
      </w:r>
      <w:r w:rsidR="005875E4" w:rsidRPr="008516AB">
        <w:rPr>
          <w:noProof/>
        </w:rPr>
        <w:t>(Hoicka &amp; Akhtar, 2011; Hoicka &amp; Butcher, 2016)</w:t>
      </w:r>
      <w:r w:rsidR="005875E4">
        <w:fldChar w:fldCharType="end"/>
      </w:r>
      <w:r w:rsidR="005875E4">
        <w:t>.</w:t>
      </w:r>
    </w:p>
    <w:p w:rsidR="0098049C" w:rsidRDefault="0098049C" w:rsidP="003105E9">
      <w:pPr>
        <w:autoSpaceDE w:val="0"/>
        <w:autoSpaceDN w:val="0"/>
        <w:adjustRightInd w:val="0"/>
        <w:spacing w:line="360" w:lineRule="auto"/>
        <w:ind w:firstLine="720"/>
      </w:pPr>
    </w:p>
    <w:p w:rsidR="009A1935" w:rsidRDefault="00F81556" w:rsidP="009A1935">
      <w:pPr>
        <w:spacing w:line="360" w:lineRule="auto"/>
        <w:ind w:firstLine="720"/>
      </w:pPr>
      <w:r w:rsidRPr="00F81556">
        <w:t xml:space="preserve">Evidence for the sociality of laughter and smiling comes from a study by </w:t>
      </w:r>
      <w:r w:rsidR="00065DD9">
        <w:fldChar w:fldCharType="begin" w:fldLock="1"/>
      </w:r>
      <w:r w:rsidR="00920BFE">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"1989", "4", "26" ] ] }, "page" : "295-305", "title" : "Laughing, Smiling, and Talking: Relation to Sleeping and Social Context in Humans", "type" : "article-journal", "volume" : "83" }, "uris" : [ "http://www.mendeley.com/documents/?uuid=d914aa99-4f75-31fa-a066-cceef136669f" ] } ], "mendeley" : { "formattedCitation" : "(Provine &amp; Fischer, 1989)", "manualFormatting" : "Provine and Fischer (1989)", "plainTextFormattedCitation" : "(Provine &amp; Fischer, 1989)", "previouslyFormattedCitation" : "(Provine &amp; Fischer, 1989)" }, "properties" : {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221B97">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w:t>
      </w:r>
      <w:r w:rsidR="00CB3DB6">
        <w:rPr>
          <w:lang w:val="en"/>
        </w:rPr>
        <w:t xml:space="preserve"> </w:t>
      </w:r>
      <w:r w:rsidR="009910CA" w:rsidRPr="005C329F">
        <w:rPr>
          <w:lang w:val="en"/>
        </w:rPr>
        <w:t xml:space="preserve">  </w:t>
      </w:r>
      <w:r>
        <w:rPr>
          <w:lang w:val="en"/>
        </w:rPr>
        <w:t>D</w:t>
      </w:r>
      <w:r w:rsidR="009910CA" w:rsidRPr="005C329F">
        <w:rPr>
          <w:lang w:val="en"/>
        </w:rPr>
        <w:t xml:space="preserve">uring conversation, laughter seems to be synchronised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920BFE">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920BFE">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r w:rsidR="00C97D11">
        <w:rPr>
          <w:lang w:val="en"/>
        </w:rPr>
        <w:t xml:space="preserve"> </w:t>
      </w:r>
      <w:r w:rsidR="00C8610C">
        <w:rPr>
          <w:lang w:val="en"/>
        </w:rPr>
        <w:t xml:space="preserve">Interestingly, </w:t>
      </w:r>
      <w:r w:rsidR="00C44728">
        <w:rPr>
          <w:lang w:val="en"/>
        </w:rPr>
        <w:fldChar w:fldCharType="begin" w:fldLock="1"/>
      </w:r>
      <w:r w:rsidR="00E224CF">
        <w:rPr>
          <w:lang w:val="en"/>
        </w:rPr>
        <w:instrText>ADDIN CSL_CITATION { "citationItems" : [ { "id" : "ITEM-1", "itemData" : { "DOI" : "10.1016/j.evolhumbehav.2012.07.002", "ISBN" : "1090-5138", "ISSN" : "10905138", "abstract" : "Recent studies suggest that laughter plays an important role in social bonding. Human communities are much larger than those of other primates and hence require more time to be devoted to social maintenance activities. Yet, there is an upper limit on the amount of time that can be dedicated to social demands, and, in nonhuman primates, this sets an upper limit on social group size. It has been suggested that laughter provides the additional bonding capacity in humans by allowing an increase in the size of the \"grooming group.\" In this study of freely forming laughter groups, we show that laughter allows a threefold increase in the number of bonds that can be \"groomed\" at the same time. This would enable a very significant increase in the size of community that could be bonded. \u00a9 2012 Elsevier Inc.", "author" : [ { "dropping-particle" : "", "family" : "Dezecache", "given" : "Guillaume", "non-dropping-particle" : "", "parse-names" : false, "suffix" : "" }, { "dropping-particle" : "", "family" : "Dunbar", "given" : "R. I.M.", "non-dropping-particle" : "", "parse-names" : false, "suffix" : "" } ], "container-title" : "Evolution and Human Behavior", "id" : "ITEM-1", "issue" : "6", "issued" : { "date-parts" : [ [ "2012", "11", "1" ] ] }, "page" : "775-779", "publisher" : "Elsevier", "title" : "Sharing the joke: The size of natural laughter groups", "type" : "article-journal", "volume" : "33" }, "uris" : [ "http://www.mendeley.com/documents/?uuid=6701d155-8ef5-30ae-9a0e-cab301745de4" ] } ], "mendeley" : { "formattedCitation" : "(Dezecache &amp; Dunbar, 2012)", "manualFormatting" : "Dezecache and Dunbar (2012)", "plainTextFormattedCitation" : "(Dezecache &amp; Dunbar, 2012)", "previouslyFormattedCitation" : "(Dezecache &amp; Dunbar, 2012)" }, "properties" : {  }, "schema" : "https://github.com/citation-style-language/schema/raw/master/csl-citation.json" }</w:instrText>
      </w:r>
      <w:r w:rsidR="00C44728">
        <w:rPr>
          <w:lang w:val="en"/>
        </w:rPr>
        <w:fldChar w:fldCharType="separate"/>
      </w:r>
      <w:r w:rsidR="00C44728" w:rsidRPr="00966D8C">
        <w:rPr>
          <w:noProof/>
          <w:lang w:val="en"/>
        </w:rPr>
        <w:t xml:space="preserve">Dezecache </w:t>
      </w:r>
      <w:r w:rsidR="00C44728">
        <w:rPr>
          <w:noProof/>
          <w:lang w:val="en"/>
        </w:rPr>
        <w:t>and</w:t>
      </w:r>
      <w:r w:rsidR="00C44728" w:rsidRPr="00966D8C">
        <w:rPr>
          <w:noProof/>
          <w:lang w:val="en"/>
        </w:rPr>
        <w:t xml:space="preserve"> Dunbar </w:t>
      </w:r>
      <w:r w:rsidR="00C44728">
        <w:rPr>
          <w:noProof/>
          <w:lang w:val="en"/>
        </w:rPr>
        <w:t>(</w:t>
      </w:r>
      <w:r w:rsidR="00C44728" w:rsidRPr="00966D8C">
        <w:rPr>
          <w:noProof/>
          <w:lang w:val="en"/>
        </w:rPr>
        <w:t>2012)</w:t>
      </w:r>
      <w:r w:rsidR="00C44728">
        <w:rPr>
          <w:lang w:val="en"/>
        </w:rPr>
        <w:fldChar w:fldCharType="end"/>
      </w:r>
      <w:r w:rsidR="00C44728">
        <w:rPr>
          <w:lang w:val="en"/>
        </w:rPr>
        <w:t xml:space="preserve"> </w:t>
      </w:r>
      <w:r w:rsidR="00C8610C">
        <w:rPr>
          <w:lang w:val="en"/>
        </w:rPr>
        <w:t xml:space="preserve">found that laughter subgroups remained small (around 3-4 people) even as social groups became much larger. </w:t>
      </w:r>
    </w:p>
    <w:p w:rsidR="009A1935" w:rsidRDefault="009A1935" w:rsidP="009A1935"/>
    <w:p w:rsidR="00DF2C79" w:rsidRDefault="00D060C6" w:rsidP="00C44728">
      <w:pPr>
        <w:autoSpaceDE w:val="0"/>
        <w:autoSpaceDN w:val="0"/>
        <w:adjustRightInd w:val="0"/>
        <w:spacing w:line="360" w:lineRule="auto"/>
        <w:ind w:firstLine="720"/>
        <w:rPr>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920BFE">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"http://www.mendeley.com/documents/?uuid=85fbefe2-c787-416e-a583-7cd72b6b316e" ] } ], "mendeley" : { "formattedCitation" : "(Morrison, 1940)", "manualFormatting" : "Morrison (1940)", "plainTextFormattedCitation" : "(Morrison, 1940)", "previouslyFormattedCitation" : "(Morrison, 1940)" }, "properties" : {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920BFE">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w:t>
      </w:r>
      <w:r w:rsidR="008D26F9">
        <w:rPr>
          <w:lang w:val="en"/>
        </w:rPr>
        <w:t xml:space="preserve">a </w:t>
      </w:r>
      <w:r w:rsidR="00C84BD1">
        <w:rPr>
          <w:lang w:val="en"/>
        </w:rPr>
        <w:t>joke in groups than when alone</w:t>
      </w:r>
      <w:r w:rsidR="008D26F9">
        <w:rPr>
          <w:lang w:val="en"/>
        </w:rPr>
        <w:t>,</w:t>
      </w:r>
      <w:r w:rsidR="00C84BD1">
        <w:rPr>
          <w:lang w:val="en"/>
        </w:rPr>
        <w:t xml:space="preserve"> but </w:t>
      </w:r>
      <w:r w:rsidR="005817D2" w:rsidRPr="005C329F">
        <w:rPr>
          <w:lang w:val="en"/>
        </w:rPr>
        <w:t>humour ratings</w:t>
      </w:r>
      <w:r w:rsidR="00C84BD1">
        <w:rPr>
          <w:lang w:val="en"/>
        </w:rPr>
        <w:t xml:space="preserve"> did not differ. </w:t>
      </w:r>
      <w:r w:rsidR="00BC5E2D">
        <w:rPr>
          <w:lang w:val="en"/>
        </w:rPr>
        <w:fldChar w:fldCharType="begin" w:fldLock="1"/>
      </w:r>
      <w:r w:rsidR="00920BFE">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 xml:space="preserve">enjoyable video in four conditions of varying sociality: alone; alone but believing a friend close by was otherwise engaged; alone but believing a friend close </w:t>
      </w:r>
      <w:r w:rsidR="008D26F9">
        <w:rPr>
          <w:lang w:val="en"/>
        </w:rPr>
        <w:t xml:space="preserve">by </w:t>
      </w:r>
      <w:r w:rsidR="00285E8D" w:rsidRPr="005C329F">
        <w:rPr>
          <w:lang w:val="en"/>
        </w:rPr>
        <w:t>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920BFE">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C44728" w:rsidRDefault="00C44728" w:rsidP="00C44728">
      <w:pPr>
        <w:autoSpaceDE w:val="0"/>
        <w:autoSpaceDN w:val="0"/>
        <w:adjustRightInd w:val="0"/>
        <w:spacing w:line="360" w:lineRule="auto"/>
        <w:ind w:firstLine="720"/>
        <w:rPr>
          <w:noProof/>
          <w:lang w:val="en"/>
        </w:rPr>
      </w:pPr>
    </w:p>
    <w:p w:rsidR="009910CA" w:rsidRDefault="003F6CB3" w:rsidP="00D060C6">
      <w:pPr>
        <w:autoSpaceDE w:val="0"/>
        <w:autoSpaceDN w:val="0"/>
        <w:adjustRightInd w:val="0"/>
        <w:spacing w:line="360" w:lineRule="auto"/>
        <w:rPr>
          <w:lang w:val="en"/>
        </w:rPr>
      </w:pPr>
      <w:r>
        <w:rPr>
          <w:lang w:val="en"/>
        </w:rPr>
        <w:tab/>
        <w:t xml:space="preserve">Classic observational studies of preschool children find laughter to be primarily social </w:t>
      </w:r>
      <w:r w:rsidR="00BF5F01">
        <w:rPr>
          <w:lang w:val="en"/>
        </w:rPr>
        <w:fldChar w:fldCharType="begin" w:fldLock="1"/>
      </w:r>
      <w:r w:rsidR="00920BFE">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"http://www.mendeley.com/documents/?uuid=da163674-bb19-41fa-8dec-bf5e1c5f2e6f"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920BFE">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96 formal lessons in a pre</w:t>
      </w:r>
      <w:r w:rsidR="00EB39DF">
        <w:rPr>
          <w:lang w:val="en"/>
        </w:rPr>
        <w:t>s</w:t>
      </w:r>
      <w:r>
        <w:rPr>
          <w:lang w:val="en"/>
        </w:rPr>
        <w:t>chool.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w:t>
      </w:r>
      <w:r w:rsidR="00EB39DF">
        <w:rPr>
          <w:lang w:val="en"/>
        </w:rPr>
        <w:t>,</w:t>
      </w:r>
      <w:r>
        <w:rPr>
          <w:lang w:val="en"/>
        </w:rPr>
        <w:t xml:space="preserve"> spreading </w:t>
      </w:r>
      <w:r w:rsidR="00EB39DF">
        <w:rPr>
          <w:lang w:val="en"/>
        </w:rPr>
        <w:t xml:space="preserve">in </w:t>
      </w:r>
      <w:r>
        <w:rPr>
          <w:lang w:val="en"/>
        </w:rPr>
        <w:t>a chain reaction.</w:t>
      </w:r>
      <w:r>
        <w:t xml:space="preserve"> </w:t>
      </w:r>
      <w:r w:rsidR="00386D0E">
        <w:fldChar w:fldCharType="begin" w:fldLock="1"/>
      </w:r>
      <w:r w:rsidR="00920BFE">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"http://www.mendeley.com/documents/?uuid=cd7d3fd0-28f2-4057-8865-25ce22926a46" ] } ], "mendeley" : { "formattedCitation" : "(Jones &amp; Raag, 1989)", "manualFormatting" : "Jones and Raag (1989)", "plainTextFormattedCitation" : "(Jones &amp; Raag, 1989)", "previouslyFormattedCitation" : "(Jones &amp; Raag, 1989)" }, "properties" : {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w:t>
      </w:r>
      <w:r w:rsidR="00EB39DF">
        <w:t>to</w:t>
      </w:r>
      <w:r w:rsidR="00EB39DF" w:rsidRPr="00AB2B68">
        <w:t xml:space="preserve"> </w:t>
      </w:r>
      <w:r w:rsidR="00AB2B68" w:rsidRPr="00AB2B68">
        <w:t>mak</w:t>
      </w:r>
      <w:r w:rsidR="00EB39DF">
        <w:t>e</w:t>
      </w:r>
      <w:r w:rsidR="00AB2B68" w:rsidRPr="00AB2B68">
        <w:t xml:space="preserve">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920BFE">
        <w:rPr>
          <w:lang w:val="en"/>
        </w:rPr>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7-8 year</w:t>
      </w:r>
      <w:ins w:id="9" w:author="Lotta" w:date="2018-03-01T20:14:00Z">
        <w:r w:rsidR="003F302D">
          <w:rPr>
            <w:lang w:val="en"/>
          </w:rPr>
          <w:t>-</w:t>
        </w:r>
      </w:ins>
      <w:del w:id="10" w:author="Lotta" w:date="2018-03-01T20:14:00Z">
        <w:r w:rsidR="00D060C6" w:rsidDel="003F302D">
          <w:rPr>
            <w:lang w:val="en"/>
          </w:rPr>
          <w:delText xml:space="preserve"> </w:delText>
        </w:r>
      </w:del>
      <w:r w:rsidR="00D060C6">
        <w:rPr>
          <w:lang w:val="en"/>
        </w:rPr>
        <w:t>olds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laughed and smiled the most also gave the highest subjective ratings of funniness.  </w:t>
      </w:r>
      <w:r w:rsidR="00D060C6">
        <w:rPr>
          <w:lang w:val="en"/>
        </w:rPr>
        <w:t>A subsequent study, also with 7-8 year</w:t>
      </w:r>
      <w:ins w:id="11" w:author="Lotta" w:date="2018-03-01T20:14:00Z">
        <w:r w:rsidR="003F302D">
          <w:rPr>
            <w:lang w:val="en"/>
          </w:rPr>
          <w:t>-</w:t>
        </w:r>
      </w:ins>
      <w:del w:id="12" w:author="Lotta" w:date="2018-03-01T20:14:00Z">
        <w:r w:rsidR="00D060C6" w:rsidDel="003F302D">
          <w:rPr>
            <w:lang w:val="en"/>
          </w:rPr>
          <w:delText xml:space="preserve"> </w:delText>
        </w:r>
      </w:del>
      <w:r w:rsidR="00D060C6">
        <w:rPr>
          <w:lang w:val="en"/>
        </w:rPr>
        <w:t xml:space="preserve">olds, included </w:t>
      </w:r>
      <w:r w:rsidR="00B05F48">
        <w:rPr>
          <w:lang w:val="en"/>
        </w:rPr>
        <w:t>a social exclusion</w:t>
      </w:r>
      <w:r w:rsidR="00D060C6">
        <w:rPr>
          <w:lang w:val="en"/>
        </w:rPr>
        <w:t xml:space="preserve"> condition </w:t>
      </w:r>
      <w:r w:rsidR="0043077E">
        <w:rPr>
          <w:lang w:val="en"/>
        </w:rPr>
        <w:fldChar w:fldCharType="begin" w:fldLock="1"/>
      </w:r>
      <w:r w:rsidR="00920BFE">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"http://www.mendeley.com/documents/?uuid=b62f69cd-0fc8-4ca5-b861-0935a5a402d9" ] } ], "mendeley" : { "formattedCitation" : "(A. J. Chapman, 1975)", "plainTextFormattedCitation" : "(A. J. Chapman, 1975)", "previouslyFormattedCitation" : "(A. J. Chapman, 1975)" }, "properties" : {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articipant</w:t>
      </w:r>
      <w:r w:rsidR="00EB39DF">
        <w:rPr>
          <w:lang w:val="en"/>
        </w:rPr>
        <w:t>s</w:t>
      </w:r>
      <w:r w:rsidR="009910CA" w:rsidRPr="005C329F">
        <w:rPr>
          <w:lang w:val="en"/>
        </w:rPr>
        <w:t xml:space="preserve">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w:t>
      </w:r>
      <w:r w:rsidR="00EB39DF">
        <w:rPr>
          <w:lang w:val="en"/>
        </w:rPr>
        <w:t>ly</w:t>
      </w:r>
      <w:r w:rsidR="00C12DA9">
        <w:rPr>
          <w:lang w:val="en"/>
        </w:rPr>
        <w:t xml:space="preserve">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D060C6">
      <w:pPr>
        <w:autoSpaceDE w:val="0"/>
        <w:autoSpaceDN w:val="0"/>
        <w:adjustRightInd w:val="0"/>
        <w:spacing w:line="360" w:lineRule="auto"/>
      </w:pPr>
    </w:p>
    <w:p w:rsidR="00580E8D" w:rsidRPr="00A25E18" w:rsidRDefault="00C12DA9" w:rsidP="00671E25">
      <w:pPr>
        <w:spacing w:line="360" w:lineRule="auto"/>
        <w:ind w:firstLine="720"/>
        <w:rPr>
          <w:lang w:val="en"/>
        </w:rPr>
      </w:pPr>
      <w:r>
        <w:t>A</w:t>
      </w:r>
      <w:r w:rsidR="009910CA" w:rsidRPr="005C329F">
        <w:t xml:space="preserve"> subsequent literature review </w:t>
      </w:r>
      <w:r>
        <w:t>reveal</w:t>
      </w:r>
      <w:r w:rsidR="00EB39DF">
        <w:t>ed</w:t>
      </w:r>
      <w:r>
        <w:t xml:space="preserve"> </w:t>
      </w:r>
      <w:r w:rsidR="009910CA">
        <w:t xml:space="preserve">very </w:t>
      </w:r>
      <w:r>
        <w:t xml:space="preserve">little experimental research that </w:t>
      </w:r>
      <w:r w:rsidR="00EB39DF">
        <w:t>had investigated</w:t>
      </w:r>
      <w:r w:rsidR="00EB39DF" w:rsidRPr="005C329F">
        <w:t xml:space="preserve"> </w:t>
      </w:r>
      <w:r w:rsidR="009910CA" w:rsidRPr="005C329F">
        <w:t>the social facilitative aspects of laughter in preschool children</w:t>
      </w:r>
      <w:r>
        <w:t xml:space="preserve">. </w:t>
      </w:r>
      <w:r w:rsidR="004A5972">
        <w:t>One</w:t>
      </w:r>
      <w:r w:rsidR="009910CA" w:rsidRPr="005C329F">
        <w:t xml:space="preserve"> aim </w:t>
      </w:r>
      <w:r w:rsidR="004B034E">
        <w:t xml:space="preserve">is </w:t>
      </w:r>
      <w:r w:rsidR="0080294B">
        <w:t>to investigate Chapman’s (1973) findings</w:t>
      </w:r>
      <w:r w:rsidR="0098049C">
        <w:t xml:space="preserve"> </w:t>
      </w:r>
      <w:del w:id="13" w:author="Lotta" w:date="2018-03-01T20:14:00Z">
        <w:r w:rsidR="00DF2C79" w:rsidDel="003F302D">
          <w:delText>to</w:delText>
        </w:r>
      </w:del>
      <w:r w:rsidR="00DF2C79">
        <w:t xml:space="preserve"> in</w:t>
      </w:r>
      <w:r w:rsidR="001A03A1">
        <w:t xml:space="preserve"> a</w:t>
      </w:r>
      <w:r w:rsidR="0080294B">
        <w:t xml:space="preserve"> much</w:t>
      </w:r>
      <w:r w:rsidR="001A03A1">
        <w:t xml:space="preserve"> younger sample</w:t>
      </w:r>
      <w:r w:rsidR="000A490F">
        <w:t>. A second aim was to see if group size changes this social effect</w:t>
      </w:r>
      <w:r w:rsidR="00543042">
        <w:t>.</w:t>
      </w:r>
      <w:r w:rsidR="0098049C">
        <w:t xml:space="preserve"> </w:t>
      </w:r>
      <w:r w:rsidR="004B034E">
        <w:t>In the present study</w:t>
      </w:r>
      <w:r w:rsidR="004A5972">
        <w:t xml:space="preserve"> </w:t>
      </w:r>
      <w:r w:rsidR="004B034E">
        <w:t>preschool c</w:t>
      </w:r>
      <w:r w:rsidR="004A5972">
        <w:t>hildren watch</w:t>
      </w:r>
      <w:r w:rsidR="0098049C">
        <w:t>ed</w:t>
      </w:r>
      <w:r w:rsidR="004A5972">
        <w:t xml:space="preserve"> </w:t>
      </w:r>
      <w:r w:rsidR="004B034E">
        <w:t xml:space="preserve">humorous </w:t>
      </w:r>
      <w:r w:rsidR="004A5972">
        <w:t xml:space="preserve">videos alone or in </w:t>
      </w:r>
      <w:r w:rsidR="000A490F">
        <w:t xml:space="preserve">pairs or in groups of six </w:t>
      </w:r>
      <w:ins w:id="14" w:author="Lotta" w:date="2018-03-01T20:18:00Z">
        <w:r w:rsidR="000E6563">
          <w:t xml:space="preserve">or </w:t>
        </w:r>
      </w:ins>
      <w:del w:id="15" w:author="Lotta" w:date="2018-03-01T20:18:00Z">
        <w:r w:rsidR="000A490F" w:rsidDel="000E6563">
          <w:delText>to</w:delText>
        </w:r>
      </w:del>
      <w:r w:rsidR="000A490F">
        <w:t xml:space="preserve"> eight</w:t>
      </w:r>
      <w:r w:rsidR="004A5972">
        <w:t>.</w:t>
      </w:r>
      <w:r w:rsidR="00DE3AD5">
        <w:t xml:space="preserve"> </w:t>
      </w:r>
      <w:r w:rsidR="00EB39DF">
        <w:t xml:space="preserve">It was </w:t>
      </w:r>
      <w:r w:rsidR="00543042">
        <w:t>predict</w:t>
      </w:r>
      <w:r w:rsidR="00EB39DF">
        <w:t>ed</w:t>
      </w:r>
      <w:r w:rsidR="00543042">
        <w:t xml:space="preserve"> that </w:t>
      </w:r>
      <w:r w:rsidR="00EB39DF">
        <w:t xml:space="preserve">incidents of </w:t>
      </w:r>
      <w:r w:rsidR="00543042">
        <w:t xml:space="preserve">smiling and laughter </w:t>
      </w:r>
      <w:r w:rsidR="00EC3663">
        <w:t xml:space="preserve">would </w:t>
      </w:r>
      <w:r w:rsidR="00543042">
        <w:t>increase in the social conditio</w:t>
      </w:r>
      <w:r w:rsidR="0098049C">
        <w:t>n</w:t>
      </w:r>
      <w:r w:rsidR="000A490F">
        <w:t>, with the effect being greater in the larger group.</w:t>
      </w:r>
      <w:r w:rsidR="004B034E">
        <w:t xml:space="preserve"> </w:t>
      </w:r>
      <w:r w:rsidR="009A1935">
        <w:t>I</w:t>
      </w:r>
      <w:r w:rsidR="00EB39DF">
        <w:t xml:space="preserve">t was </w:t>
      </w:r>
      <w:r w:rsidR="00543042">
        <w:t>predict</w:t>
      </w:r>
      <w:r w:rsidR="00EB39DF">
        <w:t>ed</w:t>
      </w:r>
      <w:r w:rsidR="00543042">
        <w:t xml:space="preserve"> that this </w:t>
      </w:r>
      <w:r w:rsidR="00EC3663">
        <w:t xml:space="preserve">would </w:t>
      </w:r>
      <w:r w:rsidR="00543042">
        <w:t xml:space="preserve">not affect subjective ratings of funniness. </w:t>
      </w:r>
      <w:r w:rsidR="009A1935">
        <w:rPr>
          <w:lang w:val="en"/>
        </w:rPr>
        <w:t>Finally,</w:t>
      </w:r>
      <w:r w:rsidR="005637D1">
        <w:rPr>
          <w:lang w:val="en"/>
        </w:rPr>
        <w:t xml:space="preserve"> </w:t>
      </w:r>
      <w:r w:rsidR="009A1935">
        <w:rPr>
          <w:lang w:val="en"/>
        </w:rPr>
        <w:t xml:space="preserve">in a social context it is useful to </w:t>
      </w:r>
      <w:r w:rsidR="005637D1">
        <w:rPr>
          <w:lang w:val="en"/>
        </w:rPr>
        <w:t xml:space="preserve">distinguish </w:t>
      </w:r>
      <w:ins w:id="16" w:author="Lotta" w:date="2018-03-01T20:15:00Z">
        <w:r w:rsidR="00EE1373">
          <w:rPr>
            <w:lang w:val="en"/>
          </w:rPr>
          <w:t xml:space="preserve">a </w:t>
        </w:r>
      </w:ins>
      <w:r w:rsidR="009A1935">
        <w:rPr>
          <w:lang w:val="en"/>
        </w:rPr>
        <w:t>non-vocal cue like smiling from laughter</w:t>
      </w:r>
      <w:r w:rsidR="009A1935">
        <w:t xml:space="preserve"> </w:t>
      </w:r>
      <w:r w:rsidR="009A1935">
        <w:rPr>
          <w:b/>
          <w:lang w:val="en-US"/>
        </w:rPr>
        <w:fldChar w:fldCharType="begin" w:fldLock="1"/>
      </w:r>
      <w:r w:rsidR="00671E25">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sidR="009A1935">
        <w:rPr>
          <w:b/>
          <w:lang w:val="en-US"/>
        </w:rPr>
        <w:fldChar w:fldCharType="separate"/>
      </w:r>
      <w:r w:rsidR="009A1935" w:rsidRPr="0051706E">
        <w:rPr>
          <w:noProof/>
          <w:lang w:val="en-US"/>
        </w:rPr>
        <w:t>(Haakana, 2010)</w:t>
      </w:r>
      <w:r w:rsidR="009A1935">
        <w:rPr>
          <w:b/>
          <w:lang w:val="en-US"/>
        </w:rPr>
        <w:fldChar w:fldCharType="end"/>
      </w:r>
      <w:r w:rsidR="005637D1">
        <w:rPr>
          <w:lang w:val="en"/>
        </w:rPr>
        <w:t>, therefore we treat smiling and laughter as separate variables.</w:t>
      </w:r>
    </w:p>
    <w:p w:rsidR="00580E8D" w:rsidRPr="00EF2C46" w:rsidRDefault="00580E8D" w:rsidP="009910CA">
      <w:pPr>
        <w:pStyle w:val="BodyText"/>
        <w:tabs>
          <w:tab w:val="clear" w:pos="8640"/>
        </w:tabs>
        <w:spacing w:line="360" w:lineRule="auto"/>
      </w:pPr>
    </w:p>
    <w:p w:rsidR="00395520" w:rsidRPr="00395520" w:rsidRDefault="00395520" w:rsidP="009910CA">
      <w:pPr>
        <w:spacing w:line="360" w:lineRule="auto"/>
        <w:jc w:val="center"/>
        <w:rPr>
          <w:b/>
        </w:rPr>
      </w:pPr>
      <w:r w:rsidRPr="00395520">
        <w:rPr>
          <w:b/>
        </w:rPr>
        <w:t>Method</w:t>
      </w:r>
      <w:r w:rsidR="003C4C5E">
        <w:rPr>
          <w:b/>
        </w:rPr>
        <w:tab/>
      </w:r>
    </w:p>
    <w:p w:rsidR="00395520" w:rsidRPr="00395520" w:rsidRDefault="00395520" w:rsidP="009910CA">
      <w:pPr>
        <w:spacing w:line="360" w:lineRule="auto"/>
        <w:rPr>
          <w:b/>
        </w:rPr>
      </w:pPr>
      <w:r w:rsidRPr="00395520">
        <w:rPr>
          <w:b/>
        </w:rPr>
        <w:t>Participants</w:t>
      </w:r>
    </w:p>
    <w:p w:rsidR="00846BD1" w:rsidRDefault="00395520" w:rsidP="00634A38">
      <w:pPr>
        <w:spacing w:line="360" w:lineRule="auto"/>
        <w:ind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w:t>
      </w:r>
      <w:ins w:id="17" w:author="Caspar Addyman" w:date="2018-03-05T21:22:00Z">
        <w:r w:rsidR="00132C24">
          <w:t>mean 39.8 months, SD 4.2 months</w:t>
        </w:r>
      </w:ins>
      <w:del w:id="18" w:author="Caspar Addyman" w:date="2018-03-05T21:21:00Z">
        <w:r w:rsidRPr="005C329F" w:rsidDel="00132C24">
          <w:delText>mean age</w:delText>
        </w:r>
      </w:del>
      <w:del w:id="19" w:author="Caspar Addyman" w:date="2018-03-05T21:22:00Z">
        <w:r w:rsidRPr="005C329F" w:rsidDel="00132C24">
          <w:delText xml:space="preserve"> 3 years </w:delText>
        </w:r>
      </w:del>
      <w:ins w:id="20" w:author="Lotta" w:date="2018-03-01T20:15:00Z">
        <w:del w:id="21" w:author="Caspar Addyman" w:date="2018-03-05T21:22:00Z">
          <w:r w:rsidR="00EE1373" w:rsidDel="00132C24">
            <w:delText>4</w:delText>
          </w:r>
        </w:del>
      </w:ins>
      <w:del w:id="22" w:author="Caspar Addyman" w:date="2018-03-05T21:22:00Z">
        <w:r w:rsidRPr="005C329F" w:rsidDel="00132C24">
          <w:delText>3 months</w:delText>
        </w:r>
      </w:del>
      <w:r w:rsidRPr="005C329F">
        <w:t>).</w:t>
      </w:r>
      <w:r w:rsidR="006A229B">
        <w:t xml:space="preserve"> </w:t>
      </w:r>
      <w:bookmarkStart w:id="23" w:name="_Hlk507158992"/>
      <w:r w:rsidR="00703FA4">
        <w:t>All children were</w:t>
      </w:r>
      <w:r w:rsidR="006A229B" w:rsidRPr="005C329F">
        <w:t xml:space="preserve"> British</w:t>
      </w:r>
      <w:r w:rsidR="00703FA4">
        <w:t xml:space="preserve"> born and included 19 who were white and 1 who was mixed raced.</w:t>
      </w:r>
      <w:r w:rsidR="006A229B" w:rsidRPr="005C329F">
        <w:t xml:space="preserve"> </w:t>
      </w:r>
      <w:bookmarkEnd w:id="23"/>
      <w:r w:rsidRPr="005C329F">
        <w:t xml:space="preserve">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r w:rsidR="00FD36BF">
        <w:t xml:space="preserve"> </w:t>
      </w:r>
      <w:r w:rsidR="00480610">
        <w:t xml:space="preserve"> </w:t>
      </w:r>
    </w:p>
    <w:p w:rsidR="00395520" w:rsidRDefault="00395520" w:rsidP="009910CA">
      <w:pPr>
        <w:spacing w:line="360" w:lineRule="auto"/>
        <w:ind w:firstLine="720"/>
      </w:pPr>
    </w:p>
    <w:p w:rsidR="00395520" w:rsidRPr="00637083" w:rsidRDefault="00395520" w:rsidP="009910CA">
      <w:pPr>
        <w:spacing w:line="360" w:lineRule="auto"/>
        <w:rPr>
          <w:b/>
        </w:rPr>
      </w:pPr>
      <w:r w:rsidRPr="00A25E18">
        <w:rPr>
          <w:b/>
        </w:rPr>
        <w:t>Materials</w:t>
      </w:r>
    </w:p>
    <w:p w:rsidR="00B33E59" w:rsidRDefault="0064623E" w:rsidP="00B33E59">
      <w:pPr>
        <w:spacing w:line="360" w:lineRule="auto"/>
        <w:ind w:firstLine="720"/>
      </w:pPr>
      <w:r>
        <w:t>V</w:t>
      </w:r>
      <w:r w:rsidR="001A03A1">
        <w:t xml:space="preserve">ideo clips from </w:t>
      </w:r>
      <w:r w:rsidR="00395520" w:rsidRPr="005C329F">
        <w:t>the Bernard Bear cartoon series</w:t>
      </w:r>
      <w:r w:rsidR="001A03A1">
        <w:t xml:space="preserve"> were used as humorous material</w:t>
      </w:r>
      <w:r w:rsidR="00B33E59">
        <w:t>.</w:t>
      </w:r>
      <w:r w:rsidR="00395520" w:rsidRPr="005C329F">
        <w:t xml:space="preserve"> The Bernard Bear series was chosen as i</w:t>
      </w:r>
      <w:r w:rsidR="001A03A1">
        <w:t xml:space="preserve">t contains </w:t>
      </w:r>
      <w:r>
        <w:t xml:space="preserve">no dialog but relies on </w:t>
      </w:r>
      <w:r w:rsidR="001A03A1">
        <w:t xml:space="preserve">slapstick and </w:t>
      </w:r>
      <w:r w:rsidR="00395520" w:rsidRPr="005C329F">
        <w:t xml:space="preserve">incongruous humour which previous research has shown particularly appeals to children of preschool age </w:t>
      </w:r>
      <w:r w:rsidR="00D73A10">
        <w:fldChar w:fldCharType="begin" w:fldLock="1"/>
      </w:r>
      <w:r w:rsidR="00920BFE">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D73A10">
        <w:fldChar w:fldCharType="separate"/>
      </w:r>
      <w:r w:rsidR="00D73A10" w:rsidRPr="00D73A10">
        <w:rPr>
          <w:noProof/>
        </w:rPr>
        <w:t>(Rothbart, 1973)</w:t>
      </w:r>
      <w:r w:rsidR="00D73A10">
        <w:fldChar w:fldCharType="end"/>
      </w:r>
      <w:r w:rsidR="00395520" w:rsidRPr="005C329F">
        <w:t xml:space="preserve">. </w:t>
      </w:r>
      <w:ins w:id="24" w:author="Lotta" w:date="2018-03-01T20:16:00Z">
        <w:r w:rsidR="00EE1373">
          <w:t>Eac</w:t>
        </w:r>
      </w:ins>
      <w:ins w:id="25" w:author="Lotta" w:date="2018-03-01T20:17:00Z">
        <w:r w:rsidR="00EE1373">
          <w:t>h</w:t>
        </w:r>
      </w:ins>
      <w:r w:rsidR="00395520" w:rsidRPr="005C329F">
        <w:t xml:space="preserve"> </w:t>
      </w:r>
      <w:ins w:id="26" w:author="Lotta" w:date="2018-03-01T20:17:00Z">
        <w:r w:rsidR="00EE1373">
          <w:t>vi</w:t>
        </w:r>
      </w:ins>
      <w:r w:rsidR="001A03A1">
        <w:t>deo consisted of two episodes and had a total running time of between</w:t>
      </w:r>
      <w:r w:rsidR="001A03A1" w:rsidRPr="005C329F">
        <w:t xml:space="preserve"> 6 minu</w:t>
      </w:r>
      <w:r w:rsidR="001A03A1">
        <w:t>tes 35 seconds and</w:t>
      </w:r>
      <w:r w:rsidR="001A03A1" w:rsidRPr="005C329F">
        <w:t xml:space="preserve"> 7 minutes 4</w:t>
      </w:r>
      <w:r w:rsidR="00B33E59">
        <w:t xml:space="preserve">3 seconds </w:t>
      </w:r>
      <w:r w:rsidR="001A03A1" w:rsidRPr="005C329F">
        <w:t>(</w:t>
      </w:r>
      <w:r w:rsidR="001A03A1" w:rsidRPr="005C329F">
        <w:rPr>
          <w:i/>
        </w:rPr>
        <w:t xml:space="preserve">see </w:t>
      </w:r>
      <w:r w:rsidR="001A03A1">
        <w:rPr>
          <w:i/>
        </w:rPr>
        <w:t>online materials for episode list)</w:t>
      </w:r>
      <w:r w:rsidR="001A03A1">
        <w:t>.</w:t>
      </w:r>
      <w:r w:rsidR="00395520" w:rsidRPr="005C329F">
        <w:t xml:space="preserve"> Vi</w:t>
      </w:r>
      <w:r w:rsidR="001A03A1">
        <w:t>deo clips were presented using</w:t>
      </w:r>
      <w:r w:rsidR="00395520" w:rsidRPr="005C329F">
        <w:t xml:space="preserve"> a Lenovo ThinkPad </w:t>
      </w:r>
      <w:r w:rsidR="001A03A1">
        <w:t xml:space="preserve">2.0 </w:t>
      </w:r>
      <w:r w:rsidR="00B33E59">
        <w:t xml:space="preserve">laptop connected to </w:t>
      </w:r>
      <w:r w:rsidR="00EB39DF">
        <w:t xml:space="preserve">a </w:t>
      </w:r>
      <w:r w:rsidR="00B33E59">
        <w:t>56cm</w:t>
      </w:r>
      <w:r w:rsidR="00395520" w:rsidRPr="005C329F">
        <w:t xml:space="preserve"> Samsung Syncmaster flat television screen positioned on a table at a height of approximately 55cm and at a distance </w:t>
      </w:r>
      <w:r w:rsidR="001A094E" w:rsidRPr="005C329F">
        <w:t>f</w:t>
      </w:r>
      <w:r w:rsidR="001A094E">
        <w:t>rom</w:t>
      </w:r>
      <w:r w:rsidR="001A094E" w:rsidRPr="005C329F">
        <w:t xml:space="preserve"> </w:t>
      </w:r>
      <w:r w:rsidR="00395520" w:rsidRPr="005C329F">
        <w:t>participants of approximately 1.5 metres. Participants were recorded via a built</w:t>
      </w:r>
      <w:r w:rsidR="001A094E">
        <w:t>-</w:t>
      </w:r>
      <w:r w:rsidR="00395520" w:rsidRPr="005C329F">
        <w:t>in camera on the laptop as well as via a compact HD JVC camcorder placed on a tripod positioned just behind and to the right of the television screen.  A Blue Snowball microphone was connected to the laptop and positioned on a shelf to the right of participants.</w:t>
      </w:r>
    </w:p>
    <w:p w:rsidR="00DE3AD5" w:rsidRDefault="00DE3AD5" w:rsidP="00B33E59">
      <w:pPr>
        <w:spacing w:line="360" w:lineRule="auto"/>
        <w:ind w:firstLine="720"/>
      </w:pPr>
    </w:p>
    <w:p w:rsidR="00395520" w:rsidRPr="0091317F" w:rsidRDefault="00B33E59" w:rsidP="0091317F">
      <w:pPr>
        <w:spacing w:line="360" w:lineRule="auto"/>
        <w:ind w:firstLine="720"/>
      </w:pPr>
      <w:r>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w:t>
      </w:r>
      <w:r w:rsidR="00395520" w:rsidRPr="00A25E18">
        <w:rPr>
          <w:i/>
        </w:rPr>
        <w:t>see</w:t>
      </w:r>
      <w:r w:rsidRPr="00A25E18">
        <w:rPr>
          <w:i/>
        </w:rPr>
        <w:t xml:space="preserve"> online</w:t>
      </w:r>
      <w:r w:rsidR="00395520" w:rsidRPr="00A25E18">
        <w:rPr>
          <w:i/>
        </w:rPr>
        <w:t xml:space="preserve"> </w:t>
      </w:r>
      <w:r w:rsidRPr="00A25E18">
        <w:rPr>
          <w:i/>
        </w:rPr>
        <w:t>materials</w:t>
      </w:r>
      <w:r w:rsidR="0026618E" w:rsidRPr="00A25E18">
        <w:rPr>
          <w:i/>
        </w:rPr>
        <w:t xml:space="preserve">, </w:t>
      </w:r>
      <w:r w:rsidR="0026618E" w:rsidRPr="00A25E18">
        <w:rPr>
          <w:i/>
        </w:rPr>
        <w:fldChar w:fldCharType="begin" w:fldLock="1"/>
      </w:r>
      <w:r w:rsidR="00920BFE">
        <w:rPr>
          <w:i/>
        </w:rPr>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 "schema" : "https://github.com/citation-style-language/schema/raw/master/csl-citation.json" }</w:instrText>
      </w:r>
      <w:r w:rsidR="0026618E" w:rsidRPr="00A25E18">
        <w:rPr>
          <w:i/>
        </w:rPr>
        <w:fldChar w:fldCharType="separate"/>
      </w:r>
      <w:r w:rsidR="0026618E" w:rsidRPr="00A25E18">
        <w:rPr>
          <w:i/>
          <w:noProof/>
        </w:rPr>
        <w:t>Addyman, Fogelquist, Levakova, &amp; Rees, 2017</w:t>
      </w:r>
      <w:r w:rsidR="0026618E" w:rsidRPr="00357C41">
        <w:rPr>
          <w:noProof/>
        </w:rPr>
        <w:t>)</w:t>
      </w:r>
      <w:r w:rsidR="0026618E" w:rsidRPr="00A25E18">
        <w:rPr>
          <w:i/>
        </w:rPr>
        <w:fldChar w:fldCharType="end"/>
      </w:r>
      <w:r w:rsidR="00395520" w:rsidRPr="0091317F">
        <w:t>.</w:t>
      </w:r>
    </w:p>
    <w:p w:rsidR="00395520" w:rsidRPr="005C329F" w:rsidRDefault="00395520" w:rsidP="009910CA">
      <w:pPr>
        <w:spacing w:line="360" w:lineRule="auto"/>
      </w:pPr>
    </w:p>
    <w:p w:rsidR="00395520" w:rsidRPr="00395520" w:rsidRDefault="00395520" w:rsidP="009910CA">
      <w:pPr>
        <w:spacing w:line="360" w:lineRule="auto"/>
        <w:rPr>
          <w:b/>
        </w:rPr>
      </w:pPr>
      <w:r w:rsidRPr="00395520">
        <w:rPr>
          <w:b/>
        </w:rPr>
        <w:t>Design</w:t>
      </w:r>
    </w:p>
    <w:p w:rsidR="00395520" w:rsidRDefault="00395520" w:rsidP="00A87993">
      <w:pPr>
        <w:spacing w:line="360" w:lineRule="auto"/>
        <w:ind w:firstLine="720"/>
      </w:pPr>
      <w:r w:rsidRPr="005C329F">
        <w:t>The experiment used a</w:t>
      </w:r>
      <w:r w:rsidR="00722813">
        <w:t xml:space="preserve"> 3x3</w:t>
      </w:r>
      <w:r w:rsidRPr="005C329F">
        <w:t xml:space="preserve">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r w:rsidR="00AA1558">
        <w:t>group size</w:t>
      </w:r>
      <w:r w:rsidR="005F68F2">
        <w:t xml:space="preserve"> as a within subjects </w:t>
      </w:r>
      <w:r w:rsidR="00722813">
        <w:t xml:space="preserve">factor, </w:t>
      </w:r>
      <w:r w:rsidR="00F0762D">
        <w:t>a second independent variable counterbalanced presentation order</w:t>
      </w:r>
      <w:r w:rsidR="005F68F2">
        <w:t xml:space="preserve">. </w:t>
      </w:r>
      <w:r w:rsidR="001A094E">
        <w:t xml:space="preserve">Children </w:t>
      </w:r>
      <w:r w:rsidR="00270D32">
        <w:t>were</w:t>
      </w:r>
      <w:r w:rsidR="002A7E44">
        <w:t xml:space="preserve"> randomly</w:t>
      </w:r>
      <w:r w:rsidR="00270D32">
        <w:t xml:space="preserve"> </w:t>
      </w:r>
      <w:r w:rsidR="002A7E44">
        <w:t xml:space="preserve">assigned </w:t>
      </w:r>
      <w:r w:rsidR="00A87993">
        <w:t>to three</w:t>
      </w:r>
      <w:ins w:id="27" w:author="Lotta" w:date="2018-03-01T20:17:00Z">
        <w:r w:rsidR="00EE1373">
          <w:t xml:space="preserve"> </w:t>
        </w:r>
      </w:ins>
      <w:r w:rsidR="002A7E44">
        <w:t>view orders</w:t>
      </w:r>
      <w:r w:rsidR="00A87993">
        <w:t xml:space="preserve"> A, B and C, </w:t>
      </w:r>
      <w:r w:rsidR="001A094E">
        <w:t xml:space="preserve">and </w:t>
      </w:r>
      <w:r w:rsidR="00F0762D">
        <w:t xml:space="preserve">watched three videos </w:t>
      </w:r>
      <w:r w:rsidR="00F0762D" w:rsidRPr="005C329F">
        <w:t>individually</w:t>
      </w:r>
      <w:r w:rsidR="00F0762D">
        <w:t>, in pairs, or in groups of 6 or 8</w:t>
      </w:r>
      <w:r w:rsidR="00BB69E5">
        <w:t xml:space="preserve"> on separate occasions</w:t>
      </w:r>
      <w:r w:rsidR="00C21007">
        <w:t xml:space="preserve"> (see Table 1</w:t>
      </w:r>
      <w:r w:rsidR="00BB69E5">
        <w:t xml:space="preserve"> and Appendix 2</w:t>
      </w:r>
      <w:r w:rsidR="00C21007">
        <w:t>)</w:t>
      </w:r>
      <w:r w:rsidR="00A87993" w:rsidRPr="005C329F">
        <w:t>.</w:t>
      </w:r>
      <w:r w:rsidR="00A87993">
        <w:t xml:space="preserve"> </w:t>
      </w:r>
      <w:r w:rsidRPr="005C329F">
        <w:t xml:space="preserve">The </w:t>
      </w:r>
      <w:r w:rsidR="00FC7A35">
        <w:t xml:space="preserve">two main </w:t>
      </w:r>
      <w:r w:rsidRPr="005C329F">
        <w:t xml:space="preserve">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r w:rsidR="001A094E">
        <w:t>ren</w:t>
      </w:r>
      <w:r w:rsidR="00C21007">
        <w:t>’s</w:t>
      </w:r>
      <w:r w:rsidRPr="003E014C">
        <w:t xml:space="preserve"> subjective funniness ratings.</w:t>
      </w:r>
    </w:p>
    <w:p w:rsidR="00C21007" w:rsidRDefault="00C21007" w:rsidP="00A87993">
      <w:pPr>
        <w:spacing w:line="360" w:lineRule="auto"/>
        <w:ind w:firstLine="720"/>
      </w:pPr>
    </w:p>
    <w:p w:rsidR="00C21007" w:rsidRPr="003E014C" w:rsidRDefault="00C21007" w:rsidP="00C21007">
      <w:pPr>
        <w:spacing w:line="360" w:lineRule="auto"/>
      </w:pPr>
      <w:r>
        <w:t>Table 1: .</w:t>
      </w:r>
      <w:r w:rsidR="00492240">
        <w:t>V</w:t>
      </w:r>
      <w:r w:rsidR="00BB69E5">
        <w:t xml:space="preserve">iewings </w:t>
      </w:r>
      <w:r w:rsidR="00492240">
        <w:t xml:space="preserve">of the funny video took place in three experimental conditions (individual, pairs or groups) that </w:t>
      </w:r>
      <w:r w:rsidR="00BB69E5">
        <w:t xml:space="preserve">took place in three </w:t>
      </w:r>
      <w:r w:rsidR="00492240">
        <w:t>separate session</w:t>
      </w:r>
      <w:r w:rsidR="00DE3AD5">
        <w:t xml:space="preserve"> with v</w:t>
      </w:r>
      <w:r w:rsidR="00492240">
        <w:t>iewing order counterbalance</w:t>
      </w:r>
      <w:r w:rsidR="00DE3AD5">
        <w:t>d</w:t>
      </w:r>
      <w:r w:rsidR="00492240">
        <w:t xml:space="preserve"> as shown.</w:t>
      </w:r>
      <w:r>
        <w:t>.</w:t>
      </w:r>
    </w:p>
    <w:tbl>
      <w:tblPr>
        <w:tblStyle w:val="PlainTable2"/>
        <w:tblW w:w="0" w:type="auto"/>
        <w:tblInd w:w="568" w:type="dxa"/>
        <w:tblLook w:val="04A0" w:firstRow="1" w:lastRow="0" w:firstColumn="1" w:lastColumn="0" w:noHBand="0" w:noVBand="1"/>
      </w:tblPr>
      <w:tblGrid>
        <w:gridCol w:w="1182"/>
        <w:gridCol w:w="1341"/>
        <w:gridCol w:w="1449"/>
        <w:gridCol w:w="1292"/>
        <w:gridCol w:w="1588"/>
      </w:tblGrid>
      <w:tr w:rsidR="00C21007" w:rsidRPr="0027499D" w:rsidTr="00C2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0762D" w:rsidRDefault="00F0762D" w:rsidP="00C21007">
            <w:pPr>
              <w:spacing w:before="120" w:after="120"/>
              <w:jc w:val="center"/>
              <w:rPr>
                <w:bCs w:val="0"/>
                <w:color w:val="000000"/>
                <w:sz w:val="22"/>
                <w:szCs w:val="22"/>
              </w:rPr>
            </w:pPr>
          </w:p>
          <w:p w:rsidR="00C21007" w:rsidRPr="00C21007" w:rsidRDefault="00207CBA" w:rsidP="00C21007">
            <w:pPr>
              <w:spacing w:before="120" w:after="120"/>
              <w:jc w:val="center"/>
              <w:rPr>
                <w:b w:val="0"/>
                <w:color w:val="000000"/>
                <w:sz w:val="22"/>
                <w:szCs w:val="22"/>
              </w:rPr>
            </w:pPr>
            <w:r>
              <w:rPr>
                <w:b w:val="0"/>
                <w:color w:val="000000"/>
                <w:sz w:val="22"/>
                <w:szCs w:val="22"/>
              </w:rPr>
              <w:t>VIEWING</w:t>
            </w:r>
            <w:r>
              <w:rPr>
                <w:b w:val="0"/>
                <w:color w:val="000000"/>
                <w:sz w:val="22"/>
                <w:szCs w:val="22"/>
              </w:rPr>
              <w:br/>
            </w:r>
            <w:r w:rsidR="00C21007" w:rsidRPr="00C21007">
              <w:rPr>
                <w:b w:val="0"/>
                <w:color w:val="000000"/>
                <w:sz w:val="22"/>
                <w:szCs w:val="22"/>
              </w:rPr>
              <w:t>ORDER</w:t>
            </w:r>
          </w:p>
        </w:tc>
        <w:tc>
          <w:tcPr>
            <w:tcW w:w="1341" w:type="dxa"/>
          </w:tcPr>
          <w:p w:rsidR="00F0762D" w:rsidRDefault="00F0762D"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DE3AD5" w:rsidRDefault="00DE3AD5" w:rsidP="0051706E">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 xml:space="preserve">Session </w:t>
            </w:r>
            <w:r>
              <w:rPr>
                <w:b w:val="0"/>
                <w:color w:val="000000"/>
                <w:sz w:val="22"/>
                <w:szCs w:val="22"/>
              </w:rPr>
              <w:t>1</w:t>
            </w:r>
          </w:p>
          <w:p w:rsidR="00C21007" w:rsidRPr="00C21007" w:rsidRDefault="00DE3AD5" w:rsidP="00671E25">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730EDB">
              <w:rPr>
                <w:b w:val="0"/>
                <w:color w:val="000000"/>
                <w:sz w:val="22"/>
                <w:szCs w:val="22"/>
              </w:rPr>
              <w:t xml:space="preserve">Week </w:t>
            </w:r>
            <w:r>
              <w:rPr>
                <w:b w:val="0"/>
                <w:color w:val="000000"/>
                <w:sz w:val="22"/>
                <w:szCs w:val="22"/>
              </w:rPr>
              <w:t>1-2</w:t>
            </w:r>
            <w:r w:rsidRPr="00730EDB" w:rsidDel="000F0ED0">
              <w:rPr>
                <w:b w:val="0"/>
                <w:color w:val="000000"/>
                <w:sz w:val="22"/>
                <w:szCs w:val="22"/>
              </w:rPr>
              <w:t xml:space="preserve"> </w:t>
            </w:r>
            <w:r w:rsidRPr="00C21007">
              <w:rPr>
                <w:b w:val="0"/>
                <w:color w:val="000000"/>
                <w:sz w:val="22"/>
                <w:szCs w:val="22"/>
              </w:rPr>
              <w:t>Video</w:t>
            </w:r>
            <w:r>
              <w:rPr>
                <w:b w:val="0"/>
                <w:color w:val="000000"/>
                <w:sz w:val="22"/>
                <w:szCs w:val="22"/>
              </w:rPr>
              <w:t>1</w:t>
            </w:r>
          </w:p>
        </w:tc>
        <w:tc>
          <w:tcPr>
            <w:tcW w:w="1292" w:type="dxa"/>
          </w:tcPr>
          <w:p w:rsidR="00DE3AD5"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Session 2</w:t>
            </w:r>
          </w:p>
          <w:p w:rsidR="00C21007" w:rsidRPr="00C21007" w:rsidRDefault="00DE3AD5"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730EDB">
              <w:rPr>
                <w:b w:val="0"/>
                <w:color w:val="000000"/>
                <w:sz w:val="22"/>
                <w:szCs w:val="22"/>
              </w:rPr>
              <w:t>Week 3-4</w:t>
            </w:r>
            <w:r w:rsidRPr="00730EDB" w:rsidDel="000F0ED0">
              <w:rPr>
                <w:b w:val="0"/>
                <w:color w:val="000000"/>
                <w:sz w:val="22"/>
                <w:szCs w:val="22"/>
              </w:rPr>
              <w:t xml:space="preserve"> </w:t>
            </w:r>
            <w:r w:rsidRPr="00C21007">
              <w:rPr>
                <w:b w:val="0"/>
                <w:color w:val="000000"/>
                <w:sz w:val="22"/>
                <w:szCs w:val="22"/>
              </w:rPr>
              <w:t>Video 2</w:t>
            </w:r>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0F0ED0" w:rsidRDefault="000F0ED0"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Pr>
                <w:b w:val="0"/>
                <w:color w:val="000000"/>
                <w:sz w:val="22"/>
                <w:szCs w:val="22"/>
              </w:rPr>
              <w:t>Week 5-6</w:t>
            </w:r>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Video 3</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21007">
        <w:tc>
          <w:tcPr>
            <w:cnfStyle w:val="001000000000" w:firstRow="0" w:lastRow="0" w:firstColumn="1" w:lastColumn="0" w:oddVBand="0" w:evenVBand="0" w:oddHBand="0" w:evenHBand="0" w:firstRowFirstColumn="0" w:firstRowLastColumn="0" w:lastRowFirstColumn="0" w:lastRowLastColumn="0"/>
            <w:tcW w:w="96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9910CA">
      <w:pPr>
        <w:spacing w:line="360" w:lineRule="auto"/>
      </w:pPr>
    </w:p>
    <w:p w:rsidR="00C21007" w:rsidRPr="005C329F" w:rsidRDefault="00C21007" w:rsidP="009910CA">
      <w:pPr>
        <w:spacing w:line="360" w:lineRule="auto"/>
      </w:pPr>
    </w:p>
    <w:p w:rsidR="00395520" w:rsidRPr="00395520" w:rsidRDefault="00395520" w:rsidP="009910CA">
      <w:pPr>
        <w:spacing w:line="360" w:lineRule="auto"/>
        <w:rPr>
          <w:b/>
        </w:rPr>
      </w:pPr>
      <w:r w:rsidRPr="00395520">
        <w:rPr>
          <w:b/>
        </w:rPr>
        <w:t>Procedure</w:t>
      </w:r>
    </w:p>
    <w:p w:rsidR="00395520" w:rsidRPr="005C329F" w:rsidRDefault="00395520" w:rsidP="001F31C4">
      <w:pPr>
        <w:spacing w:line="360" w:lineRule="auto"/>
        <w:ind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comfortable on cushions on the floor at </w:t>
      </w:r>
      <w:r w:rsidR="001F31C4" w:rsidRPr="005C329F">
        <w:t>approximately</w:t>
      </w:r>
      <w:r w:rsidRPr="005C329F">
        <w:t xml:space="preserve"> 1.5 metres from the television screen. </w:t>
      </w:r>
      <w:r w:rsidRPr="005C329F">
        <w:rPr>
          <w:b/>
        </w:rPr>
        <w:t xml:space="preserve"> </w:t>
      </w:r>
      <w:r w:rsidRPr="005C329F">
        <w:t>Throughout the viewing of the video clip, both researchers were positioned just outside of the 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DE3AD5" w:rsidRDefault="00DE3AD5" w:rsidP="009910CA">
      <w:pPr>
        <w:spacing w:line="360" w:lineRule="auto"/>
        <w:ind w:firstLine="720"/>
      </w:pPr>
    </w:p>
    <w:p w:rsidR="00395520" w:rsidRPr="005C329F" w:rsidRDefault="00395520" w:rsidP="009910CA">
      <w:pPr>
        <w:spacing w:line="360" w:lineRule="auto"/>
        <w:ind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9910CA">
      <w:pPr>
        <w:spacing w:line="360" w:lineRule="auto"/>
        <w:rPr>
          <w:i/>
        </w:rPr>
      </w:pPr>
    </w:p>
    <w:p w:rsidR="00395520" w:rsidRPr="00395520" w:rsidRDefault="003E32AD" w:rsidP="009910CA">
      <w:pPr>
        <w:spacing w:line="360" w:lineRule="auto"/>
        <w:rPr>
          <w:b/>
        </w:rPr>
      </w:pPr>
      <w:r>
        <w:rPr>
          <w:b/>
        </w:rPr>
        <w:t xml:space="preserve">Video </w:t>
      </w:r>
      <w:r w:rsidR="00395520" w:rsidRPr="00395520">
        <w:rPr>
          <w:b/>
        </w:rPr>
        <w:t>Coding</w:t>
      </w:r>
    </w:p>
    <w:p w:rsidR="00395520" w:rsidRDefault="001F31C4" w:rsidP="009910CA">
      <w:pPr>
        <w:spacing w:line="360" w:lineRule="auto"/>
        <w:ind w:firstLine="720"/>
      </w:pPr>
      <w:r>
        <w:t>Smiles and laughter were coded offline from the video recordings of the children. Video presen</w:t>
      </w:r>
      <w:r w:rsidR="001A094E">
        <w:t>ta</w:t>
      </w:r>
      <w:r>
        <w:t xml:space="preserve">tion </w:t>
      </w:r>
      <w:r w:rsidR="00395520" w:rsidRPr="005C329F">
        <w:t>software</w:t>
      </w:r>
      <w:r>
        <w:t xml:space="preserve"> (Camcasia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w:t>
      </w:r>
      <w:r w:rsidR="001A094E">
        <w:t xml:space="preserve">an </w:t>
      </w:r>
      <w:r w:rsidR="00395520" w:rsidRPr="005C329F">
        <w:t xml:space="preserve">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DE3AD5" w:rsidRPr="005C329F" w:rsidRDefault="00DE3AD5" w:rsidP="009910CA">
      <w:pPr>
        <w:spacing w:line="360" w:lineRule="auto"/>
        <w:ind w:firstLine="720"/>
      </w:pPr>
    </w:p>
    <w:p w:rsidR="00395520" w:rsidRDefault="001A094E" w:rsidP="009910CA">
      <w:pPr>
        <w:spacing w:line="360" w:lineRule="auto"/>
        <w:ind w:firstLine="720"/>
      </w:pPr>
      <w:r>
        <w:t xml:space="preserve">The three </w:t>
      </w:r>
      <w:r w:rsidR="00395520" w:rsidRPr="005C329F">
        <w:t>researcher</w:t>
      </w:r>
      <w:r w:rsidR="001F31C4">
        <w:t>s</w:t>
      </w:r>
      <w:r w:rsidR="00395520" w:rsidRPr="005C329F">
        <w:t xml:space="preserve"> </w:t>
      </w:r>
      <w:r w:rsidR="001F31C4">
        <w:t xml:space="preserve">each </w:t>
      </w:r>
      <w:r w:rsidR="00395520" w:rsidRPr="005C329F">
        <w:t>independently</w:t>
      </w:r>
      <w:r w:rsidR="001F31C4">
        <w:t xml:space="preserve"> coded </w:t>
      </w:r>
      <w:r w:rsidR="00395520" w:rsidRPr="005C329F">
        <w:t xml:space="preserve">two </w:t>
      </w:r>
      <w:r w:rsidR="001F31C4">
        <w:t>thirds of videos across a</w:t>
      </w:r>
      <w:r w:rsidR="00395520" w:rsidRPr="005C329F">
        <w:t>ll viewing conditions</w:t>
      </w:r>
      <w:r>
        <w:t>,</w:t>
      </w:r>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w:t>
      </w:r>
      <w:r>
        <w:t xml:space="preserve">the </w:t>
      </w:r>
      <w:r w:rsidR="00395520" w:rsidRPr="005C329F">
        <w:t>researchers compared their respective total</w:t>
      </w:r>
      <w:r w:rsidR="005532FE">
        <w:t xml:space="preserve">s. The </w:t>
      </w:r>
      <w:r w:rsidR="00EA5F60">
        <w:t xml:space="preserve">pairwise </w:t>
      </w:r>
      <w:r w:rsidR="005532FE">
        <w:t>correlations</w:t>
      </w:r>
      <w:r w:rsidR="00DF7C9C">
        <w:t xml:space="preserve"> in scores</w:t>
      </w:r>
      <w:r w:rsidR="005532FE">
        <w:t xml:space="preserve"> between coders were </w:t>
      </w:r>
      <w:r w:rsidR="00EA5F60">
        <w:t xml:space="preserve">all </w:t>
      </w:r>
      <w:r w:rsidR="005532FE">
        <w:t>greater than 95</w:t>
      </w:r>
      <w:r w:rsidR="00EA5F60">
        <w:t>%</w:t>
      </w:r>
      <w:r w:rsidR="005532FE">
        <w:t>.</w:t>
      </w:r>
      <w:r w:rsidR="00395520" w:rsidRPr="005C329F">
        <w:t xml:space="preserve">In cases where there were </w:t>
      </w:r>
      <w:r w:rsidR="00C4422F">
        <w:t xml:space="preserve">minor discrepancies in totals, </w:t>
      </w:r>
      <w:r w:rsidR="00395520" w:rsidRPr="005C329F">
        <w:t xml:space="preserve">the mean number of laughs and mean number of smiles per child per viewing condition were calculated and </w:t>
      </w:r>
      <w:r w:rsidR="00395520">
        <w:t>recorded on a</w:t>
      </w:r>
      <w:r w:rsidR="00395520" w:rsidRPr="005C329F">
        <w:t xml:space="preserve"> master table </w:t>
      </w:r>
      <w:r w:rsidR="00395520">
        <w:t>of data.</w:t>
      </w:r>
      <w:bookmarkStart w:id="28" w:name="_Hlk507163972"/>
      <w:r w:rsidR="00395520">
        <w:t xml:space="preserve"> </w:t>
      </w:r>
      <w:r w:rsidR="006C4C97">
        <w:t xml:space="preserve">A minor discrepancy was a scoring difference between coders of 3 or fewer </w:t>
      </w:r>
      <w:r w:rsidR="00C71E51">
        <w:t xml:space="preserve">laughs or smiles </w:t>
      </w:r>
      <w:r w:rsidR="006C4C97">
        <w:t xml:space="preserve">per child per video. </w:t>
      </w:r>
      <w:bookmarkEnd w:id="28"/>
      <w:r w:rsidR="00395520" w:rsidRPr="005C329F">
        <w:t>In a small number of cases where discrepancies were larger, the video clip was re</w:t>
      </w:r>
      <w:r w:rsidR="00395520">
        <w:t>-watched and a 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coding and naïve coding was calculated by dividing the number of agreements between the researchers and naïve coder by the number of agreements plus number of disagreements between the researchers and naïve coder.  The similar</w:t>
      </w:r>
      <w:ins w:id="29" w:author="Lotta" w:date="2018-03-01T20:19:00Z">
        <w:r w:rsidR="00ED7511">
          <w:t>ity</w:t>
        </w:r>
      </w:ins>
      <w:del w:id="30" w:author="Lotta" w:date="2018-03-01T20:19:00Z">
        <w:r w:rsidR="00395520" w:rsidRPr="005C329F" w:rsidDel="00ED7511">
          <w:delText>ly</w:delText>
        </w:r>
      </w:del>
      <w:r w:rsidR="00395520" w:rsidRPr="005C329F">
        <w:t xml:space="preserve"> percentage was found to be 86%.</w:t>
      </w:r>
      <w:r w:rsidR="00932EB2">
        <w:t xml:space="preserve"> </w:t>
      </w:r>
    </w:p>
    <w:p w:rsidR="00395520" w:rsidRPr="005C329F" w:rsidRDefault="00395520" w:rsidP="009910CA">
      <w:pPr>
        <w:spacing w:line="360" w:lineRule="auto"/>
        <w:ind w:firstLine="720"/>
      </w:pPr>
    </w:p>
    <w:p w:rsidR="00395520" w:rsidRDefault="00395520" w:rsidP="009910CA">
      <w:pPr>
        <w:pStyle w:val="Heading1"/>
        <w:tabs>
          <w:tab w:val="clear" w:pos="8640"/>
        </w:tabs>
        <w:spacing w:line="360" w:lineRule="auto"/>
        <w:rPr>
          <w:b/>
        </w:rPr>
      </w:pPr>
      <w:r>
        <w:rPr>
          <w:b/>
        </w:rPr>
        <w:t>Results</w:t>
      </w:r>
    </w:p>
    <w:p w:rsidR="0091317F" w:rsidRDefault="005811DC" w:rsidP="005811DC">
      <w:pPr>
        <w:spacing w:line="360" w:lineRule="auto"/>
        <w:ind w:firstLine="720"/>
      </w:pPr>
      <w:r>
        <w:t>To investigate the social role of laughter and smiles in preschool children watching funny videos, laughter, smiles and funniness rating</w:t>
      </w:r>
      <w:r w:rsidR="00CD0021">
        <w:t>s</w:t>
      </w:r>
      <w:r>
        <w:t xml:space="preserve"> </w:t>
      </w:r>
      <w:r w:rsidR="001A094E">
        <w:t xml:space="preserve">were looked at </w:t>
      </w:r>
      <w:r>
        <w:t>separately.</w:t>
      </w:r>
      <w:r w:rsidR="000033D0">
        <w:t xml:space="preserve"> </w:t>
      </w:r>
      <w:r>
        <w:t>All analysis was performed using the R statistics language, version 3.4.2 with ANOVA</w:t>
      </w:r>
      <w:r w:rsidR="00370736">
        <w:t xml:space="preserve"> performed using CRAN package ez, version 4.4.0</w:t>
      </w:r>
      <w:r w:rsidR="00E02DF2">
        <w:t xml:space="preserve"> </w:t>
      </w:r>
      <w:r w:rsidR="00E02DF2">
        <w:fldChar w:fldCharType="begin" w:fldLock="1"/>
      </w:r>
      <w:r w:rsidR="007C7AED">
        <w:instrText>ADDIN CSL_CITATION { "citationItems" : [ { "id" : "ITEM-1", "itemData" : { "author" : [ { "dropping-particle" : "", "family" : "Lawrence", "given" : "Michael A", "non-dropping-particle" : "", "parse-names" : false, "suffix" : "" } ], "id" : "ITEM-1", "issued" : { "date-parts" : [ [ "2016" ] ] }, "note" : "R package version 4.4-0", "title" : "ez: Easy Analysis and Visualization of Factorial Experiments", "type" : "article" }, "uris" : [ "http://www.mendeley.com/documents/?uuid=ee6712a1-d710-4bbb-9ed4-90fb00d66794" ] } ], "mendeley" : { "formattedCitation" : "(Lawrence, 2016)", "plainTextFormattedCitation" : "(Lawrence, 2016)", "previouslyFormattedCitation" : "(Lawrence, 2016)" }, "properties" : {  }, "schema" : "https://github.com/citation-style-language/schema/raw/master/csl-citation.json" }</w:instrText>
      </w:r>
      <w:r w:rsidR="00E02DF2">
        <w:fldChar w:fldCharType="separate"/>
      </w:r>
      <w:r w:rsidR="00E02DF2" w:rsidRPr="00E02DF2">
        <w:rPr>
          <w:noProof/>
        </w:rPr>
        <w:t>(Lawrence, 2016)</w:t>
      </w:r>
      <w:r w:rsidR="00E02DF2">
        <w:fldChar w:fldCharType="end"/>
      </w:r>
      <w:r w:rsidR="00E02DF2">
        <w:t xml:space="preserve"> </w:t>
      </w:r>
      <w:r w:rsidR="00480610">
        <w:t xml:space="preserve"> and power calculations using package pwr, version 1.2.1</w:t>
      </w:r>
      <w:r w:rsidR="00E02DF2">
        <w:t xml:space="preserve"> </w:t>
      </w:r>
      <w:r w:rsidR="00E02DF2">
        <w:fldChar w:fldCharType="begin" w:fldLock="1"/>
      </w:r>
      <w:r w:rsidR="00E02DF2">
        <w:instrText>ADDIN CSL_CITATION { "citationItems" : [ { "id" : "ITEM-1", "itemData" : { "author" : [ { "dropping-particle" : "", "family" : "Champely", "given" : "Stephane", "non-dropping-particle" : "", "parse-names" : false, "suffix" : "" } ], "id" : "ITEM-1", "issued" : { "date-parts" : [ [ "2017" ] ] }, "note" : "R package version 1.2-1", "title" : "pwr: Basic Functions for Power Analysis", "type" : "article" }, "uris" : [ "http://www.mendeley.com/documents/?uuid=3efa069a-47dc-40e9-ace9-b181de6bbdbb" ] } ], "mendeley" : { "formattedCitation" : "(Champely, 2017)", "plainTextFormattedCitation" : "(Champely, 2017)", "previouslyFormattedCitation" : "(Champely, 2017)" }, "properties" : {  }, "schema" : "https://github.com/citation-style-language/schema/raw/master/csl-citation.json" }</w:instrText>
      </w:r>
      <w:r w:rsidR="00E02DF2">
        <w:fldChar w:fldCharType="separate"/>
      </w:r>
      <w:r w:rsidR="00E02DF2" w:rsidRPr="00E02DF2">
        <w:rPr>
          <w:noProof/>
        </w:rPr>
        <w:t>(Champely, 2017)</w:t>
      </w:r>
      <w:r w:rsidR="00E02DF2">
        <w:fldChar w:fldCharType="end"/>
      </w:r>
      <w:r>
        <w:t>. The data, the analysis scripts and the code to generate all figures are pr</w:t>
      </w:r>
      <w:r w:rsidR="0091317F">
        <w:t xml:space="preserve">ovided in the online materials </w:t>
      </w:r>
      <w:r w:rsidR="0091317F">
        <w:fldChar w:fldCharType="begin" w:fldLock="1"/>
      </w:r>
      <w:r w:rsidR="00920BFE">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et al., 2017)", "plainTextFormattedCitation" : "(Addyman et al., 2017)", "previouslyFormattedCitation" : "(Addyman et al., 2017)" }, "properties" : {  }, "schema" : "https://github.com/citation-style-language/schema/raw/master/csl-citation.json" }</w:instrText>
      </w:r>
      <w:r w:rsidR="0091317F">
        <w:fldChar w:fldCharType="separate"/>
      </w:r>
      <w:r w:rsidR="006E68B9" w:rsidRPr="006E68B9">
        <w:rPr>
          <w:noProof/>
        </w:rPr>
        <w:t>(Addyman et al., 2017)</w:t>
      </w:r>
      <w:r w:rsidR="0091317F">
        <w:fldChar w:fldCharType="end"/>
      </w:r>
      <w:r w:rsidR="00E358D5">
        <w:t>. Table 2 shows the descriptive statistics and Table 3 the pairwise correlations for all the main experimental variables.</w:t>
      </w:r>
    </w:p>
    <w:p w:rsidR="00634A38" w:rsidRDefault="00634A38" w:rsidP="00634A38">
      <w:pPr>
        <w:spacing w:line="360" w:lineRule="auto"/>
      </w:pPr>
    </w:p>
    <w:p w:rsidR="00634A38" w:rsidRPr="00A25E18" w:rsidRDefault="00634A38" w:rsidP="00A25E18">
      <w:pPr>
        <w:spacing w:line="360" w:lineRule="auto"/>
        <w:rPr>
          <w:u w:val="single"/>
        </w:rPr>
      </w:pPr>
      <w:r w:rsidRPr="00A25E18">
        <w:rPr>
          <w:u w:val="single"/>
        </w:rPr>
        <w:t>Power</w:t>
      </w:r>
    </w:p>
    <w:p w:rsidR="00634A38" w:rsidRPr="0091317F" w:rsidRDefault="00634A38" w:rsidP="00634A38">
      <w:pPr>
        <w:spacing w:line="360" w:lineRule="auto"/>
        <w:ind w:firstLine="720"/>
      </w:pPr>
      <w:r>
        <w:t>The F-scores reported in Chapman (1973) show large effect sizes of the group size variable for both laughter (</w:t>
      </w:r>
      <w:r w:rsidRPr="007931F7">
        <w:t>η</w:t>
      </w:r>
      <w:r w:rsidRPr="00095785">
        <w:rPr>
          <w:vertAlign w:val="subscript"/>
        </w:rPr>
        <w:t>p</w:t>
      </w:r>
      <w:r w:rsidRPr="007931F7">
        <w:t>²</w:t>
      </w:r>
      <w:r>
        <w:t xml:space="preserve"> = .43) and smiling (</w:t>
      </w:r>
      <w:r w:rsidRPr="007931F7">
        <w:t>η</w:t>
      </w:r>
      <w:r w:rsidRPr="00095785">
        <w:rPr>
          <w:vertAlign w:val="subscript"/>
        </w:rPr>
        <w:t>p</w:t>
      </w:r>
      <w:r w:rsidRPr="007931F7">
        <w:t>²</w:t>
      </w:r>
      <w:r>
        <w:t xml:space="preserve"> = .57). Using the smaller value we calculate that the necessary sample size to detect a similar effect with alpha level of .05 and power of .80 with our 3x3 repeated measures design would be 17. Our actual sample size of 20 participants gives a predicted power of .90. (See online materials for full calculations).</w:t>
      </w:r>
    </w:p>
    <w:p w:rsidR="005F13F1" w:rsidRPr="005C329F" w:rsidRDefault="005F13F1" w:rsidP="00A25E18">
      <w:pPr>
        <w:spacing w:line="360" w:lineRule="auto"/>
      </w:pPr>
    </w:p>
    <w:p w:rsidR="005811DC" w:rsidRPr="005C329F" w:rsidRDefault="005811DC" w:rsidP="005811DC">
      <w:pPr>
        <w:spacing w:line="360" w:lineRule="auto"/>
        <w:rPr>
          <w:u w:val="single"/>
        </w:rPr>
      </w:pPr>
      <w:r w:rsidRPr="005C329F">
        <w:rPr>
          <w:u w:val="single"/>
        </w:rPr>
        <w:t>Laugh</w:t>
      </w:r>
      <w:r>
        <w:rPr>
          <w:u w:val="single"/>
        </w:rPr>
        <w:t>ter</w:t>
      </w:r>
    </w:p>
    <w:p w:rsidR="001F0004" w:rsidRDefault="005811DC" w:rsidP="001F0004">
      <w:pPr>
        <w:spacing w:line="360" w:lineRule="auto"/>
        <w:ind w:firstLine="720"/>
      </w:pPr>
      <w:r>
        <w:t>Descriptive statistics showed a greater number of laughs in the group viewing condition (mean 8.20, SD 8.14) and in the pair viewing condition (mean 7.60, SD 6.68) than in the individual viewing condition (mean 0.93, SD 2.36)</w:t>
      </w:r>
      <w:r w:rsidR="000033D0">
        <w:t xml:space="preserve">. </w:t>
      </w:r>
      <w:r>
        <w:t>To test the experimental hypothesis</w:t>
      </w:r>
      <w:r w:rsidR="00EC3663">
        <w:t>,</w:t>
      </w:r>
      <w:r>
        <w:t xml:space="preserve"> a mixed 3x3 ANOVA was conducted with group</w:t>
      </w:r>
      <w:r w:rsidR="00CD0021">
        <w:t xml:space="preserve"> size</w:t>
      </w:r>
      <w:r>
        <w:t xml:space="preserve"> as the </w:t>
      </w:r>
      <w:r w:rsidR="005F13F1" w:rsidRPr="005C329F">
        <w:t>within</w:t>
      </w:r>
      <w:r w:rsidR="001A094E">
        <w:t>-</w:t>
      </w:r>
      <w:r w:rsidR="005F13F1" w:rsidRPr="005C329F">
        <w:t>subject</w:t>
      </w:r>
      <w:r w:rsidR="00EC3663">
        <w:t>s</w:t>
      </w:r>
      <w:r w:rsidR="00CD0021">
        <w:t xml:space="preserve"> varia</w:t>
      </w:r>
      <w:r>
        <w:t>ble</w:t>
      </w:r>
      <w:r w:rsidR="001F0004">
        <w:t xml:space="preserve"> (group, pairs, individual) </w:t>
      </w:r>
      <w:r w:rsidR="00CD0021">
        <w:t>and view</w:t>
      </w:r>
      <w:r w:rsidR="001F0004">
        <w:t>ing</w:t>
      </w:r>
      <w:r w:rsidR="00CD0021">
        <w:t xml:space="preserve"> order as </w:t>
      </w:r>
      <w:r w:rsidR="001A094E">
        <w:t xml:space="preserve">the </w:t>
      </w:r>
      <w:r w:rsidR="005F13F1" w:rsidRPr="005C329F">
        <w:t>between</w:t>
      </w:r>
      <w:r w:rsidR="001A094E">
        <w:t>-</w:t>
      </w:r>
      <w:r w:rsidR="005F13F1" w:rsidRPr="005C329F">
        <w:t>subjects</w:t>
      </w:r>
      <w:r w:rsidR="00CD0021">
        <w:t xml:space="preserve"> variable (orders A, B or C)</w:t>
      </w:r>
      <w:r w:rsidR="001F0004">
        <w:t xml:space="preserve">. </w:t>
      </w:r>
      <w:r w:rsidR="005F13F1" w:rsidRPr="005C329F">
        <w:t xml:space="preserve">Mauchly’s test of Sphericity </w:t>
      </w:r>
      <w:r w:rsidR="001F0004">
        <w:t>was passed with</w:t>
      </w:r>
      <w:r w:rsidR="001F70EA">
        <w:t xml:space="preserve"> W= .996, </w:t>
      </w:r>
      <w:r w:rsidR="005F13F1" w:rsidRPr="005C329F">
        <w:t xml:space="preserve"> </w:t>
      </w:r>
      <w:r w:rsidR="001F0004">
        <w:t>p=</w:t>
      </w:r>
      <w:r w:rsidR="005F13F1" w:rsidRPr="005C329F">
        <w:t xml:space="preserve">.761, therefore homogeneity of variance could be assumed.  </w:t>
      </w:r>
    </w:p>
    <w:p w:rsidR="00E358D5" w:rsidRDefault="00E358D5" w:rsidP="001F0004">
      <w:pPr>
        <w:spacing w:line="360" w:lineRule="auto"/>
        <w:ind w:firstLine="720"/>
      </w:pPr>
    </w:p>
    <w:p w:rsidR="005F13F1" w:rsidRPr="005C329F" w:rsidRDefault="005F13F1" w:rsidP="001F0004">
      <w:pPr>
        <w:spacing w:line="360" w:lineRule="auto"/>
        <w:ind w:firstLine="720"/>
      </w:pPr>
      <w:r w:rsidRPr="005C329F">
        <w:t>Results showed a highly significant main effect of viewing cond</w:t>
      </w:r>
      <w:r w:rsidR="00094264">
        <w:t>ition for laughs, F (2, 34) = 12</w:t>
      </w:r>
      <w:r w:rsidRPr="005C329F">
        <w:t>.9</w:t>
      </w:r>
      <w:r w:rsidR="00094264">
        <w:t>3</w:t>
      </w:r>
      <w:r w:rsidRPr="005C329F">
        <w:t xml:space="preserve">, </w:t>
      </w:r>
      <w:r w:rsidRPr="005C329F">
        <w:rPr>
          <w:i/>
        </w:rPr>
        <w:t>p</w:t>
      </w:r>
      <w:r w:rsidRPr="005C329F">
        <w:t xml:space="preserve"> &lt; .001</w:t>
      </w:r>
      <w:r w:rsidR="00094264">
        <w:t xml:space="preserve"> with a generalized eta squared</w:t>
      </w:r>
      <w:r w:rsidR="001F70EA">
        <w:t>,</w:t>
      </w:r>
      <w:r w:rsidR="00094264">
        <w:t xml:space="preserve"> </w:t>
      </w:r>
      <w:r w:rsidR="00174690">
        <w:t>ges</w:t>
      </w:r>
      <w:r w:rsidR="00094264">
        <w:t xml:space="preserve"> = .25</w:t>
      </w:r>
      <w:r w:rsidRPr="005C329F">
        <w:t xml:space="preserve">. </w:t>
      </w:r>
      <w:r w:rsidR="00094264">
        <w:t xml:space="preserve">There was no main effect of viewing order F(2, 17) = 0.44,  p=.65, </w:t>
      </w:r>
      <w:r w:rsidR="00174690">
        <w:t>ges</w:t>
      </w:r>
      <w:r w:rsidR="00094264">
        <w:t xml:space="preserve"> = .03 and no interaction F(4,34) = 1.85, p=.14, </w:t>
      </w:r>
      <w:r w:rsidR="00174690">
        <w:t>ges</w:t>
      </w:r>
      <w:r w:rsidR="00094264">
        <w:t xml:space="preserve">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t(19) = </w:t>
      </w:r>
      <w:r w:rsidR="00094264" w:rsidRPr="005C329F">
        <w:t xml:space="preserve"> </w:t>
      </w:r>
      <w:r w:rsidR="00792DD9">
        <w:t>4.77, p &lt; .001</w:t>
      </w:r>
      <w:r w:rsidR="001A094E">
        <w:t>,</w:t>
      </w:r>
      <w:r w:rsidR="00792DD9">
        <w:t xml:space="preserve"> and in groups than alone t(19) = 4.15, p &lt; .001. </w:t>
      </w:r>
      <w:r w:rsidR="001A094E">
        <w:t xml:space="preserve">However, the </w:t>
      </w:r>
      <w:r w:rsidR="00792DD9">
        <w:t xml:space="preserve">amount of laughter per child did not differ between pairs and groups t(19) = 0.33, p &lt; .74. </w:t>
      </w:r>
      <w:r w:rsidR="00D9066B">
        <w:t xml:space="preserve"> </w:t>
      </w:r>
      <w:bookmarkStart w:id="31" w:name="OLE_LINK1"/>
      <w:r w:rsidR="00D9066B">
        <w:t>T</w:t>
      </w:r>
      <w:r w:rsidR="00094264">
        <w:t>he</w:t>
      </w:r>
      <w:r w:rsidR="00D9066B">
        <w:t xml:space="preserve">se results support the hypothesis that the amount of laughter is determined by </w:t>
      </w:r>
      <w:r w:rsidR="00357C41">
        <w:t xml:space="preserve">the </w:t>
      </w:r>
      <w:r w:rsidR="00D9066B">
        <w:t>presence of a social partner and are</w:t>
      </w:r>
      <w:r w:rsidR="00094264">
        <w:t xml:space="preserve"> shown in</w:t>
      </w:r>
      <w:r w:rsidR="00D9066B">
        <w:t xml:space="preserve"> the left-</w:t>
      </w:r>
      <w:r w:rsidR="00094264">
        <w:t>hand panel of Figure 1.</w:t>
      </w:r>
      <w:r w:rsidRPr="005C329F">
        <w:t xml:space="preserve"> </w:t>
      </w:r>
      <w:bookmarkEnd w:id="31"/>
    </w:p>
    <w:p w:rsidR="005F13F1" w:rsidRDefault="005F13F1" w:rsidP="005F13F1">
      <w:pPr>
        <w:spacing w:line="360" w:lineRule="auto"/>
        <w:ind w:firstLine="720"/>
      </w:pPr>
    </w:p>
    <w:p w:rsidR="00EA5F60" w:rsidRDefault="00EA5F60" w:rsidP="00A25E18">
      <w:pPr>
        <w:spacing w:line="360" w:lineRule="auto"/>
      </w:pPr>
      <w:r>
        <w:t>Table 2: .Descriptive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256"/>
        <w:gridCol w:w="466"/>
        <w:gridCol w:w="773"/>
        <w:gridCol w:w="646"/>
        <w:gridCol w:w="646"/>
        <w:gridCol w:w="960"/>
        <w:gridCol w:w="613"/>
        <w:gridCol w:w="653"/>
        <w:gridCol w:w="840"/>
        <w:gridCol w:w="1133"/>
        <w:gridCol w:w="1040"/>
      </w:tblGrid>
      <w:tr w:rsidR="006F4BB6" w:rsidTr="00A25E18">
        <w:trPr>
          <w:trHeight w:val="552"/>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rPr>
                <w:i/>
                <w:iCs/>
              </w:rPr>
            </w:pPr>
            <w:r>
              <w:rPr>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SD</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Median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Min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Max</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Range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Skewness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Kurtosis</w:t>
            </w:r>
          </w:p>
        </w:tc>
      </w:tr>
      <w:tr w:rsidR="006F4BB6" w:rsidTr="00A25E18">
        <w:trPr>
          <w:trHeight w:val="552"/>
        </w:trPr>
        <w:tc>
          <w:tcPr>
            <w:tcW w:w="0" w:type="auto"/>
            <w:tcMar>
              <w:top w:w="113" w:type="dxa"/>
              <w:left w:w="113" w:type="dxa"/>
              <w:bottom w:w="113" w:type="dxa"/>
              <w:right w:w="113" w:type="dxa"/>
            </w:tcMar>
            <w:hideMark/>
          </w:tcPr>
          <w:p w:rsidR="006F4BB6" w:rsidRDefault="006F4BB6">
            <w:r>
              <w:t>AGE MONTHS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39.8</w:t>
            </w:r>
          </w:p>
        </w:tc>
        <w:tc>
          <w:tcPr>
            <w:tcW w:w="0" w:type="auto"/>
            <w:tcMar>
              <w:top w:w="113" w:type="dxa"/>
              <w:left w:w="113" w:type="dxa"/>
              <w:bottom w:w="113" w:type="dxa"/>
              <w:right w:w="113" w:type="dxa"/>
            </w:tcMar>
            <w:hideMark/>
          </w:tcPr>
          <w:p w:rsidR="006F4BB6" w:rsidRDefault="006F4BB6">
            <w:pPr>
              <w:jc w:val="center"/>
            </w:pPr>
            <w:r>
              <w:t>4.21</w:t>
            </w:r>
          </w:p>
        </w:tc>
        <w:tc>
          <w:tcPr>
            <w:tcW w:w="0" w:type="auto"/>
            <w:tcMar>
              <w:top w:w="113" w:type="dxa"/>
              <w:left w:w="113" w:type="dxa"/>
              <w:bottom w:w="113" w:type="dxa"/>
              <w:right w:w="113" w:type="dxa"/>
            </w:tcMar>
            <w:hideMark/>
          </w:tcPr>
          <w:p w:rsidR="006F4BB6" w:rsidRDefault="006F4BB6">
            <w:pPr>
              <w:jc w:val="center"/>
            </w:pPr>
            <w:r>
              <w:t>0.94</w:t>
            </w:r>
          </w:p>
        </w:tc>
        <w:tc>
          <w:tcPr>
            <w:tcW w:w="0" w:type="auto"/>
            <w:tcMar>
              <w:top w:w="113" w:type="dxa"/>
              <w:left w:w="113" w:type="dxa"/>
              <w:bottom w:w="113" w:type="dxa"/>
              <w:right w:w="113" w:type="dxa"/>
            </w:tcMar>
            <w:hideMark/>
          </w:tcPr>
          <w:p w:rsidR="006F4BB6" w:rsidRDefault="006F4BB6">
            <w:pPr>
              <w:jc w:val="center"/>
            </w:pPr>
            <w:r>
              <w:t>40</w:t>
            </w:r>
          </w:p>
        </w:tc>
        <w:tc>
          <w:tcPr>
            <w:tcW w:w="0" w:type="auto"/>
            <w:tcMar>
              <w:top w:w="113" w:type="dxa"/>
              <w:left w:w="113" w:type="dxa"/>
              <w:bottom w:w="113" w:type="dxa"/>
              <w:right w:w="113" w:type="dxa"/>
            </w:tcMar>
            <w:hideMark/>
          </w:tcPr>
          <w:p w:rsidR="006F4BB6" w:rsidRDefault="006F4BB6">
            <w:pPr>
              <w:jc w:val="center"/>
            </w:pPr>
            <w:r>
              <w:t>31</w:t>
            </w:r>
          </w:p>
        </w:tc>
        <w:tc>
          <w:tcPr>
            <w:tcW w:w="0" w:type="auto"/>
            <w:tcMar>
              <w:top w:w="113" w:type="dxa"/>
              <w:left w:w="113" w:type="dxa"/>
              <w:bottom w:w="113" w:type="dxa"/>
              <w:right w:w="113" w:type="dxa"/>
            </w:tcMar>
            <w:hideMark/>
          </w:tcPr>
          <w:p w:rsidR="006F4BB6" w:rsidRDefault="006F4BB6">
            <w:pPr>
              <w:jc w:val="center"/>
            </w:pPr>
            <w:r>
              <w:t>49</w:t>
            </w:r>
          </w:p>
        </w:tc>
        <w:tc>
          <w:tcPr>
            <w:tcW w:w="0" w:type="auto"/>
            <w:tcMar>
              <w:top w:w="113" w:type="dxa"/>
              <w:left w:w="113" w:type="dxa"/>
              <w:bottom w:w="113" w:type="dxa"/>
              <w:right w:w="113" w:type="dxa"/>
            </w:tcMar>
            <w:hideMark/>
          </w:tcPr>
          <w:p w:rsidR="006F4BB6" w:rsidRDefault="006F4BB6">
            <w:pPr>
              <w:jc w:val="center"/>
            </w:pPr>
            <w:r>
              <w:t>18</w:t>
            </w:r>
          </w:p>
        </w:tc>
        <w:tc>
          <w:tcPr>
            <w:tcW w:w="0" w:type="auto"/>
            <w:tcMar>
              <w:top w:w="113" w:type="dxa"/>
              <w:left w:w="113" w:type="dxa"/>
              <w:bottom w:w="113" w:type="dxa"/>
              <w:right w:w="113" w:type="dxa"/>
            </w:tcMar>
            <w:hideMark/>
          </w:tcPr>
          <w:p w:rsidR="006F4BB6" w:rsidRDefault="006F4BB6">
            <w:pPr>
              <w:jc w:val="center"/>
            </w:pPr>
            <w:r>
              <w:t>-0.2</w:t>
            </w:r>
          </w:p>
        </w:tc>
        <w:tc>
          <w:tcPr>
            <w:tcW w:w="0" w:type="auto"/>
            <w:tcMar>
              <w:top w:w="113" w:type="dxa"/>
              <w:left w:w="113" w:type="dxa"/>
              <w:bottom w:w="113" w:type="dxa"/>
              <w:right w:w="113" w:type="dxa"/>
            </w:tcMar>
            <w:hideMark/>
          </w:tcPr>
          <w:p w:rsidR="006F4BB6" w:rsidRDefault="006F4BB6">
            <w:pPr>
              <w:jc w:val="center"/>
            </w:pPr>
            <w:r>
              <w:t>-0.12</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Laughs Groups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8.2</w:t>
            </w:r>
          </w:p>
        </w:tc>
        <w:tc>
          <w:tcPr>
            <w:tcW w:w="0" w:type="auto"/>
            <w:shd w:val="clear" w:color="auto" w:fill="F2F2F2"/>
            <w:tcMar>
              <w:top w:w="113" w:type="dxa"/>
              <w:left w:w="113" w:type="dxa"/>
              <w:bottom w:w="113" w:type="dxa"/>
              <w:right w:w="113" w:type="dxa"/>
            </w:tcMar>
            <w:hideMark/>
          </w:tcPr>
          <w:p w:rsidR="006F4BB6" w:rsidRDefault="006F4BB6">
            <w:pPr>
              <w:jc w:val="center"/>
            </w:pPr>
            <w:r>
              <w:t>8.14</w:t>
            </w:r>
          </w:p>
        </w:tc>
        <w:tc>
          <w:tcPr>
            <w:tcW w:w="0" w:type="auto"/>
            <w:shd w:val="clear" w:color="auto" w:fill="F2F2F2"/>
            <w:tcMar>
              <w:top w:w="113" w:type="dxa"/>
              <w:left w:w="113" w:type="dxa"/>
              <w:bottom w:w="113" w:type="dxa"/>
              <w:right w:w="113" w:type="dxa"/>
            </w:tcMar>
            <w:hideMark/>
          </w:tcPr>
          <w:p w:rsidR="006F4BB6" w:rsidRDefault="006F4BB6">
            <w:pPr>
              <w:jc w:val="center"/>
            </w:pPr>
            <w:r>
              <w:t>1.82</w:t>
            </w:r>
          </w:p>
        </w:tc>
        <w:tc>
          <w:tcPr>
            <w:tcW w:w="0" w:type="auto"/>
            <w:shd w:val="clear" w:color="auto" w:fill="F2F2F2"/>
            <w:tcMar>
              <w:top w:w="113" w:type="dxa"/>
              <w:left w:w="113" w:type="dxa"/>
              <w:bottom w:w="113" w:type="dxa"/>
              <w:right w:w="113" w:type="dxa"/>
            </w:tcMar>
            <w:hideMark/>
          </w:tcPr>
          <w:p w:rsidR="006F4BB6" w:rsidRDefault="006F4BB6">
            <w:pPr>
              <w:jc w:val="center"/>
            </w:pPr>
            <w:r>
              <w:t>6.25</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0.75</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r>
      <w:tr w:rsidR="006F4BB6" w:rsidTr="00A25E18">
        <w:trPr>
          <w:trHeight w:val="552"/>
        </w:trPr>
        <w:tc>
          <w:tcPr>
            <w:tcW w:w="0" w:type="auto"/>
            <w:tcMar>
              <w:top w:w="113" w:type="dxa"/>
              <w:left w:w="113" w:type="dxa"/>
              <w:bottom w:w="113" w:type="dxa"/>
              <w:right w:w="113" w:type="dxa"/>
            </w:tcMar>
            <w:hideMark/>
          </w:tcPr>
          <w:p w:rsidR="006F4BB6" w:rsidRDefault="006F4BB6">
            <w:r>
              <w:t>Laughs Pairs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7.6</w:t>
            </w:r>
          </w:p>
        </w:tc>
        <w:tc>
          <w:tcPr>
            <w:tcW w:w="0" w:type="auto"/>
            <w:tcMar>
              <w:top w:w="113" w:type="dxa"/>
              <w:left w:w="113" w:type="dxa"/>
              <w:bottom w:w="113" w:type="dxa"/>
              <w:right w:w="113" w:type="dxa"/>
            </w:tcMar>
            <w:hideMark/>
          </w:tcPr>
          <w:p w:rsidR="006F4BB6" w:rsidRDefault="006F4BB6">
            <w:pPr>
              <w:jc w:val="center"/>
            </w:pPr>
            <w:r>
              <w:t>6.68</w:t>
            </w:r>
          </w:p>
        </w:tc>
        <w:tc>
          <w:tcPr>
            <w:tcW w:w="0" w:type="auto"/>
            <w:tcMar>
              <w:top w:w="113" w:type="dxa"/>
              <w:left w:w="113" w:type="dxa"/>
              <w:bottom w:w="113" w:type="dxa"/>
              <w:right w:w="113" w:type="dxa"/>
            </w:tcMar>
            <w:hideMark/>
          </w:tcPr>
          <w:p w:rsidR="006F4BB6" w:rsidRDefault="006F4BB6">
            <w:pPr>
              <w:jc w:val="center"/>
            </w:pPr>
            <w:r>
              <w:t>1.49</w:t>
            </w:r>
          </w:p>
        </w:tc>
        <w:tc>
          <w:tcPr>
            <w:tcW w:w="0" w:type="auto"/>
            <w:tcMar>
              <w:top w:w="113" w:type="dxa"/>
              <w:left w:w="113" w:type="dxa"/>
              <w:bottom w:w="113" w:type="dxa"/>
              <w:right w:w="113" w:type="dxa"/>
            </w:tcMar>
            <w:hideMark/>
          </w:tcPr>
          <w:p w:rsidR="006F4BB6" w:rsidRDefault="006F4BB6">
            <w:pPr>
              <w:jc w:val="center"/>
            </w:pPr>
            <w:r>
              <w:t>7.25</w:t>
            </w:r>
          </w:p>
        </w:tc>
        <w:tc>
          <w:tcPr>
            <w:tcW w:w="0" w:type="auto"/>
            <w:tcMar>
              <w:top w:w="113" w:type="dxa"/>
              <w:left w:w="113" w:type="dxa"/>
              <w:bottom w:w="113" w:type="dxa"/>
              <w:right w:w="113" w:type="dxa"/>
            </w:tcMar>
            <w:hideMark/>
          </w:tcPr>
          <w:p w:rsidR="006F4BB6" w:rsidRDefault="006F4BB6">
            <w:pPr>
              <w:jc w:val="center"/>
            </w:pPr>
            <w:r>
              <w:t>0</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0.49</w:t>
            </w:r>
          </w:p>
        </w:tc>
        <w:tc>
          <w:tcPr>
            <w:tcW w:w="0" w:type="auto"/>
            <w:tcMar>
              <w:top w:w="113" w:type="dxa"/>
              <w:left w:w="113" w:type="dxa"/>
              <w:bottom w:w="113" w:type="dxa"/>
              <w:right w:w="113" w:type="dxa"/>
            </w:tcMar>
            <w:hideMark/>
          </w:tcPr>
          <w:p w:rsidR="006F4BB6" w:rsidRDefault="006F4BB6">
            <w:pPr>
              <w:jc w:val="center"/>
            </w:pPr>
            <w:r>
              <w:t>-0.96</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Laughs Indiv</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0.92</w:t>
            </w:r>
          </w:p>
        </w:tc>
        <w:tc>
          <w:tcPr>
            <w:tcW w:w="0" w:type="auto"/>
            <w:shd w:val="clear" w:color="auto" w:fill="F2F2F2"/>
            <w:tcMar>
              <w:top w:w="113" w:type="dxa"/>
              <w:left w:w="113" w:type="dxa"/>
              <w:bottom w:w="113" w:type="dxa"/>
              <w:right w:w="113" w:type="dxa"/>
            </w:tcMar>
            <w:hideMark/>
          </w:tcPr>
          <w:p w:rsidR="006F4BB6" w:rsidRDefault="006F4BB6">
            <w:pPr>
              <w:jc w:val="center"/>
            </w:pPr>
            <w:r>
              <w:t>2.36</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3.33</w:t>
            </w:r>
          </w:p>
        </w:tc>
        <w:tc>
          <w:tcPr>
            <w:tcW w:w="0" w:type="auto"/>
            <w:shd w:val="clear" w:color="auto" w:fill="F2F2F2"/>
            <w:tcMar>
              <w:top w:w="113" w:type="dxa"/>
              <w:left w:w="113" w:type="dxa"/>
              <w:bottom w:w="113" w:type="dxa"/>
              <w:right w:w="113" w:type="dxa"/>
            </w:tcMar>
            <w:hideMark/>
          </w:tcPr>
          <w:p w:rsidR="006F4BB6" w:rsidRDefault="006F4BB6">
            <w:pPr>
              <w:jc w:val="center"/>
            </w:pPr>
            <w:r>
              <w:t>10.62</w:t>
            </w:r>
          </w:p>
        </w:tc>
      </w:tr>
      <w:tr w:rsidR="006F4BB6" w:rsidTr="00A25E18">
        <w:trPr>
          <w:trHeight w:val="552"/>
        </w:trPr>
        <w:tc>
          <w:tcPr>
            <w:tcW w:w="0" w:type="auto"/>
            <w:tcMar>
              <w:top w:w="113" w:type="dxa"/>
              <w:left w:w="113" w:type="dxa"/>
              <w:bottom w:w="113" w:type="dxa"/>
              <w:right w:w="113" w:type="dxa"/>
            </w:tcMar>
            <w:hideMark/>
          </w:tcPr>
          <w:p w:rsidR="006F4BB6" w:rsidRDefault="006F4BB6">
            <w:r>
              <w:t>Smiles Groups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11.85</w:t>
            </w:r>
          </w:p>
        </w:tc>
        <w:tc>
          <w:tcPr>
            <w:tcW w:w="0" w:type="auto"/>
            <w:tcMar>
              <w:top w:w="113" w:type="dxa"/>
              <w:left w:w="113" w:type="dxa"/>
              <w:bottom w:w="113" w:type="dxa"/>
              <w:right w:w="113" w:type="dxa"/>
            </w:tcMar>
            <w:hideMark/>
          </w:tcPr>
          <w:p w:rsidR="006F4BB6" w:rsidRDefault="006F4BB6">
            <w:pPr>
              <w:jc w:val="center"/>
            </w:pPr>
            <w:r>
              <w:t>7.61</w:t>
            </w:r>
          </w:p>
        </w:tc>
        <w:tc>
          <w:tcPr>
            <w:tcW w:w="0" w:type="auto"/>
            <w:tcMar>
              <w:top w:w="113" w:type="dxa"/>
              <w:left w:w="113" w:type="dxa"/>
              <w:bottom w:w="113" w:type="dxa"/>
              <w:right w:w="113" w:type="dxa"/>
            </w:tcMar>
            <w:hideMark/>
          </w:tcPr>
          <w:p w:rsidR="006F4BB6" w:rsidRDefault="006F4BB6">
            <w:pPr>
              <w:jc w:val="center"/>
            </w:pPr>
            <w:r>
              <w:t>1.7</w:t>
            </w:r>
          </w:p>
        </w:tc>
        <w:tc>
          <w:tcPr>
            <w:tcW w:w="0" w:type="auto"/>
            <w:tcMar>
              <w:top w:w="113" w:type="dxa"/>
              <w:left w:w="113" w:type="dxa"/>
              <w:bottom w:w="113" w:type="dxa"/>
              <w:right w:w="113" w:type="dxa"/>
            </w:tcMar>
            <w:hideMark/>
          </w:tcPr>
          <w:p w:rsidR="006F4BB6" w:rsidRDefault="006F4BB6">
            <w:pPr>
              <w:jc w:val="center"/>
            </w:pPr>
            <w:r>
              <w:t>10.5</w:t>
            </w:r>
          </w:p>
        </w:tc>
        <w:tc>
          <w:tcPr>
            <w:tcW w:w="0" w:type="auto"/>
            <w:tcMar>
              <w:top w:w="113" w:type="dxa"/>
              <w:left w:w="113" w:type="dxa"/>
              <w:bottom w:w="113" w:type="dxa"/>
              <w:right w:w="113" w:type="dxa"/>
            </w:tcMar>
            <w:hideMark/>
          </w:tcPr>
          <w:p w:rsidR="006F4BB6" w:rsidRDefault="006F4BB6">
            <w:pPr>
              <w:jc w:val="center"/>
            </w:pPr>
            <w:r>
              <w:t>2</w:t>
            </w:r>
          </w:p>
        </w:tc>
        <w:tc>
          <w:tcPr>
            <w:tcW w:w="0" w:type="auto"/>
            <w:tcMar>
              <w:top w:w="113" w:type="dxa"/>
              <w:left w:w="113" w:type="dxa"/>
              <w:bottom w:w="113" w:type="dxa"/>
              <w:right w:w="113" w:type="dxa"/>
            </w:tcMar>
            <w:hideMark/>
          </w:tcPr>
          <w:p w:rsidR="006F4BB6" w:rsidRDefault="006F4BB6">
            <w:pPr>
              <w:jc w:val="center"/>
            </w:pPr>
            <w:r>
              <w:t>27.5</w:t>
            </w:r>
          </w:p>
        </w:tc>
        <w:tc>
          <w:tcPr>
            <w:tcW w:w="0" w:type="auto"/>
            <w:tcMar>
              <w:top w:w="113" w:type="dxa"/>
              <w:left w:w="113" w:type="dxa"/>
              <w:bottom w:w="113" w:type="dxa"/>
              <w:right w:w="113" w:type="dxa"/>
            </w:tcMar>
            <w:hideMark/>
          </w:tcPr>
          <w:p w:rsidR="006F4BB6" w:rsidRDefault="006F4BB6">
            <w:pPr>
              <w:jc w:val="center"/>
            </w:pPr>
            <w:r>
              <w:t>25.5</w:t>
            </w:r>
          </w:p>
        </w:tc>
        <w:tc>
          <w:tcPr>
            <w:tcW w:w="0" w:type="auto"/>
            <w:tcMar>
              <w:top w:w="113" w:type="dxa"/>
              <w:left w:w="113" w:type="dxa"/>
              <w:bottom w:w="113" w:type="dxa"/>
              <w:right w:w="113" w:type="dxa"/>
            </w:tcMar>
            <w:hideMark/>
          </w:tcPr>
          <w:p w:rsidR="006F4BB6" w:rsidRDefault="006F4BB6">
            <w:pPr>
              <w:jc w:val="center"/>
            </w:pPr>
            <w:r>
              <w:t>0.6</w:t>
            </w:r>
          </w:p>
        </w:tc>
        <w:tc>
          <w:tcPr>
            <w:tcW w:w="0" w:type="auto"/>
            <w:tcMar>
              <w:top w:w="113" w:type="dxa"/>
              <w:left w:w="113" w:type="dxa"/>
              <w:bottom w:w="113" w:type="dxa"/>
              <w:right w:w="113" w:type="dxa"/>
            </w:tcMar>
            <w:hideMark/>
          </w:tcPr>
          <w:p w:rsidR="006F4BB6" w:rsidRDefault="006F4BB6">
            <w:pPr>
              <w:jc w:val="center"/>
            </w:pPr>
            <w:r>
              <w:t>-0.9</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Smiles Pairs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11.38</w:t>
            </w:r>
          </w:p>
        </w:tc>
        <w:tc>
          <w:tcPr>
            <w:tcW w:w="0" w:type="auto"/>
            <w:shd w:val="clear" w:color="auto" w:fill="F2F2F2"/>
            <w:tcMar>
              <w:top w:w="113" w:type="dxa"/>
              <w:left w:w="113" w:type="dxa"/>
              <w:bottom w:w="113" w:type="dxa"/>
              <w:right w:w="113" w:type="dxa"/>
            </w:tcMar>
            <w:hideMark/>
          </w:tcPr>
          <w:p w:rsidR="006F4BB6" w:rsidRDefault="006F4BB6">
            <w:pPr>
              <w:jc w:val="center"/>
            </w:pPr>
            <w:r>
              <w:t>7.45</w:t>
            </w:r>
          </w:p>
        </w:tc>
        <w:tc>
          <w:tcPr>
            <w:tcW w:w="0" w:type="auto"/>
            <w:shd w:val="clear" w:color="auto" w:fill="F2F2F2"/>
            <w:tcMar>
              <w:top w:w="113" w:type="dxa"/>
              <w:left w:w="113" w:type="dxa"/>
              <w:bottom w:w="113" w:type="dxa"/>
              <w:right w:w="113" w:type="dxa"/>
            </w:tcMar>
            <w:hideMark/>
          </w:tcPr>
          <w:p w:rsidR="006F4BB6" w:rsidRDefault="006F4BB6">
            <w:pPr>
              <w:jc w:val="center"/>
            </w:pPr>
            <w:r>
              <w:t>1.66</w:t>
            </w:r>
          </w:p>
        </w:tc>
        <w:tc>
          <w:tcPr>
            <w:tcW w:w="0" w:type="auto"/>
            <w:shd w:val="clear" w:color="auto" w:fill="F2F2F2"/>
            <w:tcMar>
              <w:top w:w="113" w:type="dxa"/>
              <w:left w:w="113" w:type="dxa"/>
              <w:bottom w:w="113" w:type="dxa"/>
              <w:right w:w="113" w:type="dxa"/>
            </w:tcMar>
            <w:hideMark/>
          </w:tcPr>
          <w:p w:rsidR="006F4BB6" w:rsidRDefault="006F4BB6">
            <w:pPr>
              <w:jc w:val="center"/>
            </w:pPr>
            <w:r>
              <w:t>9.75</w:t>
            </w:r>
          </w:p>
        </w:tc>
        <w:tc>
          <w:tcPr>
            <w:tcW w:w="0" w:type="auto"/>
            <w:shd w:val="clear" w:color="auto" w:fill="F2F2F2"/>
            <w:tcMar>
              <w:top w:w="113" w:type="dxa"/>
              <w:left w:w="113" w:type="dxa"/>
              <w:bottom w:w="113" w:type="dxa"/>
              <w:right w:w="113" w:type="dxa"/>
            </w:tcMar>
            <w:hideMark/>
          </w:tcPr>
          <w:p w:rsidR="006F4BB6" w:rsidRDefault="006F4BB6">
            <w:pPr>
              <w:jc w:val="center"/>
            </w:pPr>
            <w:r>
              <w:t>2</w:t>
            </w:r>
          </w:p>
        </w:tc>
        <w:tc>
          <w:tcPr>
            <w:tcW w:w="0" w:type="auto"/>
            <w:shd w:val="clear" w:color="auto" w:fill="F2F2F2"/>
            <w:tcMar>
              <w:top w:w="113" w:type="dxa"/>
              <w:left w:w="113" w:type="dxa"/>
              <w:bottom w:w="113" w:type="dxa"/>
              <w:right w:w="113" w:type="dxa"/>
            </w:tcMar>
            <w:hideMark/>
          </w:tcPr>
          <w:p w:rsidR="006F4BB6" w:rsidRDefault="006F4BB6">
            <w:pPr>
              <w:jc w:val="center"/>
            </w:pPr>
            <w:r>
              <w:t>28</w:t>
            </w:r>
          </w:p>
        </w:tc>
        <w:tc>
          <w:tcPr>
            <w:tcW w:w="0" w:type="auto"/>
            <w:shd w:val="clear" w:color="auto" w:fill="F2F2F2"/>
            <w:tcMar>
              <w:top w:w="113" w:type="dxa"/>
              <w:left w:w="113" w:type="dxa"/>
              <w:bottom w:w="113" w:type="dxa"/>
              <w:right w:w="113" w:type="dxa"/>
            </w:tcMar>
            <w:hideMark/>
          </w:tcPr>
          <w:p w:rsidR="006F4BB6" w:rsidRDefault="006F4BB6">
            <w:pPr>
              <w:jc w:val="center"/>
            </w:pPr>
            <w:r>
              <w:t>26</w:t>
            </w:r>
          </w:p>
        </w:tc>
        <w:tc>
          <w:tcPr>
            <w:tcW w:w="0" w:type="auto"/>
            <w:shd w:val="clear" w:color="auto" w:fill="F2F2F2"/>
            <w:tcMar>
              <w:top w:w="113" w:type="dxa"/>
              <w:left w:w="113" w:type="dxa"/>
              <w:bottom w:w="113" w:type="dxa"/>
              <w:right w:w="113" w:type="dxa"/>
            </w:tcMar>
            <w:hideMark/>
          </w:tcPr>
          <w:p w:rsidR="006F4BB6" w:rsidRDefault="006F4BB6">
            <w:pPr>
              <w:jc w:val="center"/>
            </w:pPr>
            <w:r>
              <w:t>0.71</w:t>
            </w:r>
          </w:p>
        </w:tc>
        <w:tc>
          <w:tcPr>
            <w:tcW w:w="0" w:type="auto"/>
            <w:shd w:val="clear" w:color="auto" w:fill="F2F2F2"/>
            <w:tcMar>
              <w:top w:w="113" w:type="dxa"/>
              <w:left w:w="113" w:type="dxa"/>
              <w:bottom w:w="113" w:type="dxa"/>
              <w:right w:w="113" w:type="dxa"/>
            </w:tcMar>
            <w:hideMark/>
          </w:tcPr>
          <w:p w:rsidR="006F4BB6" w:rsidRDefault="006F4BB6">
            <w:pPr>
              <w:jc w:val="center"/>
            </w:pPr>
            <w:r>
              <w:t>-0.26</w:t>
            </w:r>
          </w:p>
        </w:tc>
      </w:tr>
      <w:tr w:rsidR="006F4BB6" w:rsidTr="00A25E18">
        <w:trPr>
          <w:trHeight w:val="552"/>
        </w:trPr>
        <w:tc>
          <w:tcPr>
            <w:tcW w:w="0" w:type="auto"/>
            <w:tcBorders>
              <w:bottom w:val="single" w:sz="6" w:space="0" w:color="auto"/>
            </w:tcBorders>
            <w:tcMar>
              <w:top w:w="113" w:type="dxa"/>
              <w:left w:w="113" w:type="dxa"/>
              <w:bottom w:w="113" w:type="dxa"/>
              <w:right w:w="113" w:type="dxa"/>
            </w:tcMar>
            <w:hideMark/>
          </w:tcPr>
          <w:p w:rsidR="006F4BB6" w:rsidRDefault="006F4BB6">
            <w:r>
              <w:t>Smiles Indiv</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20</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4.61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1.03</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0.5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18</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1.76</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2.1</w:t>
            </w:r>
          </w:p>
        </w:tc>
      </w:tr>
    </w:tbl>
    <w:p w:rsidR="006F4BB6" w:rsidRDefault="006F4BB6" w:rsidP="005F13F1">
      <w:pPr>
        <w:spacing w:line="360" w:lineRule="auto"/>
        <w:ind w:firstLine="720"/>
      </w:pPr>
    </w:p>
    <w:p w:rsidR="00DE3AD5" w:rsidRDefault="00DE3AD5">
      <w:r>
        <w:br w:type="page"/>
      </w:r>
    </w:p>
    <w:p w:rsidR="00AB4930" w:rsidRDefault="00EA5F60" w:rsidP="00A25E18">
      <w:pPr>
        <w:spacing w:line="360" w:lineRule="auto"/>
      </w:pPr>
      <w:r>
        <w:t xml:space="preserve">Table 3: Pairwise </w:t>
      </w:r>
      <w:r w:rsidR="00A71A82">
        <w:t xml:space="preserve">Pearson </w:t>
      </w:r>
      <w:r>
        <w:t>correlations between child age and laughter and smile totals per condition.</w:t>
      </w:r>
    </w:p>
    <w:tbl>
      <w:tblPr>
        <w:tblW w:w="0" w:type="auto"/>
        <w:tblCellMar>
          <w:top w:w="15" w:type="dxa"/>
          <w:left w:w="15" w:type="dxa"/>
          <w:bottom w:w="15" w:type="dxa"/>
          <w:right w:w="15" w:type="dxa"/>
        </w:tblCellMar>
        <w:tblLook w:val="04A0" w:firstRow="1" w:lastRow="0" w:firstColumn="1" w:lastColumn="0" w:noHBand="0" w:noVBand="1"/>
      </w:tblPr>
      <w:tblGrid>
        <w:gridCol w:w="1710"/>
        <w:gridCol w:w="966"/>
        <w:gridCol w:w="1265"/>
        <w:gridCol w:w="1249"/>
        <w:gridCol w:w="1365"/>
        <w:gridCol w:w="1302"/>
        <w:gridCol w:w="1169"/>
      </w:tblGrid>
      <w:tr w:rsidR="00D45305" w:rsidTr="00A25E18">
        <w:tc>
          <w:tcPr>
            <w:tcW w:w="1710"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w:t>
            </w:r>
          </w:p>
        </w:tc>
        <w:tc>
          <w:tcPr>
            <w:tcW w:w="966"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Indiv</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Indiv</w:t>
            </w:r>
          </w:p>
        </w:tc>
      </w:tr>
      <w:tr w:rsidR="00D45305" w:rsidTr="00A25E18">
        <w:trPr>
          <w:trHeight w:val="877"/>
        </w:trPr>
        <w:tc>
          <w:tcPr>
            <w:tcW w:w="1710" w:type="dxa"/>
            <w:vAlign w:val="center"/>
            <w:hideMark/>
          </w:tcPr>
          <w:p w:rsidR="00D45305" w:rsidRDefault="00D45305">
            <w:pPr>
              <w:rPr>
                <w:i/>
                <w:iCs/>
              </w:rPr>
            </w:pPr>
            <w:r>
              <w:rPr>
                <w:i/>
                <w:iCs/>
              </w:rPr>
              <w:t>AGE MONTHS</w:t>
            </w:r>
          </w:p>
        </w:tc>
        <w:tc>
          <w:tcPr>
            <w:tcW w:w="966" w:type="dxa"/>
            <w:tcMar>
              <w:top w:w="113" w:type="dxa"/>
              <w:left w:w="113" w:type="dxa"/>
              <w:bottom w:w="113" w:type="dxa"/>
              <w:right w:w="113" w:type="dxa"/>
            </w:tcMar>
            <w:vAlign w:val="center"/>
            <w:hideMark/>
          </w:tcPr>
          <w:p w:rsidR="00D45305" w:rsidRDefault="00D45305">
            <w:pPr>
              <w:jc w:val="center"/>
              <w:rPr>
                <w:color w:val="999999"/>
              </w:rPr>
            </w:pPr>
            <w:r>
              <w:rPr>
                <w:color w:val="999999"/>
              </w:rPr>
              <w:t>0.163</w:t>
            </w:r>
            <w:r>
              <w:rPr>
                <w:color w:val="999999"/>
              </w:rPr>
              <w:br/>
            </w:r>
            <w:r>
              <w:rPr>
                <w:rStyle w:val="pval"/>
                <w:i/>
                <w:iCs/>
                <w:color w:val="999999"/>
              </w:rPr>
              <w:t>(.492)</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-0.010</w:t>
            </w:r>
            <w:r>
              <w:rPr>
                <w:color w:val="999999"/>
              </w:rPr>
              <w:br/>
            </w:r>
            <w:r>
              <w:rPr>
                <w:rStyle w:val="pval"/>
                <w:i/>
                <w:iCs/>
                <w:color w:val="999999"/>
              </w:rPr>
              <w:t>(.968)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-0.206</w:t>
            </w:r>
            <w:r>
              <w:rPr>
                <w:color w:val="999999"/>
              </w:rPr>
              <w:br/>
            </w:r>
            <w:r>
              <w:rPr>
                <w:rStyle w:val="pval"/>
                <w:i/>
                <w:iCs/>
                <w:color w:val="999999"/>
              </w:rPr>
              <w:t>(.385)</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0.088</w:t>
            </w:r>
            <w:r>
              <w:rPr>
                <w:color w:val="999999"/>
              </w:rPr>
              <w:br/>
            </w:r>
            <w:r>
              <w:rPr>
                <w:rStyle w:val="pval"/>
                <w:i/>
                <w:iCs/>
                <w:color w:val="999999"/>
              </w:rPr>
              <w:t>(.713)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0.300</w:t>
            </w:r>
            <w:r>
              <w:rPr>
                <w:color w:val="999999"/>
              </w:rPr>
              <w:br/>
            </w:r>
            <w:r>
              <w:rPr>
                <w:rStyle w:val="pval"/>
                <w:i/>
                <w:iCs/>
                <w:color w:val="999999"/>
              </w:rPr>
              <w:t>(.198)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0.063</w:t>
            </w:r>
            <w:r>
              <w:rPr>
                <w:color w:val="999999"/>
              </w:rPr>
              <w:br/>
            </w:r>
            <w:r>
              <w:rPr>
                <w:rStyle w:val="pval"/>
                <w:i/>
                <w:iCs/>
                <w:color w:val="999999"/>
              </w:rPr>
              <w:t>(.791)</w:t>
            </w:r>
          </w:p>
        </w:tc>
      </w:tr>
      <w:tr w:rsidR="00D45305" w:rsidTr="00A25E18">
        <w:tc>
          <w:tcPr>
            <w:tcW w:w="1710" w:type="dxa"/>
            <w:vAlign w:val="center"/>
            <w:hideMark/>
          </w:tcPr>
          <w:p w:rsidR="00D45305" w:rsidRDefault="00D45305">
            <w:pPr>
              <w:rPr>
                <w:i/>
                <w:iCs/>
              </w:rPr>
            </w:pPr>
            <w:r>
              <w:rPr>
                <w:i/>
                <w:iCs/>
              </w:rPr>
              <w:t>Laughs Groups</w:t>
            </w:r>
          </w:p>
        </w:tc>
        <w:tc>
          <w:tcPr>
            <w:tcW w:w="966" w:type="dxa"/>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0.431</w:t>
            </w:r>
            <w:r>
              <w:rPr>
                <w:color w:val="999999"/>
              </w:rPr>
              <w:br/>
            </w:r>
            <w:r>
              <w:rPr>
                <w:rStyle w:val="pval"/>
                <w:i/>
                <w:iCs/>
                <w:color w:val="999999"/>
              </w:rPr>
              <w:t>(.058)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0.268</w:t>
            </w:r>
            <w:r>
              <w:rPr>
                <w:color w:val="999999"/>
              </w:rPr>
              <w:br/>
            </w:r>
            <w:r>
              <w:rPr>
                <w:rStyle w:val="pval"/>
                <w:i/>
                <w:iCs/>
                <w:color w:val="999999"/>
              </w:rPr>
              <w:t>(.253)</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0.586</w:t>
            </w:r>
            <w:r>
              <w:rPr>
                <w:b/>
              </w:rPr>
              <w:t>**</w:t>
            </w:r>
            <w:r w:rsidRPr="00A25E18">
              <w:rPr>
                <w:b/>
              </w:rPr>
              <w:br/>
            </w:r>
            <w:r w:rsidRPr="00A25E18">
              <w:rPr>
                <w:rStyle w:val="pval"/>
                <w:b/>
                <w:i/>
                <w:iCs/>
              </w:rPr>
              <w:t>(.007)</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0.615</w:t>
            </w:r>
            <w:r>
              <w:rPr>
                <w:b/>
              </w:rPr>
              <w:t>*</w:t>
            </w:r>
            <w:r w:rsidRPr="00A25E18">
              <w:rPr>
                <w:b/>
              </w:rPr>
              <w:br/>
            </w:r>
            <w:r w:rsidRPr="00A25E18">
              <w:rPr>
                <w:rStyle w:val="pval"/>
                <w:b/>
                <w:i/>
                <w:iCs/>
              </w:rPr>
              <w:t>(.004)</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0.007</w:t>
            </w:r>
            <w:r>
              <w:rPr>
                <w:color w:val="999999"/>
              </w:rPr>
              <w:br/>
            </w:r>
            <w:r>
              <w:rPr>
                <w:rStyle w:val="pval"/>
                <w:i/>
                <w:iCs/>
                <w:color w:val="999999"/>
              </w:rPr>
              <w:t>(.977)</w:t>
            </w:r>
          </w:p>
        </w:tc>
      </w:tr>
      <w:tr w:rsidR="00D45305" w:rsidTr="00A25E18">
        <w:tc>
          <w:tcPr>
            <w:tcW w:w="1710" w:type="dxa"/>
            <w:vAlign w:val="center"/>
            <w:hideMark/>
          </w:tcPr>
          <w:p w:rsidR="00D45305" w:rsidRDefault="00D45305">
            <w:pPr>
              <w:rPr>
                <w:i/>
                <w:iCs/>
              </w:rPr>
            </w:pPr>
            <w:r>
              <w:rPr>
                <w:i/>
                <w:iCs/>
              </w:rPr>
              <w:t>Laughs Pairs</w:t>
            </w:r>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0.347</w:t>
            </w:r>
            <w:r>
              <w:rPr>
                <w:color w:val="999999"/>
              </w:rPr>
              <w:br/>
            </w:r>
            <w:r>
              <w:rPr>
                <w:rStyle w:val="pval"/>
                <w:i/>
                <w:iCs/>
                <w:color w:val="999999"/>
              </w:rPr>
              <w:t>(.133)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0.361</w:t>
            </w:r>
            <w:r>
              <w:rPr>
                <w:color w:val="999999"/>
              </w:rPr>
              <w:br/>
            </w:r>
            <w:r>
              <w:rPr>
                <w:rStyle w:val="pval"/>
                <w:i/>
                <w:iCs/>
                <w:color w:val="999999"/>
              </w:rPr>
              <w:t>(.118)</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0.529</w:t>
            </w:r>
            <w:r>
              <w:rPr>
                <w:b/>
              </w:rPr>
              <w:t>*</w:t>
            </w:r>
            <w:r w:rsidRPr="00A25E18">
              <w:rPr>
                <w:b/>
              </w:rPr>
              <w:br/>
            </w:r>
            <w:r w:rsidRPr="00A25E18">
              <w:rPr>
                <w:rStyle w:val="pval"/>
                <w:b/>
                <w:i/>
                <w:iCs/>
              </w:rPr>
              <w:t>(.016)</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-0.108</w:t>
            </w:r>
            <w:r>
              <w:rPr>
                <w:color w:val="999999"/>
              </w:rPr>
              <w:br/>
            </w:r>
            <w:r>
              <w:rPr>
                <w:rStyle w:val="pval"/>
                <w:i/>
                <w:iCs/>
                <w:color w:val="999999"/>
              </w:rPr>
              <w:t>(.651)</w:t>
            </w:r>
          </w:p>
        </w:tc>
      </w:tr>
      <w:tr w:rsidR="00D45305" w:rsidTr="00A25E18">
        <w:tc>
          <w:tcPr>
            <w:tcW w:w="1710" w:type="dxa"/>
            <w:vAlign w:val="center"/>
            <w:hideMark/>
          </w:tcPr>
          <w:p w:rsidR="00D45305" w:rsidRDefault="00D45305">
            <w:pPr>
              <w:rPr>
                <w:i/>
                <w:iCs/>
              </w:rPr>
            </w:pPr>
            <w:r>
              <w:rPr>
                <w:i/>
                <w:iCs/>
              </w:rPr>
              <w:t>Laughs Indiv</w:t>
            </w:r>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0.145</w:t>
            </w:r>
            <w:r>
              <w:rPr>
                <w:color w:val="999999"/>
              </w:rPr>
              <w:br/>
            </w:r>
            <w:r>
              <w:rPr>
                <w:rStyle w:val="pval"/>
                <w:i/>
                <w:iCs/>
                <w:color w:val="999999"/>
              </w:rPr>
              <w:t>(.541)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-0.098</w:t>
            </w:r>
            <w:r>
              <w:rPr>
                <w:color w:val="999999"/>
              </w:rPr>
              <w:br/>
            </w:r>
            <w:r>
              <w:rPr>
                <w:rStyle w:val="pval"/>
                <w:i/>
                <w:iCs/>
                <w:color w:val="999999"/>
              </w:rPr>
              <w:t>(.681)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0.021</w:t>
            </w:r>
            <w:r>
              <w:rPr>
                <w:color w:val="999999"/>
              </w:rPr>
              <w:br/>
            </w:r>
            <w:r>
              <w:rPr>
                <w:rStyle w:val="pval"/>
                <w:i/>
                <w:iCs/>
                <w:color w:val="999999"/>
              </w:rPr>
              <w:t>(.929)</w:t>
            </w:r>
          </w:p>
        </w:tc>
      </w:tr>
      <w:tr w:rsidR="00D45305" w:rsidTr="00A25E18">
        <w:tc>
          <w:tcPr>
            <w:tcW w:w="1710" w:type="dxa"/>
            <w:vAlign w:val="center"/>
            <w:hideMark/>
          </w:tcPr>
          <w:p w:rsidR="00D45305" w:rsidRDefault="00D45305">
            <w:pPr>
              <w:rPr>
                <w:i/>
                <w:iCs/>
              </w:rPr>
            </w:pPr>
            <w:r>
              <w:rPr>
                <w:i/>
                <w:iCs/>
              </w:rPr>
              <w:t>Smiles Groups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0.733</w:t>
            </w:r>
            <w:r>
              <w:rPr>
                <w:b/>
              </w:rPr>
              <w:t>***</w:t>
            </w:r>
            <w:r w:rsidRPr="00A25E18">
              <w:rPr>
                <w:b/>
              </w:rPr>
              <w:br/>
            </w:r>
            <w:r w:rsidRPr="00A25E18">
              <w:rPr>
                <w:rStyle w:val="pval"/>
                <w:b/>
                <w:i/>
                <w:iCs/>
              </w:rPr>
              <w:t>(&lt;.001)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0.353</w:t>
            </w:r>
            <w:r>
              <w:rPr>
                <w:color w:val="999999"/>
              </w:rPr>
              <w:br/>
            </w:r>
            <w:r>
              <w:rPr>
                <w:rStyle w:val="pval"/>
                <w:i/>
                <w:iCs/>
                <w:color w:val="999999"/>
              </w:rPr>
              <w:t>(.127)</w:t>
            </w:r>
          </w:p>
        </w:tc>
      </w:tr>
      <w:tr w:rsidR="00D45305" w:rsidTr="00A25E18">
        <w:tc>
          <w:tcPr>
            <w:tcW w:w="1710" w:type="dxa"/>
            <w:vAlign w:val="center"/>
            <w:hideMark/>
          </w:tcPr>
          <w:p w:rsidR="00D45305" w:rsidRDefault="00D45305">
            <w:pPr>
              <w:rPr>
                <w:i/>
                <w:iCs/>
              </w:rPr>
            </w:pPr>
            <w:r>
              <w:rPr>
                <w:i/>
                <w:iCs/>
              </w:rPr>
              <w:t>Smiles Pairs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0.140</w:t>
            </w:r>
            <w:r>
              <w:rPr>
                <w:color w:val="999999"/>
              </w:rPr>
              <w:br/>
            </w:r>
            <w:r>
              <w:rPr>
                <w:rStyle w:val="pval"/>
                <w:i/>
                <w:iCs/>
                <w:color w:val="999999"/>
              </w:rPr>
              <w:t>(.556)</w:t>
            </w:r>
          </w:p>
        </w:tc>
      </w:tr>
      <w:tr w:rsidR="00AB4930" w:rsidTr="00AB4930">
        <w:tc>
          <w:tcPr>
            <w:tcW w:w="0" w:type="auto"/>
            <w:gridSpan w:val="7"/>
            <w:tcBorders>
              <w:top w:val="single" w:sz="6" w:space="0" w:color="000000"/>
              <w:bottom w:val="double" w:sz="6" w:space="0" w:color="000000"/>
            </w:tcBorders>
            <w:vAlign w:val="center"/>
            <w:hideMark/>
          </w:tcPr>
          <w:p w:rsidR="00AB4930" w:rsidRDefault="00AB4930">
            <w:pPr>
              <w:jc w:val="right"/>
              <w:rPr>
                <w:i/>
                <w:iCs/>
                <w:sz w:val="22"/>
                <w:szCs w:val="22"/>
              </w:rPr>
            </w:pPr>
            <w:r>
              <w:rPr>
                <w:i/>
                <w:iCs/>
                <w:sz w:val="22"/>
                <w:szCs w:val="22"/>
              </w:rPr>
              <w:t>* p&lt;.05, ** p&lt;.01, *** p&lt;.001.</w:t>
            </w:r>
          </w:p>
        </w:tc>
      </w:tr>
    </w:tbl>
    <w:p w:rsidR="00AB4930" w:rsidRDefault="00AB4930" w:rsidP="005F13F1">
      <w:pPr>
        <w:spacing w:line="360" w:lineRule="auto"/>
        <w:ind w:firstLine="720"/>
      </w:pPr>
    </w:p>
    <w:p w:rsidR="005F13F1" w:rsidRDefault="005F13F1" w:rsidP="005F13F1">
      <w:pPr>
        <w:spacing w:line="360" w:lineRule="auto"/>
        <w:rPr>
          <w:u w:val="single"/>
          <w:lang w:val="en-US"/>
        </w:rPr>
      </w:pPr>
    </w:p>
    <w:p w:rsidR="005F13F1" w:rsidRDefault="005F13F1" w:rsidP="005F13F1">
      <w:pPr>
        <w:spacing w:line="360" w:lineRule="auto"/>
        <w:rPr>
          <w:b/>
          <w:lang w:val="en-US"/>
        </w:rPr>
      </w:pPr>
      <w:r w:rsidRPr="005C329F">
        <w:rPr>
          <w:u w:val="single"/>
          <w:lang w:val="en-US"/>
        </w:rPr>
        <w:t>Smiles</w:t>
      </w:r>
      <w:r w:rsidRPr="005C329F">
        <w:rPr>
          <w:b/>
          <w:lang w:val="en-US"/>
        </w:rPr>
        <w:t xml:space="preserve">   </w:t>
      </w:r>
    </w:p>
    <w:p w:rsidR="00D9066B" w:rsidRDefault="005F13F1" w:rsidP="00D9066B">
      <w:pPr>
        <w:spacing w:line="360" w:lineRule="auto"/>
        <w:ind w:firstLine="720"/>
      </w:pPr>
      <w:r>
        <w:t>Descriptive statistics showed a greater number of smiles in the group viewing condition (mean 11.85, SD 7.61) and in the pair viewing condition (mean 11.38, SD 7.45) than in the individual viewing condition (mean 4.10, SD 4.61).</w:t>
      </w:r>
      <w:r w:rsidR="00D9066B">
        <w:t xml:space="preserve"> The same 3x3 ANOVA as above was carried out.  </w:t>
      </w:r>
      <w:r w:rsidRPr="005C329F">
        <w:t xml:space="preserve">Mauchly’s test of Sphericity </w:t>
      </w:r>
      <w:r w:rsidR="001F70EA">
        <w:t>was passed with W</w:t>
      </w:r>
      <w:r w:rsidR="00426FF5">
        <w:t xml:space="preserve"> </w:t>
      </w:r>
      <w:r w:rsidR="001F70EA">
        <w:t xml:space="preserve">= .703, </w:t>
      </w:r>
      <w:r w:rsidR="001F70EA" w:rsidRPr="005C329F">
        <w:t xml:space="preserve"> </w:t>
      </w:r>
      <w:r w:rsidR="001F70EA" w:rsidRPr="00A25E18">
        <w:rPr>
          <w:i/>
        </w:rPr>
        <w:t>p</w:t>
      </w:r>
      <w:r w:rsidR="001F70EA">
        <w:t xml:space="preserve"> = </w:t>
      </w:r>
      <w:r w:rsidR="001F70EA" w:rsidRPr="005C329F">
        <w:t>.</w:t>
      </w:r>
      <w:r w:rsidR="001F70EA">
        <w:t>06</w:t>
      </w:r>
      <w:r w:rsidRPr="005C329F">
        <w:t xml:space="preserve">, therefore homogeneity of variance could be assumed.  </w:t>
      </w:r>
    </w:p>
    <w:p w:rsidR="00DE3AD5" w:rsidRDefault="00DE3AD5" w:rsidP="00D9066B">
      <w:pPr>
        <w:spacing w:line="360" w:lineRule="auto"/>
        <w:ind w:firstLine="720"/>
      </w:pPr>
    </w:p>
    <w:p w:rsidR="00D9066B" w:rsidRDefault="005F13F1" w:rsidP="00B91EB9">
      <w:pPr>
        <w:spacing w:line="360" w:lineRule="auto"/>
        <w:ind w:firstLine="720"/>
      </w:pPr>
      <w:r w:rsidRPr="005C329F">
        <w:t>Results showed a highly significant main effect of viewing cond</w:t>
      </w:r>
      <w:r w:rsidR="00D9066B">
        <w:t xml:space="preserve">ition for smiles, </w:t>
      </w:r>
      <w:r w:rsidR="00D9066B" w:rsidRPr="00A25E18">
        <w:rPr>
          <w:i/>
        </w:rPr>
        <w:t>F</w:t>
      </w:r>
      <w:r w:rsidR="00D9066B">
        <w:t>(2, 34) = 16.31</w:t>
      </w:r>
      <w:r w:rsidRPr="005C329F">
        <w:t xml:space="preserve">, </w:t>
      </w:r>
      <w:r w:rsidRPr="005C329F">
        <w:rPr>
          <w:i/>
        </w:rPr>
        <w:t>p</w:t>
      </w:r>
      <w:r w:rsidRPr="005C329F">
        <w:t xml:space="preserve"> &lt; .001</w:t>
      </w:r>
      <w:r w:rsidR="00D9066B">
        <w:t xml:space="preserve">, </w:t>
      </w:r>
      <w:r w:rsidR="00174690">
        <w:t>ges</w:t>
      </w:r>
      <w:r w:rsidR="00D9066B">
        <w:t xml:space="preserve"> = .26</w:t>
      </w:r>
      <w:r w:rsidRPr="005C329F">
        <w:t>.</w:t>
      </w:r>
      <w:r w:rsidR="00D9066B">
        <w:t xml:space="preserve"> There was no main effect of viewing order </w:t>
      </w:r>
      <w:r w:rsidR="00D9066B" w:rsidRPr="00A25E18">
        <w:rPr>
          <w:i/>
        </w:rPr>
        <w:t>F</w:t>
      </w:r>
      <w:r w:rsidR="00D9066B">
        <w:t xml:space="preserve">(2, 17) = 1.43,  </w:t>
      </w:r>
      <w:r w:rsidR="00D9066B" w:rsidRPr="00A25E18">
        <w:rPr>
          <w:i/>
        </w:rPr>
        <w:t>p</w:t>
      </w:r>
      <w:r w:rsidR="001F70EA">
        <w:t xml:space="preserve"> </w:t>
      </w:r>
      <w:r w:rsidR="00D9066B">
        <w:t>=</w:t>
      </w:r>
      <w:r w:rsidR="001F70EA">
        <w:t xml:space="preserve"> </w:t>
      </w:r>
      <w:r w:rsidR="00D9066B">
        <w:t xml:space="preserve">.26, </w:t>
      </w:r>
      <w:r w:rsidR="00174690">
        <w:t>ges</w:t>
      </w:r>
      <w:r w:rsidR="00D9066B">
        <w:t xml:space="preserve"> = .10</w:t>
      </w:r>
      <w:r w:rsidR="001A094E">
        <w:t>,</w:t>
      </w:r>
      <w:r w:rsidR="00D9066B">
        <w:t xml:space="preserve"> and no interaction F(4,34) = 1.90, p=.13, </w:t>
      </w:r>
      <w:r w:rsidR="00174690">
        <w:t>ges</w:t>
      </w:r>
      <w:r w:rsidR="00D9066B">
        <w:t xml:space="preserve"> = .07.</w:t>
      </w:r>
      <w:r w:rsidR="00B91EB9">
        <w:t xml:space="preserve"> As before, group viewing conditions were compared with pair-wise t-tests. These showed that children </w:t>
      </w:r>
      <w:r w:rsidR="001A094E">
        <w:t xml:space="preserve">smiled </w:t>
      </w:r>
      <w:r w:rsidR="00B91EB9">
        <w:t>significantly more in pairs than alone t(19) =  3.92, p &lt; .001</w:t>
      </w:r>
      <w:r w:rsidR="001A094E">
        <w:t>,</w:t>
      </w:r>
      <w:r w:rsidR="00B91EB9">
        <w:t xml:space="preserve"> and in groups than when alone t(19) = 4.70, p &lt; .001. </w:t>
      </w:r>
      <w:r w:rsidR="001A094E">
        <w:t xml:space="preserve">However, the </w:t>
      </w:r>
      <w:r w:rsidR="00B91EB9">
        <w:t xml:space="preserve">amount of laughter per child did not differ between pairs and groups t(19) = 0.39, p &lt; .70. </w:t>
      </w:r>
      <w:r w:rsidR="00D9066B">
        <w:t>Again</w:t>
      </w:r>
      <w:r w:rsidR="00B91EB9">
        <w:t>,</w:t>
      </w:r>
      <w:r w:rsidR="00D9066B">
        <w:t xml:space="preserve"> these results support the hypothesis that the amount of smiling is determined by </w:t>
      </w:r>
      <w:r w:rsidR="001A094E">
        <w:t xml:space="preserve">the </w:t>
      </w:r>
      <w:r w:rsidR="00D9066B">
        <w:t>presence of a social partner and are shown in</w:t>
      </w:r>
      <w:r w:rsidR="00B91EB9">
        <w:t xml:space="preserve"> the right</w:t>
      </w:r>
      <w:r w:rsidR="00D9066B">
        <w:t>-hand panel of Figure 1.</w:t>
      </w:r>
    </w:p>
    <w:p w:rsidR="00D9066B" w:rsidRDefault="00E358D5" w:rsidP="00D9066B">
      <w:pPr>
        <w:spacing w:line="360" w:lineRule="auto"/>
        <w:ind w:firstLine="720"/>
      </w:pPr>
      <w:r>
        <w:rPr>
          <w:noProof/>
          <w:lang w:eastAsia="en-GB"/>
        </w:rPr>
        <w:drawing>
          <wp:anchor distT="0" distB="0" distL="114300" distR="114300" simplePos="0" relativeHeight="251659264" behindDoc="0" locked="0" layoutInCell="1" allowOverlap="1" wp14:anchorId="20641DF3">
            <wp:simplePos x="0" y="0"/>
            <wp:positionH relativeFrom="column">
              <wp:posOffset>2952750</wp:posOffset>
            </wp:positionH>
            <wp:positionV relativeFrom="paragraph">
              <wp:posOffset>248920</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267970</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Default="005F13F1" w:rsidP="005F13F1">
      <w:pPr>
        <w:spacing w:line="360" w:lineRule="auto"/>
        <w:rPr>
          <w:u w:val="single"/>
          <w:lang w:val="en-US"/>
        </w:rPr>
      </w:pPr>
    </w:p>
    <w:p w:rsidR="00E358D5" w:rsidRDefault="00E358D5">
      <w:pPr>
        <w:spacing w:line="360" w:lineRule="auto"/>
        <w:rPr>
          <w:u w:val="single"/>
          <w:lang w:val="en-US"/>
        </w:rPr>
      </w:pPr>
      <w:r w:rsidRPr="005C329F">
        <w:rPr>
          <w:i/>
          <w:sz w:val="22"/>
          <w:szCs w:val="22"/>
        </w:rPr>
        <w:t xml:space="preserve">Figure </w:t>
      </w:r>
      <w:r>
        <w:rPr>
          <w:i/>
          <w:sz w:val="22"/>
          <w:szCs w:val="22"/>
        </w:rPr>
        <w:t>1: Tukey box plots of the number of laughs (left) and smiles (right) by condition. Each dot represents one child in one condition and the superimposed box plots show the median and inter-quartile range. Horizontal bars above the plot indicate significance levels of the paired-sample t-test planned comparison.</w:t>
      </w:r>
    </w:p>
    <w:p w:rsidR="00E358D5" w:rsidRDefault="00E358D5">
      <w:pPr>
        <w:spacing w:line="360" w:lineRule="auto"/>
        <w:rPr>
          <w:u w:val="single"/>
          <w:lang w:val="en-US"/>
        </w:rPr>
      </w:pPr>
    </w:p>
    <w:p w:rsidR="005F13F1" w:rsidRPr="000B0831" w:rsidRDefault="005F13F1" w:rsidP="005F13F1">
      <w:pPr>
        <w:spacing w:line="360" w:lineRule="auto"/>
        <w:rPr>
          <w:u w:val="single"/>
          <w:lang w:val="en-US"/>
        </w:rPr>
      </w:pPr>
      <w:r>
        <w:rPr>
          <w:u w:val="single"/>
          <w:lang w:val="en-US"/>
        </w:rPr>
        <w:t>Subjective funniness ratings</w:t>
      </w:r>
    </w:p>
    <w:p w:rsidR="00CE48D2" w:rsidRDefault="005F13F1" w:rsidP="00F7699B">
      <w:pPr>
        <w:spacing w:line="360" w:lineRule="auto"/>
        <w:ind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w:t>
      </w:r>
      <w:r w:rsidR="00357C41">
        <w:t>Chi-</w:t>
      </w:r>
      <w:r>
        <w:t xml:space="preserve">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r w:rsidR="00966836">
        <w:t>d.f=</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w:t>
      </w:r>
      <w:r w:rsidR="00357C41">
        <w:t>,</w:t>
      </w:r>
      <w:r w:rsidR="00966836">
        <w:t xml:space="preserve"> children did not rate </w:t>
      </w:r>
      <w:r w:rsidR="00F424BF">
        <w:t xml:space="preserve">the videos in </w:t>
      </w:r>
      <w:r w:rsidR="00966836">
        <w:t>these</w:t>
      </w:r>
      <w:r w:rsidR="00443358">
        <w:t xml:space="preserve"> conditions as more funny. A similar analysis revealed that all videos were considered equally funny, χ</w:t>
      </w:r>
      <w:r w:rsidR="00443358" w:rsidRPr="008822E4">
        <w:rPr>
          <w:vertAlign w:val="superscript"/>
        </w:rPr>
        <w:t>2</w:t>
      </w:r>
      <w:r w:rsidR="00443358">
        <w:t xml:space="preserve"> = 2.</w:t>
      </w:r>
      <w:r w:rsidR="00F7699B">
        <w:t>27</w:t>
      </w:r>
      <w:r w:rsidR="00443358">
        <w:t>, d.f=</w:t>
      </w:r>
      <w:r w:rsidR="00F7699B">
        <w:t>4</w:t>
      </w:r>
      <w:r w:rsidR="00443358">
        <w:t xml:space="preserve">, </w:t>
      </w:r>
      <w:r w:rsidR="00443358">
        <w:rPr>
          <w:i/>
        </w:rPr>
        <w:t>p</w:t>
      </w:r>
      <w:r w:rsidR="00443358">
        <w:t xml:space="preserve"> = .69. These ratings are summarised in table 2 and 3 respectively.</w:t>
      </w:r>
    </w:p>
    <w:p w:rsidR="00F7699B" w:rsidRPr="00F7699B" w:rsidRDefault="00F7699B" w:rsidP="00F7699B">
      <w:pPr>
        <w:spacing w:line="360" w:lineRule="auto"/>
        <w:ind w:firstLine="720"/>
      </w:pPr>
    </w:p>
    <w:p w:rsidR="006A54C4" w:rsidRDefault="006A54C4">
      <w:pPr>
        <w:rPr>
          <w:i/>
        </w:rPr>
      </w:pPr>
      <w:r>
        <w:rPr>
          <w:i/>
        </w:rPr>
        <w:br w:type="page"/>
      </w:r>
    </w:p>
    <w:p w:rsidR="00CE48D2" w:rsidRPr="005E020F" w:rsidRDefault="00CE48D2" w:rsidP="00CE48D2">
      <w:pPr>
        <w:spacing w:line="360" w:lineRule="auto"/>
        <w:rPr>
          <w:b/>
        </w:rPr>
      </w:pPr>
      <w:r w:rsidRPr="00966836">
        <w:rPr>
          <w:i/>
        </w:rPr>
        <w:t>Table</w:t>
      </w:r>
      <w:r w:rsidR="00966836" w:rsidRPr="00966836">
        <w:rPr>
          <w:i/>
        </w:rPr>
        <w:t>s</w:t>
      </w:r>
      <w:r w:rsidRPr="00966836">
        <w:rPr>
          <w:i/>
        </w:rPr>
        <w:t xml:space="preserve"> </w:t>
      </w:r>
      <w:r w:rsidR="00A71A82">
        <w:rPr>
          <w:i/>
        </w:rPr>
        <w:t xml:space="preserve">4 </w:t>
      </w:r>
      <w:r w:rsidR="00966836" w:rsidRPr="00966836">
        <w:rPr>
          <w:i/>
        </w:rPr>
        <w:t xml:space="preserve">&amp; </w:t>
      </w:r>
      <w:r w:rsidR="00A71A82">
        <w:rPr>
          <w:i/>
        </w:rPr>
        <w:t>5</w:t>
      </w:r>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5F13F1">
      <w:pPr>
        <w:spacing w:line="360" w:lineRule="auto"/>
      </w:pPr>
    </w:p>
    <w:p w:rsidR="00CE48D2" w:rsidRDefault="00CE48D2" w:rsidP="005E020F">
      <w:pPr>
        <w:spacing w:line="360" w:lineRule="auto"/>
        <w:rPr>
          <w:b/>
        </w:rPr>
        <w:sectPr w:rsidR="00CE48D2" w:rsidSect="00770523">
          <w:headerReference w:type="default" r:id="rId12"/>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Look w:val="04A0" w:firstRow="1" w:lastRow="0" w:firstColumn="1" w:lastColumn="0" w:noHBand="0" w:noVBand="1"/>
      </w:tblPr>
      <w:tblGrid>
        <w:gridCol w:w="1323"/>
        <w:gridCol w:w="830"/>
        <w:gridCol w:w="603"/>
        <w:gridCol w:w="723"/>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Indiv</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5F13F1">
      <w:pPr>
        <w:spacing w:line="360" w:lineRule="auto"/>
        <w:ind w:firstLine="720"/>
        <w:rPr>
          <w:b/>
        </w:rPr>
      </w:pPr>
    </w:p>
    <w:tbl>
      <w:tblPr>
        <w:tblStyle w:val="PlainTable2"/>
        <w:tblW w:w="3537" w:type="dxa"/>
        <w:tblLook w:val="04A0" w:firstRow="1" w:lastRow="0" w:firstColumn="1" w:lastColumn="0" w:noHBand="0" w:noVBand="1"/>
      </w:tblPr>
      <w:tblGrid>
        <w:gridCol w:w="1740"/>
        <w:gridCol w:w="599"/>
        <w:gridCol w:w="599"/>
        <w:gridCol w:w="599"/>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F54013">
      <w:pPr>
        <w:spacing w:line="360" w:lineRule="auto"/>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F54013">
      <w:pPr>
        <w:spacing w:line="360" w:lineRule="auto"/>
      </w:pPr>
    </w:p>
    <w:p w:rsidR="00A849B3" w:rsidRPr="00D41F74" w:rsidRDefault="00A849B3" w:rsidP="00D41F74">
      <w:pPr>
        <w:spacing w:line="360" w:lineRule="auto"/>
      </w:pPr>
      <w:r>
        <w:t xml:space="preserve">Finally, </w:t>
      </w:r>
      <w:r w:rsidR="00F424BF">
        <w:t>it was investigated whether</w:t>
      </w:r>
      <w:r>
        <w:t xml:space="preserve"> subjective funniness ratings would predict the number of laughs and smiles. For each video</w:t>
      </w:r>
      <w:r w:rsidR="00D41F74">
        <w:t xml:space="preserve"> the data</w:t>
      </w:r>
      <w:r w:rsidR="00F424BF">
        <w:t xml:space="preserve"> were grouped</w:t>
      </w:r>
      <w:r w:rsidR="00D41F74">
        <w:t xml:space="preserve"> according to whether each child had said the video was Not Funny, Quite Funny or Very Funny. </w:t>
      </w:r>
      <w:r w:rsidR="00F424BF">
        <w:t xml:space="preserve">The </w:t>
      </w:r>
      <w:r w:rsidR="00D41F74">
        <w:t>mean numbers of laughs and smiles for each of these groups</w:t>
      </w:r>
      <w:r w:rsidR="00F424BF">
        <w:t xml:space="preserve"> w</w:t>
      </w:r>
      <w:r w:rsidR="00EC3663">
        <w:t>ere</w:t>
      </w:r>
      <w:r w:rsidR="00F424BF">
        <w:t xml:space="preserve"> then calculated</w:t>
      </w:r>
      <w:r w:rsidR="00D41F74">
        <w:t xml:space="preserve">. A one-way ANOVA showed no relationship between number of laughs and funniness, F(2,31)= 0.21, p =.81, </w:t>
      </w:r>
      <w:r w:rsidR="00174690">
        <w:t>ges</w:t>
      </w:r>
      <w:r w:rsidR="00D41F74">
        <w:t xml:space="preserve"> = .01. A similar one-way ANOVA showed no relationship between number of smiles and subjective funniness F(2,31)= 0.48, p =.63, </w:t>
      </w:r>
      <w:r w:rsidR="00174690">
        <w:t>ges</w:t>
      </w:r>
      <w:r w:rsidR="00D41F74">
        <w:t xml:space="preserve"> = .03. The data are shown in Figure 2.</w:t>
      </w:r>
    </w:p>
    <w:p w:rsidR="00A849B3" w:rsidRDefault="00A849B3" w:rsidP="005F13F1">
      <w:pPr>
        <w:spacing w:line="360" w:lineRule="auto"/>
        <w:jc w:val="center"/>
        <w:rPr>
          <w:b/>
        </w:rPr>
      </w:pPr>
      <w:r w:rsidRPr="00A849B3">
        <w:rPr>
          <w:noProof/>
          <w:lang w:eastAsia="en-GB"/>
        </w:rPr>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lang w:eastAsia="en-GB"/>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5F13F1">
      <w:pPr>
        <w:spacing w:line="360" w:lineRule="auto"/>
        <w:jc w:val="center"/>
        <w:rPr>
          <w:b/>
        </w:rPr>
      </w:pPr>
    </w:p>
    <w:p w:rsidR="00A849B3" w:rsidRPr="00F54013" w:rsidRDefault="00A849B3" w:rsidP="00F54013">
      <w:pPr>
        <w:spacing w:line="360" w:lineRule="auto"/>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w:t>
      </w:r>
      <w:r w:rsidR="00FC7A35">
        <w:rPr>
          <w:i/>
          <w:sz w:val="22"/>
          <w:szCs w:val="22"/>
        </w:rPr>
        <w:t xml:space="preserve"> +/-</w:t>
      </w:r>
      <w:r>
        <w:rPr>
          <w:i/>
          <w:sz w:val="22"/>
          <w:szCs w:val="22"/>
        </w:rPr>
        <w:t xml:space="preserve"> 1 standard error.</w:t>
      </w:r>
    </w:p>
    <w:p w:rsidR="006A54C4" w:rsidRDefault="006A54C4" w:rsidP="005F13F1">
      <w:pPr>
        <w:spacing w:line="360" w:lineRule="auto"/>
        <w:jc w:val="center"/>
        <w:rPr>
          <w:b/>
        </w:rPr>
      </w:pPr>
    </w:p>
    <w:p w:rsidR="005F13F1" w:rsidRPr="005F13F1" w:rsidRDefault="005F13F1" w:rsidP="005F13F1">
      <w:pPr>
        <w:spacing w:line="360" w:lineRule="auto"/>
        <w:jc w:val="center"/>
        <w:rPr>
          <w:b/>
        </w:rPr>
      </w:pPr>
      <w:r w:rsidRPr="005F13F1">
        <w:rPr>
          <w:b/>
        </w:rPr>
        <w:t>Discussion</w:t>
      </w:r>
    </w:p>
    <w:p w:rsidR="00F00DF3" w:rsidRDefault="005F13F1" w:rsidP="00F00DF3">
      <w:pPr>
        <w:spacing w:line="360" w:lineRule="auto"/>
        <w:ind w:firstLine="720"/>
      </w:pPr>
      <w:r w:rsidRPr="002D4B72">
        <w:t>Th</w:t>
      </w:r>
      <w:r w:rsidR="00FC7A35">
        <w:t xml:space="preserve">is </w:t>
      </w:r>
      <w:r>
        <w:t xml:space="preserve">experiment </w:t>
      </w:r>
      <w:r w:rsidR="005B5C1B">
        <w:t>investigate</w:t>
      </w:r>
      <w:r w:rsidR="00FC7A35">
        <w:t>d</w:t>
      </w:r>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on preschoolers</w:t>
      </w:r>
      <w:r w:rsidR="00357C41">
        <w:t>’</w:t>
      </w:r>
      <w:r w:rsidR="007C02EB">
        <w:t xml:space="preserve"> responses to humorous materials. In line with predictions</w:t>
      </w:r>
      <w:r w:rsidR="00C6372A">
        <w:t xml:space="preserve">, </w:t>
      </w:r>
      <w:r w:rsidR="00FC7A35">
        <w:t>we</w:t>
      </w:r>
      <w:r w:rsidR="007C02EB">
        <w:t xml:space="preserve"> found that</w:t>
      </w:r>
      <w:r w:rsidR="00C6372A">
        <w:t xml:space="preserve"> the</w:t>
      </w:r>
      <w:r w:rsidR="007C02EB">
        <w:t xml:space="preserve"> presence of a social partner</w:t>
      </w:r>
      <w:r w:rsidR="008B065B">
        <w:t xml:space="preserve"> significantly</w:t>
      </w:r>
      <w:r w:rsidR="007C02EB">
        <w:t xml:space="preserve"> increased smiling and laughter. When watching a funny cartoon, </w:t>
      </w:r>
      <w:r w:rsidR="006A54C4">
        <w:t xml:space="preserve">on average </w:t>
      </w:r>
      <w:r w:rsidR="007C02EB">
        <w:t xml:space="preserve">children laughed eight times </w:t>
      </w:r>
      <w:r w:rsidR="00C6372A">
        <w:t>more</w:t>
      </w:r>
      <w:r w:rsidR="007C02EB">
        <w:t xml:space="preserve"> </w:t>
      </w:r>
      <w:r w:rsidR="00113CB3">
        <w:t xml:space="preserve">in company </w:t>
      </w:r>
      <w:r w:rsidR="00C6372A">
        <w:t xml:space="preserve">than </w:t>
      </w:r>
      <w:r w:rsidR="00113CB3">
        <w:t>when on their own</w:t>
      </w:r>
      <w:r w:rsidR="00C6372A">
        <w:t>,</w:t>
      </w:r>
      <w:r w:rsidR="00113CB3" w:rsidRPr="00113CB3">
        <w:t xml:space="preserve"> </w:t>
      </w:r>
      <w:r w:rsidR="00113CB3">
        <w:t xml:space="preserve">while smiles increased by a factor of around 2.8. </w:t>
      </w:r>
      <w:r w:rsidR="00F00DF3">
        <w:t>T</w:t>
      </w:r>
      <w:r w:rsidR="00113CB3">
        <w:t>he amount of laughter or smiling did</w:t>
      </w:r>
      <w:r w:rsidR="00FC7A35">
        <w:t xml:space="preserve"> not</w:t>
      </w:r>
      <w:r w:rsidR="00113CB3">
        <w:t xml:space="preserve"> </w:t>
      </w:r>
      <w:r w:rsidR="006A54C4">
        <w:t>d</w:t>
      </w:r>
      <w:r w:rsidR="00113CB3">
        <w:t xml:space="preserve">iffer between pair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taken into account, </w:t>
      </w:r>
      <w:r w:rsidR="00C6372A">
        <w:t xml:space="preserve">it was </w:t>
      </w:r>
      <w:r w:rsidR="008B065B">
        <w:t xml:space="preserve">found that the greater </w:t>
      </w:r>
      <w:r w:rsidR="00C6372A">
        <w:t xml:space="preserve">amount of </w:t>
      </w:r>
      <w:r w:rsidR="008B065B">
        <w:t xml:space="preserve">laughter and smiles in groups and pairs was not associated </w:t>
      </w:r>
      <w:r w:rsidR="00C6372A">
        <w:t xml:space="preserve">with </w:t>
      </w:r>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5A7010">
      <w:pPr>
        <w:spacing w:line="360" w:lineRule="auto"/>
        <w:ind w:firstLine="720"/>
      </w:pPr>
    </w:p>
    <w:p w:rsidR="005A7010" w:rsidRDefault="00876C2B" w:rsidP="005A7010">
      <w:pPr>
        <w:spacing w:line="360" w:lineRule="auto"/>
        <w:ind w:firstLine="720"/>
      </w:pPr>
      <w:r>
        <w:fldChar w:fldCharType="begin" w:fldLock="1"/>
      </w:r>
      <w:r w:rsidR="00920BFE">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found that 7-8 year</w:t>
      </w:r>
      <w:ins w:id="32" w:author="Lotta" w:date="2018-03-01T20:19:00Z">
        <w:r w:rsidR="00E10D40">
          <w:t>-</w:t>
        </w:r>
      </w:ins>
      <w:del w:id="33" w:author="Lotta" w:date="2018-03-01T20:19:00Z">
        <w:r w:rsidR="005F13F1" w:rsidDel="00E10D40">
          <w:delText xml:space="preserve"> </w:delText>
        </w:r>
      </w:del>
      <w:r w:rsidR="005F13F1">
        <w:t xml:space="preserve">olds laughed and smiled </w:t>
      </w:r>
      <w:r w:rsidR="0085795A">
        <w:t>more in pairs than individually</w:t>
      </w:r>
      <w:r w:rsidR="008168B5">
        <w:t xml:space="preserve">. </w:t>
      </w:r>
      <w:r w:rsidR="004F66A2">
        <w:t xml:space="preserve">The </w:t>
      </w:r>
      <w:r w:rsidR="008168B5">
        <w:t xml:space="preserve">findings </w:t>
      </w:r>
      <w:r w:rsidR="004F66A2">
        <w:t xml:space="preserve">of the current study </w:t>
      </w:r>
      <w:r w:rsidR="008168B5">
        <w:t>extend that result</w:t>
      </w:r>
      <w:r w:rsidR="0085795A">
        <w:t xml:space="preserve"> </w:t>
      </w:r>
      <w:r w:rsidR="004F66A2">
        <w:t xml:space="preserve">by </w:t>
      </w:r>
      <w:r w:rsidR="0085795A">
        <w:t>looking at a much younger age group (</w:t>
      </w:r>
      <w:r w:rsidR="005D64C4">
        <w:t>mean age 3 years 4</w:t>
      </w:r>
      <w:r w:rsidR="0085795A">
        <w:t xml:space="preserve"> </w:t>
      </w:r>
      <w:r w:rsidR="005D64C4">
        <w:t>months</w:t>
      </w:r>
      <w:r w:rsidR="0085795A">
        <w:t>) and by including a group condition</w:t>
      </w:r>
      <w:r w:rsidR="005A7010">
        <w:t>.</w:t>
      </w:r>
      <w:r w:rsidR="005A7010" w:rsidRPr="005A7010">
        <w:t xml:space="preserve"> </w:t>
      </w:r>
      <w:r w:rsidR="00FC7A35">
        <w:t xml:space="preserve">Our experimental approach </w:t>
      </w:r>
      <w:r w:rsidR="005A7010">
        <w:t>goes beyond the observational work on social laughter in adults (Kraut &amp; Johnson, 19</w:t>
      </w:r>
      <w:r w:rsidR="008168B5">
        <w:t xml:space="preserve">79; Fernández-Dols &amp; Ruiz-Belda </w:t>
      </w:r>
      <w:r>
        <w:t xml:space="preserve">1995) and </w:t>
      </w:r>
      <w:r w:rsidR="005A7010">
        <w:t>links to the related work on social la</w:t>
      </w:r>
      <w:r w:rsidR="008168B5">
        <w:t>ughter with adults (Fridlund 1991;</w:t>
      </w:r>
      <w:r w:rsidR="005A7010">
        <w:t xml:space="preserve"> Young &amp; Frye, 1966; Devereux &amp; Ginsburg, 2001). </w:t>
      </w:r>
      <w:r w:rsidR="004F66A2">
        <w:t xml:space="preserve">The </w:t>
      </w:r>
      <w:r w:rsidR="005A7010">
        <w:t>results</w:t>
      </w:r>
      <w:r w:rsidR="004F66A2">
        <w:t xml:space="preserve"> of the present study</w:t>
      </w:r>
      <w:r w:rsidR="005A7010">
        <w:t xml:space="preserve"> </w:t>
      </w:r>
      <w:r w:rsidR="00B9371E">
        <w:t>provide a demonstration of</w:t>
      </w:r>
      <w:r w:rsidR="005A7010">
        <w:t xml:space="preserve"> </w:t>
      </w:r>
      <w:r w:rsidR="004F66A2">
        <w:t xml:space="preserve">the </w:t>
      </w:r>
      <w:r w:rsidR="005A7010">
        <w:t>clear social role</w:t>
      </w:r>
      <w:r w:rsidR="00B9371E">
        <w:t xml:space="preserve"> of overt laughter and smiles</w:t>
      </w:r>
      <w:r w:rsidR="005A7010">
        <w:t xml:space="preserve"> from a much younger age t</w:t>
      </w:r>
      <w:r w:rsidR="00B9371E">
        <w:t xml:space="preserve">han shown in previous research. </w:t>
      </w:r>
      <w:r w:rsidR="00CA790D">
        <w:t>Furthermore, age was not correlated with any of the experimental measures suggesting this effect is already well established at this age. A challenge for future research would be</w:t>
      </w:r>
      <w:ins w:id="34" w:author="Lotta" w:date="2018-03-01T20:20:00Z">
        <w:r w:rsidR="00E10D40">
          <w:t xml:space="preserve"> to</w:t>
        </w:r>
      </w:ins>
      <w:r w:rsidR="00CA790D">
        <w:t xml:space="preserve"> extend this method to younger ages. </w:t>
      </w:r>
    </w:p>
    <w:p w:rsidR="005A7010" w:rsidRDefault="005A7010" w:rsidP="005A7010">
      <w:pPr>
        <w:spacing w:line="360" w:lineRule="auto"/>
        <w:ind w:firstLine="720"/>
      </w:pPr>
    </w:p>
    <w:p w:rsidR="00384618" w:rsidRDefault="00384618" w:rsidP="00384618">
      <w:pPr>
        <w:autoSpaceDE w:val="0"/>
        <w:autoSpaceDN w:val="0"/>
        <w:adjustRightInd w:val="0"/>
        <w:spacing w:line="360" w:lineRule="auto"/>
        <w:ind w:firstLine="720"/>
      </w:pPr>
      <w:r>
        <w:t xml:space="preserve">The lack of difference in </w:t>
      </w:r>
      <w:r w:rsidR="004F66A2">
        <w:t xml:space="preserve">the </w:t>
      </w:r>
      <w:r>
        <w:t xml:space="preserve">amount of laughing and smiling between the pair and group conditions was unexpected. </w:t>
      </w:r>
      <w:r w:rsidR="00671E25">
        <w:fldChar w:fldCharType="begin" w:fldLock="1"/>
      </w:r>
      <w:r w:rsidR="00671E25">
        <w:instrText>ADDIN CSL_CITATION { "citationItems" : [ { "id" : "ITEM-1", "itemData" : { "DOI" : "10.1163/156853908786279619", "ISSN" : "0005-7959", "author" : [ { "dropping-particle" : "", "family" : "Mehu", "given" : "Marc", "non-dropping-particle" : "", "parse-names" : false, "suffix" : "" }, { "dropping-particle" : "", "family" : "Dunbar", "given" : "Robin", "non-dropping-particle" : "", "parse-names" : false, "suffix" : "" } ], "container-title" : "Behaviour", "id" : "ITEM-1", "issue" : "12", "issued" : { "date-parts" : [ [ "2008", "12", "1" ] ] }, "page" : "1747-1780", "title" : "Naturalistic observations of smiling and laughter in human group interactions", "type" : "article-journal", "volume" : "145" }, "uris" : [ "http://www.mendeley.com/documents/?uuid=334a774f-4cd6-36c8-9335-c76d7883d7b3" ] } ], "mendeley" : { "formattedCitation" : "(Mehu &amp; Dunbar, 2008)", "manualFormatting" : "Mehu and Dunbar (2008)", "plainTextFormattedCitation" : "(Mehu &amp; Dunbar, 2008)", "previouslyFormattedCitation" : "(Mehu &amp; Dunbar, 2008)" }, "properties" : {  }, "schema" : "https://github.com/citation-style-language/schema/raw/master/csl-citation.json" }</w:instrText>
      </w:r>
      <w:r w:rsidR="00671E25">
        <w:fldChar w:fldCharType="separate"/>
      </w:r>
      <w:r w:rsidR="00671E25" w:rsidRPr="00671E25">
        <w:rPr>
          <w:noProof/>
        </w:rPr>
        <w:t xml:space="preserve">Mehu </w:t>
      </w:r>
      <w:r w:rsidR="00671E25">
        <w:rPr>
          <w:noProof/>
        </w:rPr>
        <w:t>and</w:t>
      </w:r>
      <w:r w:rsidR="00671E25" w:rsidRPr="00671E25">
        <w:rPr>
          <w:noProof/>
        </w:rPr>
        <w:t xml:space="preserve"> Dunbar </w:t>
      </w:r>
      <w:r w:rsidR="00671E25">
        <w:rPr>
          <w:noProof/>
        </w:rPr>
        <w:t>(</w:t>
      </w:r>
      <w:r w:rsidR="00671E25" w:rsidRPr="00671E25">
        <w:rPr>
          <w:noProof/>
        </w:rPr>
        <w:t>2008)</w:t>
      </w:r>
      <w:r w:rsidR="00671E25">
        <w:fldChar w:fldCharType="end"/>
      </w:r>
      <w:r w:rsidRPr="005C329F">
        <w:rPr>
          <w:lang w:val="en"/>
        </w:rPr>
        <w:t xml:space="preserve"> </w:t>
      </w:r>
      <w:ins w:id="35" w:author="Lotta" w:date="2018-03-01T20:21:00Z">
        <w:r w:rsidR="00E10D40">
          <w:rPr>
            <w:lang w:val="en"/>
          </w:rPr>
          <w:t xml:space="preserve">carried? </w:t>
        </w:r>
      </w:ins>
      <w:r w:rsidRPr="005C329F">
        <w:rPr>
          <w:lang w:val="en"/>
        </w:rPr>
        <w:t xml:space="preserve">out naturalistic observations in public areas of people interacting in small groups in which group size, composition, in terms of sex and age of individuals, and social context of interactions were taken into account. </w:t>
      </w:r>
      <w:r w:rsidR="00B9371E">
        <w:rPr>
          <w:lang w:val="en"/>
        </w:rPr>
        <w:t>Their r</w:t>
      </w:r>
      <w:r w:rsidRPr="005C329F">
        <w:rPr>
          <w:lang w:val="en"/>
        </w:rPr>
        <w:t xml:space="preserve">esults revealed group size to have the largest overall effect on the amount </w:t>
      </w:r>
      <w:r w:rsidR="009D31C4">
        <w:rPr>
          <w:lang w:val="en"/>
        </w:rPr>
        <w:t xml:space="preserve">of </w:t>
      </w:r>
      <w:r w:rsidRPr="005C329F">
        <w:rPr>
          <w:lang w:val="en"/>
        </w:rPr>
        <w:t>laughter and smiling, with rates increasi</w:t>
      </w:r>
      <w:r>
        <w:rPr>
          <w:lang w:val="en"/>
        </w:rPr>
        <w:t xml:space="preserve">ng as a function of group size. </w:t>
      </w:r>
      <w:r w:rsidR="00671E25">
        <w:rPr>
          <w:lang w:val="en"/>
        </w:rPr>
        <w:t>G</w:t>
      </w:r>
      <w:r>
        <w:rPr>
          <w:lang w:val="en"/>
        </w:rPr>
        <w:t xml:space="preserve">roup size had no influence in </w:t>
      </w:r>
      <w:r w:rsidR="004F66A2">
        <w:rPr>
          <w:lang w:val="en"/>
        </w:rPr>
        <w:t xml:space="preserve">the current </w:t>
      </w:r>
      <w:r>
        <w:rPr>
          <w:lang w:val="en"/>
        </w:rPr>
        <w:t>experiment</w:t>
      </w:r>
      <w:r w:rsidR="009D31C4">
        <w:rPr>
          <w:lang w:val="en"/>
        </w:rPr>
        <w:t>,</w:t>
      </w:r>
      <w:r>
        <w:rPr>
          <w:lang w:val="en"/>
        </w:rPr>
        <w:t xml:space="preserve"> and the</w:t>
      </w:r>
      <w:r>
        <w:t xml:space="preserve"> lack of difference between the pair and group conditions goes against a pure social contagion explanation. If children</w:t>
      </w:r>
      <w:r w:rsidR="004F66A2">
        <w:t>’s</w:t>
      </w:r>
      <w:r>
        <w:t xml:space="preserve"> </w:t>
      </w:r>
      <w:r w:rsidR="004F66A2">
        <w:t xml:space="preserve">laughter </w:t>
      </w:r>
      <w:r>
        <w:t xml:space="preserve">and </w:t>
      </w:r>
      <w:r w:rsidR="004F66A2">
        <w:t xml:space="preserve">smiles </w:t>
      </w:r>
      <w:r>
        <w:t>increase</w:t>
      </w:r>
      <w:r w:rsidR="004F66A2">
        <w:t>d</w:t>
      </w:r>
      <w:r>
        <w:t xml:space="preserve"> in response to the smiles and laughs of others</w:t>
      </w:r>
      <w:r w:rsidR="004F66A2">
        <w:t>,</w:t>
      </w:r>
      <w:r>
        <w:t xml:space="preserve"> higher scores</w:t>
      </w:r>
      <w:r w:rsidR="004F66A2">
        <w:t xml:space="preserve"> would be expected</w:t>
      </w:r>
      <w:r>
        <w:t xml:space="preserve"> in the group condition.</w:t>
      </w:r>
      <w:r>
        <w:rPr>
          <w:lang w:val="en"/>
        </w:rPr>
        <w:t xml:space="preserve"> This is at odds with </w:t>
      </w:r>
      <w:r>
        <w:t xml:space="preserve">the contagious properties of laughter in preschool children reported by Brackett (1933) and Sherman (1975), as well as with the experimental research using laugh boxes by Provine </w:t>
      </w:r>
      <w:r w:rsidRPr="00D66183">
        <w:t>(1992)</w:t>
      </w:r>
      <w:r>
        <w:t xml:space="preserve"> which found that laughter itself elicited laughter</w:t>
      </w:r>
      <w:r w:rsidRPr="00D66183">
        <w:t>.</w:t>
      </w:r>
      <w:r w:rsidR="00671E25">
        <w:t xml:space="preserve"> </w:t>
      </w:r>
      <w:r w:rsidR="00210026">
        <w:t>One difference between this study and previous work is the relatively passive and non-social nature of the task. Children were watching a video rather than interacting with each other.</w:t>
      </w:r>
      <w:r w:rsidRPr="00D66183">
        <w:t xml:space="preserve"> </w:t>
      </w:r>
    </w:p>
    <w:p w:rsidR="00384618" w:rsidRDefault="00384618" w:rsidP="00384618">
      <w:pPr>
        <w:autoSpaceDE w:val="0"/>
        <w:autoSpaceDN w:val="0"/>
        <w:adjustRightInd w:val="0"/>
        <w:spacing w:line="360" w:lineRule="auto"/>
        <w:ind w:firstLine="720"/>
        <w:rPr>
          <w:lang w:val="en"/>
        </w:rPr>
      </w:pPr>
    </w:p>
    <w:p w:rsidR="00384618" w:rsidRDefault="00384618" w:rsidP="0051706E">
      <w:pPr>
        <w:autoSpaceDE w:val="0"/>
        <w:autoSpaceDN w:val="0"/>
        <w:adjustRightInd w:val="0"/>
        <w:spacing w:line="360" w:lineRule="auto"/>
        <w:ind w:firstLine="720"/>
      </w:pPr>
      <w:r>
        <w:t xml:space="preserve">Nonstatistical observations of </w:t>
      </w:r>
      <w:r w:rsidR="00EA21F3">
        <w:t xml:space="preserve">our </w:t>
      </w:r>
      <w:r>
        <w:t>video data</w:t>
      </w:r>
      <w:r w:rsidR="004F66A2">
        <w:t xml:space="preserve"> </w:t>
      </w:r>
      <w:r w:rsidR="00EA21F3">
        <w:t>in</w:t>
      </w:r>
      <w:r w:rsidR="0051706E">
        <w:t>dic</w:t>
      </w:r>
      <w:r w:rsidR="00EA21F3">
        <w:t>ated</w:t>
      </w:r>
      <w:r>
        <w:t xml:space="preserve"> that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Likewise, </w:t>
      </w:r>
      <w:r w:rsidRPr="00D66183">
        <w:t>observation</w:t>
      </w:r>
      <w:r w:rsidR="00EA21F3">
        <w:t>s</w:t>
      </w:r>
      <w:r w:rsidRPr="00D66183">
        <w:t xml:space="preserve"> indicated that children in pairs or group</w:t>
      </w:r>
      <w:r w:rsidR="004F66A2">
        <w:t>s</w:t>
      </w:r>
      <w:r w:rsidRPr="00D66183">
        <w:t xml:space="preserve"> frequently made eye contact with each other whilst laughing. </w:t>
      </w:r>
      <w:r w:rsidR="00EA21F3">
        <w:t>I</w:t>
      </w:r>
      <w:r w:rsidRPr="00D66183">
        <w:t xml:space="preserve">n the individual condition, </w:t>
      </w:r>
      <w:r w:rsidR="00EA21F3">
        <w:t>smiling children</w:t>
      </w:r>
      <w:r w:rsidRPr="00D66183">
        <w:t xml:space="preserve"> would sometimes try to catch the eye of the researchers, presumably </w:t>
      </w:r>
      <w:r w:rsidR="00EA21F3">
        <w:t>to</w:t>
      </w:r>
      <w:r w:rsidRPr="00D66183">
        <w:t xml:space="preserve"> share the joke. </w:t>
      </w:r>
      <w:r w:rsidR="007B11D8">
        <w:t xml:space="preserve">These nonstatistical observations correspond with previous research. </w:t>
      </w:r>
      <w:r w:rsidRPr="00D66183">
        <w:t>Jones (1989)</w:t>
      </w:r>
      <w:r w:rsidR="007B11D8">
        <w:t xml:space="preserve"> found</w:t>
      </w:r>
      <w:r w:rsidRPr="00D66183">
        <w:t xml:space="preserve"> that infants engaged in play tend only to smile when turn</w:t>
      </w:r>
      <w:r w:rsidR="00876C2B">
        <w:t xml:space="preserve">ing to </w:t>
      </w:r>
      <w:r w:rsidRPr="00D66183">
        <w:t>make eye contact with carers</w:t>
      </w:r>
      <w:r w:rsidR="007B11D8">
        <w:t xml:space="preserve"> while</w:t>
      </w:r>
      <w:r w:rsidRPr="00F033FB">
        <w:t xml:space="preserve"> Kraut &amp; Johnson (1979) and </w:t>
      </w:r>
      <w:r w:rsidRPr="00F033FB">
        <w:rPr>
          <w:lang w:val="en"/>
        </w:rPr>
        <w:t>Fernandez Dols &amp; Ruiz-Belda (1995)</w:t>
      </w:r>
      <w:r w:rsidRPr="00F033FB">
        <w:t xml:space="preserve"> </w:t>
      </w:r>
      <w:r w:rsidR="007B11D8">
        <w:t xml:space="preserve">found </w:t>
      </w:r>
      <w:r w:rsidRPr="00F033FB">
        <w:t xml:space="preserve">that most </w:t>
      </w:r>
      <w:r>
        <w:t xml:space="preserve">adult </w:t>
      </w:r>
      <w:r w:rsidRPr="00F033FB">
        <w:t xml:space="preserve">smiling </w:t>
      </w:r>
      <w:r w:rsidR="007B11D8">
        <w:t>occurs</w:t>
      </w:r>
      <w:r w:rsidR="00357C41">
        <w:t xml:space="preserve"> </w:t>
      </w:r>
      <w:r w:rsidRPr="00F033FB">
        <w:t>during face</w:t>
      </w:r>
      <w:r w:rsidR="004F66A2">
        <w:t>-</w:t>
      </w:r>
      <w:r w:rsidRPr="00F033FB">
        <w:t>to</w:t>
      </w:r>
      <w:r w:rsidR="004F66A2">
        <w:t>-</w:t>
      </w:r>
      <w:r w:rsidRPr="00F033FB">
        <w:t>fac</w:t>
      </w:r>
      <w:r>
        <w:t>e</w:t>
      </w:r>
      <w:r w:rsidRPr="00F033FB">
        <w:t xml:space="preserve"> contact</w:t>
      </w:r>
    </w:p>
    <w:p w:rsidR="006D6245" w:rsidRDefault="006D6245" w:rsidP="0051706E">
      <w:pPr>
        <w:autoSpaceDE w:val="0"/>
        <w:autoSpaceDN w:val="0"/>
        <w:adjustRightInd w:val="0"/>
        <w:spacing w:line="360" w:lineRule="auto"/>
        <w:ind w:firstLine="720"/>
      </w:pPr>
    </w:p>
    <w:p w:rsidR="006D6245" w:rsidRDefault="006D6245" w:rsidP="003F6CCD">
      <w:pPr>
        <w:spacing w:line="360" w:lineRule="auto"/>
        <w:ind w:firstLine="720"/>
      </w:pPr>
      <w:r>
        <w:t xml:space="preserve">Should laughter and smiling be treated as a single construct? This is both a theoretical and methodological question. When assessing temperament it is reasonable to combine them as indicators for positive affect as in the IBQ-R </w:t>
      </w:r>
      <w:r>
        <w:fldChar w:fldCharType="begin" w:fldLock="1"/>
      </w:r>
      <w:r w:rsidR="003F6CCD">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"plainTextFormattedCitation" : "(Gartstein &amp; Rothbart, 2003)", "previouslyFormattedCitation" : "(Gartstein &amp; Rothbart, 2003)" }, "properties" : {  }, "schema" : "https://github.com/citation-style-language/schema/raw/master/csl-citation.json" }</w:instrText>
      </w:r>
      <w:r>
        <w:fldChar w:fldCharType="separate"/>
      </w:r>
      <w:r w:rsidRPr="00103FEA">
        <w:rPr>
          <w:noProof/>
        </w:rPr>
        <w:t>(Gartstein &amp; Rothbart, 2003)</w:t>
      </w:r>
      <w:r>
        <w:fldChar w:fldCharType="end"/>
      </w:r>
      <w:r>
        <w:t xml:space="preserve">. In social and communicative setting it is worth keeping the distinction </w:t>
      </w:r>
      <w:r>
        <w:rPr>
          <w:b/>
          <w:lang w:val="en-US"/>
        </w:rPr>
        <w:fldChar w:fldCharType="begin" w:fldLock="1"/>
      </w:r>
      <w:r>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Pr>
          <w:b/>
          <w:lang w:val="en-US"/>
        </w:rPr>
        <w:fldChar w:fldCharType="separate"/>
      </w:r>
      <w:r w:rsidRPr="0051706E">
        <w:rPr>
          <w:noProof/>
          <w:lang w:val="en-US"/>
        </w:rPr>
        <w:t>(Haakana, 2010)</w:t>
      </w:r>
      <w:r>
        <w:rPr>
          <w:b/>
          <w:lang w:val="en-US"/>
        </w:rPr>
        <w:fldChar w:fldCharType="end"/>
      </w:r>
      <w:r>
        <w:rPr>
          <w:lang w:val="en"/>
        </w:rPr>
        <w:t xml:space="preserve"> but this requires clear operational definitions and measures. </w:t>
      </w:r>
      <w:r w:rsidRPr="00BC643D">
        <w:t>In the current experiment, it was noted that often a smile would become a laugh, and often a laugh would end with a smile</w:t>
      </w:r>
      <w:r>
        <w:t xml:space="preserve"> and m</w:t>
      </w:r>
      <w:r w:rsidRPr="00BC643D">
        <w:t>ost inconsistencies between coders concerned laughs being termed smiles and vice versa.</w:t>
      </w:r>
      <w:r>
        <w:t xml:space="preserve"> With our 10 second blocked counting, consensus was high between our coders and our results do show a stronger effect in the laughter compared to the</w:t>
      </w:r>
      <w:r w:rsidRPr="00730EDB">
        <w:t xml:space="preserve"> smiles.</w:t>
      </w:r>
      <w:r>
        <w:t xml:space="preserve"> But our method does not allow us to </w:t>
      </w:r>
      <w:r w:rsidRPr="00BC643D">
        <w:t xml:space="preserve">account for different intensities of laughter in terms of volume or duration, or for different intensities of smiling. </w:t>
      </w:r>
      <w:r w:rsidR="003F6CCD">
        <w:t xml:space="preserve">Likewise </w:t>
      </w:r>
      <w:r w:rsidRPr="00730EDB">
        <w:rPr>
          <w:lang w:val="en-US"/>
        </w:rPr>
        <w:t>analyses of eye contact, laughter initiation, contagion</w:t>
      </w:r>
      <w:r w:rsidR="003F6CCD">
        <w:rPr>
          <w:lang w:val="en-US"/>
        </w:rPr>
        <w:t xml:space="preserve"> were n</w:t>
      </w:r>
      <w:r>
        <w:t xml:space="preserve">ot possible in the current study which relied on </w:t>
      </w:r>
      <w:r w:rsidRPr="00EA21F3">
        <w:t xml:space="preserve">a single microphone and single camera angle in a noisy environment. </w:t>
      </w:r>
      <w:r>
        <w:t xml:space="preserve">Future studies should use multiple cameras and individual lapel microphones to record data for richer time-series analyses. Future work should also include temperament measures. </w:t>
      </w:r>
    </w:p>
    <w:p w:rsidR="006D6245" w:rsidRDefault="006D6245" w:rsidP="006D6245">
      <w:pPr>
        <w:spacing w:line="360" w:lineRule="auto"/>
        <w:ind w:firstLine="720"/>
      </w:pPr>
    </w:p>
    <w:p w:rsidR="005A7010" w:rsidRPr="000E627A" w:rsidRDefault="00941B84" w:rsidP="000E627A">
      <w:pPr>
        <w:spacing w:line="360" w:lineRule="auto"/>
        <w:ind w:firstLine="720"/>
      </w:pPr>
      <w:r>
        <w:t>In Chapman’s (1973)</w:t>
      </w:r>
      <w:r w:rsidR="0079622B">
        <w:t xml:space="preserve"> </w:t>
      </w:r>
      <w:r>
        <w:t xml:space="preserve">study, </w:t>
      </w:r>
      <w:r w:rsidR="005A7010">
        <w:t>c</w:t>
      </w:r>
      <w:r w:rsidR="0079622B" w:rsidRPr="005C329F">
        <w:rPr>
          <w:lang w:val="en"/>
        </w:rPr>
        <w:t>hildren who laughed and smiled the most also gave the highest subjective ratings of funniness</w:t>
      </w:r>
      <w:r w:rsidR="005A7010">
        <w:rPr>
          <w:lang w:val="en"/>
        </w:rPr>
        <w:t xml:space="preserve">. </w:t>
      </w:r>
      <w:r w:rsidR="00434772">
        <w:rPr>
          <w:lang w:val="en"/>
        </w:rPr>
        <w:t>This was</w:t>
      </w:r>
      <w:r w:rsidR="00B9371E">
        <w:rPr>
          <w:lang w:val="en"/>
        </w:rPr>
        <w:t xml:space="preserve"> not </w:t>
      </w:r>
      <w:r w:rsidR="00434772">
        <w:rPr>
          <w:lang w:val="en"/>
        </w:rPr>
        <w:t>found in the current study</w:t>
      </w:r>
      <w:r w:rsidR="00B9371E">
        <w:rPr>
          <w:lang w:val="en"/>
        </w:rPr>
        <w:t xml:space="preserve">. </w:t>
      </w:r>
      <w:r w:rsidR="000E627A">
        <w:rPr>
          <w:lang w:val="en"/>
        </w:rPr>
        <w:t>The v</w:t>
      </w:r>
      <w:r w:rsidR="008168B5">
        <w:rPr>
          <w:lang w:val="en"/>
        </w:rPr>
        <w:t xml:space="preserve">ideos were rated </w:t>
      </w:r>
      <w:r w:rsidR="00434772">
        <w:rPr>
          <w:lang w:val="en"/>
        </w:rPr>
        <w:t xml:space="preserve">Very Funny </w:t>
      </w:r>
      <w:r w:rsidR="000E627A">
        <w:rPr>
          <w:lang w:val="en"/>
        </w:rPr>
        <w:t xml:space="preserve">by </w:t>
      </w:r>
      <w:r w:rsidR="0054236F">
        <w:rPr>
          <w:lang w:val="en"/>
        </w:rPr>
        <w:t>most</w:t>
      </w:r>
      <w:r w:rsidR="000E627A">
        <w:rPr>
          <w:lang w:val="en"/>
        </w:rPr>
        <w:t xml:space="preserve"> children in all viewing conditions and t</w:t>
      </w:r>
      <w:r w:rsidR="00B9371E">
        <w:rPr>
          <w:lang w:val="en"/>
        </w:rPr>
        <w:t xml:space="preserve">he </w:t>
      </w:r>
      <w:r w:rsidR="00434772">
        <w:rPr>
          <w:lang w:val="en"/>
        </w:rPr>
        <w:t>Chi</w:t>
      </w:r>
      <w:r w:rsidR="00B9371E">
        <w:rPr>
          <w:lang w:val="en"/>
        </w:rPr>
        <w:t>-</w:t>
      </w:r>
      <w:r w:rsidR="00434772">
        <w:rPr>
          <w:lang w:val="en"/>
        </w:rPr>
        <w:t xml:space="preserve">Squared </w:t>
      </w:r>
      <w:r w:rsidR="00B9371E">
        <w:rPr>
          <w:lang w:val="en"/>
        </w:rPr>
        <w:t>tests found no assoc</w:t>
      </w:r>
      <w:r w:rsidR="000E627A">
        <w:rPr>
          <w:lang w:val="en"/>
        </w:rPr>
        <w:t>i</w:t>
      </w:r>
      <w:r w:rsidR="00B9371E">
        <w:rPr>
          <w:lang w:val="en"/>
        </w:rPr>
        <w:t xml:space="preserve">ation between funniness of videos and </w:t>
      </w:r>
      <w:r w:rsidR="001D264A">
        <w:rPr>
          <w:lang w:val="en"/>
        </w:rPr>
        <w:t xml:space="preserve">viewing conditions. </w:t>
      </w:r>
      <w:r w:rsidR="001D264A">
        <w:t>Likewise, d</w:t>
      </w:r>
      <w:r w:rsidR="005A7010">
        <w:rPr>
          <w:lang w:val="en"/>
        </w:rPr>
        <w:t>espite the apparent trends seen in figure 2, the statistical analysis</w:t>
      </w:r>
      <w:r>
        <w:rPr>
          <w:lang w:val="en"/>
        </w:rPr>
        <w:t xml:space="preserve"> revealed that there </w:t>
      </w:r>
      <w:r w:rsidR="00434772">
        <w:rPr>
          <w:lang w:val="en"/>
        </w:rPr>
        <w:t xml:space="preserve">were </w:t>
      </w:r>
      <w:r>
        <w:rPr>
          <w:lang w:val="en"/>
        </w:rPr>
        <w:t>no</w:t>
      </w:r>
      <w:r w:rsidR="001D264A">
        <w:rPr>
          <w:lang w:val="en"/>
        </w:rPr>
        <w:t xml:space="preserve"> more laughter and smiles in cases rate</w:t>
      </w:r>
      <w:r w:rsidR="00434772">
        <w:rPr>
          <w:lang w:val="en"/>
        </w:rPr>
        <w:t>d</w:t>
      </w:r>
      <w:r w:rsidR="001D264A">
        <w:rPr>
          <w:lang w:val="en"/>
        </w:rPr>
        <w:t xml:space="preserve"> </w:t>
      </w:r>
      <w:r w:rsidR="00434772">
        <w:rPr>
          <w:lang w:val="en"/>
        </w:rPr>
        <w:t>funnier by children</w:t>
      </w:r>
      <w:r w:rsidR="001D264A">
        <w:rPr>
          <w:lang w:val="en"/>
        </w:rPr>
        <w:t>.</w:t>
      </w:r>
      <w:r>
        <w:rPr>
          <w:lang w:val="en"/>
        </w:rPr>
        <w:t xml:space="preserve">  One explanation </w:t>
      </w:r>
      <w:r w:rsidR="0054236F">
        <w:rPr>
          <w:lang w:val="en"/>
        </w:rPr>
        <w:t>may be that these</w:t>
      </w:r>
      <w:r>
        <w:rPr>
          <w:lang w:val="en"/>
        </w:rPr>
        <w:t xml:space="preserve"> very young children did not fully understand wha</w:t>
      </w:r>
      <w:r w:rsidR="000E627A">
        <w:rPr>
          <w:lang w:val="en"/>
        </w:rPr>
        <w:t xml:space="preserve">t they were being asked. </w:t>
      </w:r>
      <w:r w:rsidR="00510776">
        <w:rPr>
          <w:lang w:val="en"/>
        </w:rPr>
        <w:fldChar w:fldCharType="begin" w:fldLock="1"/>
      </w:r>
      <w:r w:rsidR="00920BFE">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 t</w:t>
      </w:r>
      <w:r w:rsidR="000E627A">
        <w:t>he typical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r w:rsidR="00434772" w:rsidRPr="000E627A">
        <w:t>Whil</w:t>
      </w:r>
      <w:r w:rsidR="00434772">
        <w:t>st</w:t>
      </w:r>
      <w:r w:rsidR="00434772" w:rsidRPr="000E627A">
        <w:t xml:space="preserve"> </w:t>
      </w:r>
      <w:r w:rsidR="000E627A" w:rsidRPr="000E627A">
        <w:t>it was the view of the researcher</w:t>
      </w:r>
      <w:r w:rsidR="000E627A">
        <w:t xml:space="preserve"> who knew the children that most could easily do </w:t>
      </w:r>
      <w:r w:rsidR="000E627A" w:rsidRPr="000E627A">
        <w:t>this task</w:t>
      </w:r>
      <w:r w:rsidR="00434772">
        <w:t>,</w:t>
      </w:r>
      <w:r>
        <w:t xml:space="preserve"> children’s responses were often quite arbitrary, therefore calling into question the validity of relying on subjective</w:t>
      </w:r>
      <w:r w:rsidR="000E627A">
        <w:t xml:space="preserve"> ratings in children so young. </w:t>
      </w:r>
      <w:r>
        <w:rPr>
          <w:lang w:val="en"/>
        </w:rPr>
        <w:t xml:space="preserve">Future work should include a control task with non-funny stimuli to ensure children can answer </w:t>
      </w:r>
      <w:r w:rsidR="000E627A">
        <w:rPr>
          <w:lang w:val="en"/>
        </w:rPr>
        <w:t>this question</w:t>
      </w:r>
      <w:r>
        <w:rPr>
          <w:lang w:val="en"/>
        </w:rPr>
        <w:t xml:space="preserve">. </w:t>
      </w:r>
      <w:r w:rsidR="005A7010">
        <w:rPr>
          <w:lang w:val="en"/>
        </w:rPr>
        <w:t xml:space="preserve"> </w:t>
      </w:r>
    </w:p>
    <w:p w:rsidR="0079622B" w:rsidRDefault="0079622B" w:rsidP="0079622B">
      <w:pPr>
        <w:spacing w:line="360" w:lineRule="auto"/>
        <w:ind w:firstLine="720"/>
      </w:pPr>
    </w:p>
    <w:p w:rsidR="0079622B" w:rsidRDefault="005475F7" w:rsidP="000D566D">
      <w:pPr>
        <w:spacing w:line="360" w:lineRule="auto"/>
        <w:ind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activities </w:t>
      </w:r>
      <w:r w:rsidR="000F4C9B">
        <w:t xml:space="preserve">but it is not believed </w:t>
      </w:r>
      <w:r w:rsidR="00434772">
        <w:t xml:space="preserve">the </w:t>
      </w:r>
      <w:r w:rsidR="000F4C9B">
        <w:t>children were unduly affec</w:t>
      </w:r>
      <w:r w:rsidR="00FE3A78">
        <w:t xml:space="preserve">ted by this. The upside was </w:t>
      </w:r>
      <w:r w:rsidR="009D31C4">
        <w:t xml:space="preserve">that </w:t>
      </w:r>
      <w:r w:rsidR="00FE3A78">
        <w:t>the children remained in a familiar setting and so no children felt anxious</w:t>
      </w:r>
      <w:r w:rsidR="009D31C4">
        <w:t>,</w:t>
      </w:r>
      <w:r w:rsidR="00FE3A78">
        <w:t xml:space="preserve"> and this also helped keep them </w:t>
      </w:r>
      <w:r w:rsidR="00FE3A78" w:rsidRPr="00FE3A78">
        <w:t xml:space="preserve">naïve to the fact they were being observed or evaluated, thereby maintaining ecological validity.  </w:t>
      </w:r>
      <w:r w:rsidR="00FE3A78">
        <w:t>T</w:t>
      </w:r>
      <w:r w:rsidR="00743A2F">
        <w:t>hroughout the experiment</w:t>
      </w:r>
      <w:r w:rsidR="009D31C4">
        <w:t>,</w:t>
      </w:r>
      <w:r w:rsidR="000F4C9B">
        <w:t xml:space="preserve"> the researchers stood just outside of the privacy scree</w:t>
      </w:r>
      <w:r w:rsidR="00743A2F">
        <w:t>ns</w:t>
      </w:r>
      <w:del w:id="36" w:author="Lotta" w:date="2018-03-01T20:25:00Z">
        <w:r w:rsidR="009D31C4" w:rsidDel="00C20B4A">
          <w:delText>,</w:delText>
        </w:r>
      </w:del>
      <w:ins w:id="37" w:author="Lotta" w:date="2018-03-01T20:26:00Z">
        <w:r w:rsidR="00C20B4A">
          <w:t xml:space="preserve"> </w:t>
        </w:r>
      </w:ins>
      <w:ins w:id="38" w:author="Lotta" w:date="2018-03-01T20:25:00Z">
        <w:r w:rsidR="00C20B4A">
          <w:t>and</w:t>
        </w:r>
      </w:ins>
      <w:r w:rsidR="00743A2F">
        <w:t xml:space="preserve"> slightly behind the children</w:t>
      </w:r>
      <w:r w:rsidR="009D31C4">
        <w:t>,</w:t>
      </w:r>
      <w:r w:rsidR="000F4C9B">
        <w:t xml:space="preserve"> which meant that children in the individual viewing condition were no</w:t>
      </w:r>
      <w:r w:rsidR="00082D54">
        <w:t>t alone in the strictest sense</w:t>
      </w:r>
      <w:ins w:id="39" w:author="Lotta" w:date="2018-03-01T20:24:00Z">
        <w:r w:rsidR="00E10D40">
          <w:t>.</w:t>
        </w:r>
      </w:ins>
      <w:del w:id="40" w:author="Lotta" w:date="2018-03-01T20:24:00Z">
        <w:r w:rsidR="009D31C4" w:rsidDel="00E10D40">
          <w:delText>,</w:delText>
        </w:r>
      </w:del>
      <w:r w:rsidR="00082D54">
        <w:t xml:space="preserve"> </w:t>
      </w:r>
      <w:del w:id="41" w:author="Lotta" w:date="2018-03-01T20:24:00Z">
        <w:r w:rsidR="00082D54" w:rsidDel="00E10D40">
          <w:delText>but t</w:delText>
        </w:r>
      </w:del>
      <w:ins w:id="42" w:author="Lotta" w:date="2018-03-01T20:24:00Z">
        <w:r w:rsidR="00E10D40">
          <w:t>T</w:t>
        </w:r>
      </w:ins>
      <w:r w:rsidR="00082D54">
        <w:t>his was required due to t</w:t>
      </w:r>
      <w:r w:rsidR="009607C9">
        <w:t xml:space="preserve">he </w:t>
      </w:r>
      <w:r w:rsidR="00082D54">
        <w:t xml:space="preserve">children’s young age and preschool regulations that require adult supervision at all times. The fact that a strong effect was still found suggests </w:t>
      </w:r>
      <w:r w:rsidR="00357C41">
        <w:t xml:space="preserve">the </w:t>
      </w:r>
      <w:r w:rsidR="00082D54">
        <w:t>children acted as if watching alone.</w:t>
      </w:r>
      <w:r w:rsidR="000D566D">
        <w:t xml:space="preserve"> Finally, a</w:t>
      </w:r>
      <w:r w:rsidR="005A7010">
        <w:t>ll the children in this study were well known to each other</w:t>
      </w:r>
      <w:r w:rsidR="009D31C4">
        <w:t>,</w:t>
      </w:r>
      <w:r w:rsidR="005A7010">
        <w:t xml:space="preserve"> having attended the same preschool for an extended perio</w:t>
      </w:r>
      <w:r w:rsidR="00082D54">
        <w:t>d</w:t>
      </w:r>
      <w:r w:rsidR="009D31C4">
        <w:t>,</w:t>
      </w:r>
      <w:r w:rsidR="00082D54">
        <w:t xml:space="preserve"> increasing any likely social effects</w:t>
      </w:r>
      <w:r w:rsidR="000579F0">
        <w:t>.</w:t>
      </w:r>
      <w:r w:rsidR="00D85AC3">
        <w:t xml:space="preserve"> </w:t>
      </w:r>
    </w:p>
    <w:p w:rsidR="00BC643D" w:rsidRDefault="00BC643D" w:rsidP="000D566D">
      <w:pPr>
        <w:spacing w:line="360" w:lineRule="auto"/>
        <w:ind w:firstLine="720"/>
      </w:pPr>
    </w:p>
    <w:p w:rsidR="00B165E8" w:rsidRDefault="00876C2B" w:rsidP="00B165E8">
      <w:pPr>
        <w:spacing w:line="360" w:lineRule="auto"/>
        <w:ind w:firstLine="720"/>
      </w:pPr>
      <w:r>
        <w:fldChar w:fldCharType="begin" w:fldLock="1"/>
      </w:r>
      <w:r w:rsidR="00920BFE">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w:t>
      </w:r>
      <w:r w:rsidR="00434772">
        <w:t>t</w:t>
      </w:r>
      <w:r w:rsidR="005F13F1">
        <w:t>er and humorous laughter are mutually exclusive</w:t>
      </w:r>
      <w:r w:rsidR="00216932">
        <w:t>. The</w:t>
      </w:r>
      <w:r w:rsidR="005F13F1">
        <w:t xml:space="preserve"> findings of the current experiment suggest that the two types of laughter are frequently interlinked</w:t>
      </w:r>
      <w:r w:rsidR="00216932">
        <w:t xml:space="preserve"> and that laughter and smiling have a strongly social role even in a humorous setting.</w:t>
      </w:r>
      <w:r w:rsidR="005F13F1">
        <w:t xml:space="preserve">  </w:t>
      </w:r>
      <w:r w:rsidR="00361E57">
        <w:t xml:space="preserve">An earlier study of preschoolers measured laughter in response to a humorous recording either alone or after observing a laughing or non-laughing peer </w:t>
      </w:r>
      <w:r w:rsidR="00361E57">
        <w:fldChar w:fldCharType="begin" w:fldLock="1"/>
      </w:r>
      <w:r w:rsidR="00920BFE">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w:t>
      </w:r>
      <w:r w:rsidR="0093557E">
        <w:t xml:space="preserve">in </w:t>
      </w:r>
      <w:r w:rsidR="00361E57">
        <w:t>that laughing increased across conditions</w:t>
      </w:r>
      <w:r w:rsidR="00434772">
        <w:t>,</w:t>
      </w:r>
      <w:r w:rsidR="00361E57">
        <w:t xml:space="preserve"> but smiling </w:t>
      </w:r>
      <w:r w:rsidR="00434772">
        <w:t xml:space="preserve">occurred </w:t>
      </w:r>
      <w:r w:rsidR="00361E57">
        <w:t xml:space="preserve">least after encountering a non-smiling peer. </w:t>
      </w:r>
      <w:r w:rsidR="003E5D76">
        <w:t xml:space="preserve">This led those authors to favour an imitation learning account of their results  </w:t>
      </w:r>
      <w:r w:rsidR="003E5D76">
        <w:fldChar w:fldCharType="begin" w:fldLock="1"/>
      </w:r>
      <w:r w:rsidR="00920BFE">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 "schema" : "https://github.com/citation-style-language/schema/raw/master/csl-citation.json" }</w:instrText>
      </w:r>
      <w:r w:rsidR="003E5D76">
        <w:fldChar w:fldCharType="separate"/>
      </w:r>
      <w:r w:rsidR="003E5D76" w:rsidRPr="003E5D76">
        <w:rPr>
          <w:noProof/>
        </w:rPr>
        <w:t>(Bandura, 1978)</w:t>
      </w:r>
      <w:r w:rsidR="003E5D76">
        <w:fldChar w:fldCharType="end"/>
      </w:r>
      <w:r w:rsidR="003E5D76">
        <w:t xml:space="preserve">. </w:t>
      </w:r>
      <w:r w:rsidR="00434772">
        <w:t>In the present</w:t>
      </w:r>
      <w:r w:rsidR="003E5D76">
        <w:t xml:space="preserve"> study</w:t>
      </w:r>
      <w:r w:rsidR="00434772">
        <w:t>, however,</w:t>
      </w:r>
      <w:r w:rsidR="003E5D76" w:rsidRPr="003E5D76">
        <w:t xml:space="preserve"> the mere presence of another was sufficient to increase overt laughter and smiling, </w:t>
      </w:r>
      <w:r w:rsidR="00434772">
        <w:t xml:space="preserve">therefore </w:t>
      </w:r>
      <w:r w:rsidR="00BC643D" w:rsidRPr="003E5D76">
        <w:t>the</w:t>
      </w:r>
      <w:r w:rsidR="003E5D76" w:rsidRPr="003E5D76">
        <w:t xml:space="preserve"> </w:t>
      </w:r>
      <w:r w:rsidR="003E5D76">
        <w:t>social facilitation</w:t>
      </w:r>
      <w:r w:rsidR="00434772">
        <w:t xml:space="preserve"> explanation</w:t>
      </w:r>
      <w:r w:rsidR="003E5D76">
        <w:t xml:space="preserve"> (Zajonc </w:t>
      </w:r>
      <w:r w:rsidR="003E5D76" w:rsidRPr="003E5D76">
        <w:t xml:space="preserve">1965) is </w:t>
      </w:r>
      <w:r w:rsidR="00434772">
        <w:t xml:space="preserve">perhaps </w:t>
      </w:r>
      <w:r w:rsidR="003E5D76" w:rsidRPr="003E5D76">
        <w:t xml:space="preserve">a </w:t>
      </w:r>
      <w:r w:rsidR="003E5D76">
        <w:t>better starting point.</w:t>
      </w:r>
      <w:r w:rsidR="005B0213">
        <w:t xml:space="preserve"> </w:t>
      </w:r>
    </w:p>
    <w:p w:rsidR="00B165E8" w:rsidRDefault="00B165E8" w:rsidP="00B165E8">
      <w:pPr>
        <w:spacing w:line="360" w:lineRule="auto"/>
        <w:ind w:firstLine="720"/>
      </w:pPr>
    </w:p>
    <w:p w:rsidR="00E03A18" w:rsidRDefault="0084744E" w:rsidP="008516AB">
      <w:pPr>
        <w:spacing w:line="360" w:lineRule="auto"/>
        <w:ind w:firstLine="720"/>
      </w:pPr>
      <w:r>
        <w:t>Certainly</w:t>
      </w:r>
      <w:ins w:id="43" w:author="Lotta" w:date="2018-03-01T20:25:00Z">
        <w:r w:rsidR="00E10D40">
          <w:t>,</w:t>
        </w:r>
      </w:ins>
      <w:r w:rsidR="00B165E8">
        <w:t xml:space="preserve"> more research is needed to understand how social and </w:t>
      </w:r>
      <w:r w:rsidR="001D4248">
        <w:t>emotional factors interact with learning in preschoolers. Many researchers now recognise that emotion is</w:t>
      </w:r>
      <w:r>
        <w:t xml:space="preserve"> an indivisible part of </w:t>
      </w:r>
      <w:r w:rsidR="00434772">
        <w:t xml:space="preserve">the </w:t>
      </w:r>
      <w:r>
        <w:t>preschool experience. Social and Emotional Learning (SEL) has become a well-known acronym</w:t>
      </w:r>
      <w:r w:rsidR="001D4248">
        <w:t xml:space="preserve"> </w:t>
      </w:r>
      <w:r>
        <w:t xml:space="preserve">with early years literature </w:t>
      </w:r>
      <w:r>
        <w:fldChar w:fldCharType="begin" w:fldLock="1"/>
      </w:r>
      <w:r w:rsidR="00920BFE">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"10"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"http://www.mendeley.com/documents/?uuid=7c9ed3e8-70e1-4299-94f0-e4ccdfd2ca20"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w:t>
      </w:r>
      <w:r w:rsidR="00221B97">
        <w:t>W</w:t>
      </w:r>
      <w:r w:rsidR="00434772">
        <w:t>hilst</w:t>
      </w:r>
      <w:r>
        <w:t xml:space="preserve"> that literature addresses aggression and warmth, it rarely directly considers </w:t>
      </w:r>
      <w:r w:rsidR="00BC643D">
        <w:t xml:space="preserve">laughter, </w:t>
      </w:r>
      <w:r>
        <w:t xml:space="preserve">mirth or glee. Rana Esseily and colleagues recently demonstrated that laughter </w:t>
      </w:r>
      <w:r w:rsidR="00BC643D">
        <w:t>aided</w:t>
      </w:r>
      <w:r>
        <w:t xml:space="preserve"> observational </w:t>
      </w:r>
      <w:r w:rsidR="007E0221">
        <w:t>learning in 18 month old infants</w:t>
      </w:r>
      <w:r w:rsidR="007E0221" w:rsidRPr="007E0221">
        <w:t xml:space="preserve"> </w:t>
      </w:r>
      <w:r w:rsidR="007E0221">
        <w:fldChar w:fldCharType="begin" w:fldLock="1"/>
      </w:r>
      <w:r w:rsidR="00920BFE">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Humour in social settings could have a pedagogical role in preschool. For example, it would be interesting to investigate </w:t>
      </w:r>
      <w:r w:rsidR="00434772">
        <w:t xml:space="preserve">whether </w:t>
      </w:r>
      <w:r w:rsidR="004C35AC">
        <w:t>the observational learning benefit of laughter found by Esseily et al.(2016) translated to greater comprehension and learning from videos in a setting like that of the current experiment</w:t>
      </w:r>
      <w:r w:rsidR="00D70564">
        <w:t>.</w:t>
      </w:r>
    </w:p>
    <w:p w:rsidR="008516AB" w:rsidRDefault="008516AB" w:rsidP="008516AB">
      <w:pPr>
        <w:spacing w:line="360" w:lineRule="auto"/>
        <w:ind w:firstLine="720"/>
      </w:pPr>
    </w:p>
    <w:p w:rsidR="009B0B1D" w:rsidRDefault="00E03A18" w:rsidP="005F13F1">
      <w:pPr>
        <w:spacing w:line="360" w:lineRule="auto"/>
      </w:pPr>
      <w:r>
        <w:t>Finally, the primarily social aspect of laughter and smiles found in the present study does no</w:t>
      </w:r>
      <w:r w:rsidR="009B0B1D">
        <w:t>t diminish p</w:t>
      </w:r>
      <w:r>
        <w:t>reschoolers</w:t>
      </w:r>
      <w:r w:rsidR="00434772">
        <w:t>’</w:t>
      </w:r>
      <w:r>
        <w:t xml:space="preserve"> appreciation and understanding of humou</w:t>
      </w:r>
      <w:r w:rsidR="003F6CCD">
        <w:t>r</w:t>
      </w:r>
      <w:r w:rsidR="00221B97">
        <w:t xml:space="preserve"> </w:t>
      </w:r>
      <w:r w:rsidR="00221B97">
        <w:fldChar w:fldCharType="begin" w:fldLock="1"/>
      </w:r>
      <w:r w:rsidR="00221B97">
        <w:instrText>ADDIN CSL_CITATION { "citationItems" : [ { "id" : "ITEM-1",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"ITEM-1", "issue" : "4", "issued" : { "date-parts" : [ [ "2016", "5" ] ] }, "page" : "941-971", "title" : "Parents Produce Explicit Cues That Help Toddlers Distinguish Joking and Pretending", "type" : "article-journal", "volume" : "40" }, "uris" : [ "http://www.mendeley.com/documents/?uuid=45d2ce75-e2ca-305d-b90a-55b6517a26c6" ] }, { "id" : "ITEM-2",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w:instrText>
      </w:r>
      <w:r w:rsidR="00221B97" w:rsidRPr="00A25E18">
        <w:instrTex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"ITEM-2", "issue" : "4", "issued" : { "date-parts" : [ [ "2012" ] ] }, "page" : "586-603", "title" : "Early humour production", "type" : "article-journal", "volume" : "30" }, "uris" : [ "http://www.mendeley.com/documents/?uuid=fa62e902-9fe2-41fc-a97b-4a7817273d38" ] } ], "mendeley" : { "formattedCitation" : "(Hoicka &amp; Akhtar, 2012; Hoicka &amp; Butcher, 2016)", "plainTextFormattedCitation" : "(Hoicka &amp; Akhtar, 2012; Hoicka &amp; Butcher, 2016)" }, "properties" : {  }, "schema" : "https://github.com/citation-style-language/schema/raw/master/csl-citation.json" }</w:instrText>
      </w:r>
      <w:r w:rsidR="00221B97">
        <w:fldChar w:fldCharType="separate"/>
      </w:r>
      <w:r w:rsidR="00221B97" w:rsidRPr="00A25E18">
        <w:rPr>
          <w:noProof/>
        </w:rPr>
        <w:t>(Hoicka &amp; Akhtar, 2012; Hoicka &amp; Butcher, 2016)</w:t>
      </w:r>
      <w:r w:rsidR="00221B97">
        <w:fldChar w:fldCharType="end"/>
      </w:r>
      <w:r w:rsidR="003F6CCD" w:rsidRPr="00A25E18">
        <w:t xml:space="preserve"> </w:t>
      </w:r>
      <w:r w:rsidR="008516AB" w:rsidRPr="00A25E18">
        <w:t xml:space="preserve"> </w:t>
      </w:r>
      <w:r w:rsidR="009B0B1D" w:rsidRPr="00A25E18">
        <w:t>The children in the present study found the cartoons funny in all view</w:t>
      </w:r>
      <w:r w:rsidR="00600116" w:rsidRPr="00A25E18">
        <w:t>ing</w:t>
      </w:r>
      <w:r w:rsidR="009B0B1D" w:rsidRPr="00A25E18">
        <w:t xml:space="preserve"> conditions</w:t>
      </w:r>
      <w:r w:rsidR="008516AB" w:rsidRPr="00A25E18">
        <w:t xml:space="preserve"> but their </w:t>
      </w:r>
      <w:r w:rsidR="00600116" w:rsidRPr="00A25E18">
        <w:t xml:space="preserve">laughter and smiles were </w:t>
      </w:r>
      <w:r w:rsidR="008516AB" w:rsidRPr="00A25E18">
        <w:t xml:space="preserve">strongly modulated by social setting. </w:t>
      </w:r>
      <w:r w:rsidR="009B0B1D" w:rsidRPr="00A25E18">
        <w:t xml:space="preserve"> </w:t>
      </w:r>
      <w:r w:rsidR="002949F3">
        <w:t>Our study shows that i</w:t>
      </w:r>
      <w:r w:rsidR="008516AB">
        <w:t xml:space="preserve">ndexing </w:t>
      </w:r>
      <w:r w:rsidR="009F505B">
        <w:t xml:space="preserve">young children’s </w:t>
      </w:r>
      <w:r w:rsidR="008516AB">
        <w:t xml:space="preserve">understanding </w:t>
      </w:r>
      <w:r w:rsidR="0093557E">
        <w:t xml:space="preserve">of humour </w:t>
      </w:r>
      <w:r w:rsidR="008516AB">
        <w:t>with laughter is not straightforward</w:t>
      </w:r>
      <w:r w:rsidR="00600116">
        <w:t>,</w:t>
      </w:r>
      <w:r w:rsidR="008516AB">
        <w:t xml:space="preserve"> </w:t>
      </w:r>
      <w:r w:rsidR="00600116">
        <w:t xml:space="preserve">but </w:t>
      </w:r>
      <w:r w:rsidR="009F505B">
        <w:t>the cognitive skills children require for understanding humour make it a fascinating lens onto preschool development</w:t>
      </w:r>
      <w:r w:rsidR="008553C1">
        <w:t>.</w:t>
      </w:r>
      <w:r w:rsidR="00221B97" w:rsidDel="00221B97">
        <w:t xml:space="preserve"> </w:t>
      </w:r>
    </w:p>
    <w:p w:rsidR="001D264A" w:rsidRDefault="009B0B1D" w:rsidP="001D264A">
      <w:pPr>
        <w:spacing w:line="360" w:lineRule="auto"/>
        <w:ind w:firstLine="720"/>
      </w:pPr>
      <w:r>
        <w:t>In conclusion, the present study has demonstrated that social presence of peers makes a large difference to preschoolers</w:t>
      </w:r>
      <w:r w:rsidR="00BD767D">
        <w:t>’</w:t>
      </w:r>
      <w:r>
        <w:t xml:space="preserve"> overt laughter and smiling</w:t>
      </w:r>
      <w:r w:rsidR="00600116">
        <w:t xml:space="preserve">, but </w:t>
      </w:r>
      <w:r>
        <w:t xml:space="preserve">that increased ostensive signals of humour appreciation do not change the perceived funniness of humorous material. </w:t>
      </w:r>
      <w:r w:rsidR="005F13F1">
        <w:t>Given the importance of social laughter and smilin</w:t>
      </w:r>
      <w:r w:rsidR="009F505B">
        <w:t xml:space="preserve">g in establishing social bonds and </w:t>
      </w:r>
      <w:r w:rsidR="00600116">
        <w:t xml:space="preserve">the </w:t>
      </w:r>
      <w:r w:rsidR="008553C1">
        <w:t>value of humour within the context of cognitive development</w:t>
      </w:r>
      <w:r w:rsidR="00600116">
        <w:t>,</w:t>
      </w:r>
      <w:r w:rsidR="008553C1">
        <w:t xml:space="preserve"> </w:t>
      </w:r>
      <w:r w:rsidR="00600116">
        <w:t>it is</w:t>
      </w:r>
      <w:r w:rsidR="005F13F1">
        <w:t xml:space="preserve">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5817D2" w:rsidRPr="003F6CB3" w:rsidRDefault="00395520" w:rsidP="00A25E18">
      <w:pPr>
        <w:pStyle w:val="BodyText"/>
        <w:tabs>
          <w:tab w:val="clear" w:pos="8640"/>
        </w:tabs>
        <w:spacing w:line="360" w:lineRule="auto"/>
      </w:pPr>
      <w:r>
        <w:t>.</w:t>
      </w:r>
    </w:p>
    <w:p w:rsidR="00583355" w:rsidRPr="00583355" w:rsidRDefault="00583355" w:rsidP="009910CA">
      <w:pPr>
        <w:pStyle w:val="SectionHeading"/>
        <w:spacing w:line="360" w:lineRule="auto"/>
        <w:rPr>
          <w:rFonts w:ascii="Times New Roman" w:hAnsi="Times New Roman"/>
          <w:lang w:val="fr-FR"/>
        </w:rPr>
      </w:pPr>
      <w:r w:rsidRPr="00583355">
        <w:rPr>
          <w:rFonts w:ascii="Times New Roman" w:hAnsi="Times New Roman"/>
          <w:lang w:val="fr-FR"/>
        </w:rPr>
        <w:t>References</w:t>
      </w:r>
    </w:p>
    <w:p w:rsidR="00221B97" w:rsidRPr="00221B97" w:rsidRDefault="004F157D" w:rsidP="00221B9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21B97" w:rsidRPr="00221B97">
        <w:rPr>
          <w:noProof/>
        </w:rPr>
        <w:t xml:space="preserve">Addyman, C., &amp; Addyman, I. (2013). The science of baby laughter. </w:t>
      </w:r>
      <w:r w:rsidR="00221B97" w:rsidRPr="00221B97">
        <w:rPr>
          <w:i/>
          <w:iCs/>
          <w:noProof/>
        </w:rPr>
        <w:t>Comedy Studies</w:t>
      </w:r>
      <w:r w:rsidR="00221B97" w:rsidRPr="00221B97">
        <w:rPr>
          <w:noProof/>
        </w:rPr>
        <w:t xml:space="preserve">, </w:t>
      </w:r>
      <w:r w:rsidR="00221B97" w:rsidRPr="00221B97">
        <w:rPr>
          <w:i/>
          <w:iCs/>
          <w:noProof/>
        </w:rPr>
        <w:t>4</w:t>
      </w:r>
      <w:r w:rsidR="00221B97" w:rsidRPr="00221B97">
        <w:rPr>
          <w:noProof/>
        </w:rPr>
        <w:t>(2013), 143–153. https://doi.org/10.1386/cost.4.2.143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Addyman, C., Fogelquist, C., Levakova, L., &amp; Rees, S. (2017). Social laughter in preschool children: Dataset, analysis scripts and supporting materials. FigShare. https://doi.org/10.6084/m9.figshare.5549356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Bandura, A. (1978). Social Learning Theory of Aggression. </w:t>
      </w:r>
      <w:r w:rsidRPr="00221B97">
        <w:rPr>
          <w:i/>
          <w:iCs/>
          <w:noProof/>
        </w:rPr>
        <w:t>Journal of Communication</w:t>
      </w:r>
      <w:r w:rsidRPr="00221B97">
        <w:rPr>
          <w:noProof/>
        </w:rPr>
        <w:t xml:space="preserve">, </w:t>
      </w:r>
      <w:r w:rsidRPr="00221B97">
        <w:rPr>
          <w:i/>
          <w:iCs/>
          <w:noProof/>
        </w:rPr>
        <w:t>28</w:t>
      </w:r>
      <w:r w:rsidRPr="00221B97">
        <w:rPr>
          <w:noProof/>
        </w:rPr>
        <w:t>(3), 12–29. https://doi.org/10.1111/j.1460-2466.1978.tb01621.x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Brackett, C. W. (1933). Laughing and Crying of Preschool Children. </w:t>
      </w:r>
      <w:r w:rsidRPr="00221B97">
        <w:rPr>
          <w:i/>
          <w:iCs/>
          <w:noProof/>
        </w:rPr>
        <w:t>The Journal of Experimental Education</w:t>
      </w:r>
      <w:r w:rsidRPr="00221B97">
        <w:rPr>
          <w:noProof/>
        </w:rPr>
        <w:t xml:space="preserve">, </w:t>
      </w:r>
      <w:r w:rsidRPr="00221B97">
        <w:rPr>
          <w:i/>
          <w:iCs/>
          <w:noProof/>
        </w:rPr>
        <w:t>2</w:t>
      </w:r>
      <w:r w:rsidRPr="00221B97">
        <w:rPr>
          <w:noProof/>
        </w:rPr>
        <w:t xml:space="preserve">(2), 119–126. </w:t>
      </w:r>
      <w:bookmarkStart w:id="44" w:name="_GoBack"/>
      <w:bookmarkEnd w:id="44"/>
      <w:r w:rsidRPr="00221B97">
        <w:rPr>
          <w:noProof/>
        </w:rPr>
        <w:t>https://doi.org/10.1080/00220973.1933.11009932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Brown, G. E., Wheeler, K. J., &amp; Cash, M. (1980). The effects of a laughing versus a nonlaughing model on humor responses in preschool children. </w:t>
      </w:r>
      <w:r w:rsidRPr="00221B97">
        <w:rPr>
          <w:i/>
          <w:iCs/>
          <w:noProof/>
        </w:rPr>
        <w:t>Journal of Experimental Child Psychology</w:t>
      </w:r>
      <w:r w:rsidRPr="00221B97">
        <w:rPr>
          <w:noProof/>
        </w:rPr>
        <w:t xml:space="preserve">, </w:t>
      </w:r>
      <w:r w:rsidRPr="00221B97">
        <w:rPr>
          <w:i/>
          <w:iCs/>
          <w:noProof/>
        </w:rPr>
        <w:t>29</w:t>
      </w:r>
      <w:r w:rsidRPr="00221B97">
        <w:rPr>
          <w:noProof/>
        </w:rPr>
        <w:t>(2), 334–339. https://doi.org/10.1016/0022-0965(80)90024-7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Caron, J. E. (2002). From ethology to aesthetics: Evolution as a theoretical paradigm for research on laughter, humor, and other comic phenomena. </w:t>
      </w:r>
      <w:r w:rsidRPr="00221B97">
        <w:rPr>
          <w:i/>
          <w:iCs/>
          <w:noProof/>
        </w:rPr>
        <w:t>Humor - International Journal of Humor Research</w:t>
      </w:r>
      <w:r w:rsidRPr="00221B97">
        <w:rPr>
          <w:noProof/>
        </w:rPr>
        <w:t xml:space="preserve">, </w:t>
      </w:r>
      <w:r w:rsidRPr="00221B97">
        <w:rPr>
          <w:i/>
          <w:iCs/>
          <w:noProof/>
        </w:rPr>
        <w:t>15</w:t>
      </w:r>
      <w:r w:rsidRPr="00221B97">
        <w:rPr>
          <w:noProof/>
        </w:rPr>
        <w:t>(3), 245–281. https://doi.org/10.1515/humr.2002.015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Champely, S. (2017). pwr: Basic Functions for Power Analysis. Retrieved from https://cran.r-project.org/package=pwr</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(1973). Social facilitation of laughter in children. </w:t>
      </w:r>
      <w:r w:rsidRPr="00221B97">
        <w:rPr>
          <w:i/>
          <w:iCs/>
          <w:noProof/>
        </w:rPr>
        <w:t>Journal of Experimental Social Psychology</w:t>
      </w:r>
      <w:r w:rsidRPr="00221B97">
        <w:rPr>
          <w:noProof/>
        </w:rPr>
        <w:t xml:space="preserve">, </w:t>
      </w:r>
      <w:r w:rsidRPr="00221B97">
        <w:rPr>
          <w:i/>
          <w:iCs/>
          <w:noProof/>
        </w:rPr>
        <w:t>9</w:t>
      </w:r>
      <w:r w:rsidRPr="00221B97">
        <w:rPr>
          <w:noProof/>
        </w:rPr>
        <w:t>(6), 528–541.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(1975). Humorous laughter in children. </w:t>
      </w:r>
      <w:r w:rsidRPr="00221B97">
        <w:rPr>
          <w:i/>
          <w:iCs/>
          <w:noProof/>
        </w:rPr>
        <w:t>Journal of Personality and Social Psychology</w:t>
      </w:r>
      <w:r w:rsidRPr="00221B97">
        <w:rPr>
          <w:noProof/>
        </w:rPr>
        <w:t xml:space="preserve">, </w:t>
      </w:r>
      <w:r w:rsidRPr="00221B97">
        <w:rPr>
          <w:i/>
          <w:iCs/>
          <w:noProof/>
        </w:rPr>
        <w:t>31</w:t>
      </w:r>
      <w:r w:rsidRPr="00221B97">
        <w:rPr>
          <w:noProof/>
        </w:rPr>
        <w:t>(1), 42–49.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(1983). Humor and laughter in social interaction and some implications for humor research. In J. H. Goldstein &amp; P. E. McGhee (Eds.), </w:t>
      </w:r>
      <w:r w:rsidRPr="00221B97">
        <w:rPr>
          <w:i/>
          <w:iCs/>
          <w:noProof/>
        </w:rPr>
        <w:t>Handbook of humor research</w:t>
      </w:r>
      <w:r w:rsidRPr="00221B97">
        <w:rPr>
          <w:noProof/>
        </w:rPr>
        <w:t xml:space="preserve"> (pp. 135–158). New York: Springer Verlag.</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&amp; Wright, D. S. (1976). Social enhancement of laughter: An experimental analysis of some companion variables. </w:t>
      </w:r>
      <w:r w:rsidRPr="00221B97">
        <w:rPr>
          <w:i/>
          <w:iCs/>
          <w:noProof/>
        </w:rPr>
        <w:t>Journal of Experimental Child Psychology</w:t>
      </w:r>
      <w:r w:rsidRPr="00221B97">
        <w:rPr>
          <w:noProof/>
        </w:rPr>
        <w:t xml:space="preserve">, </w:t>
      </w:r>
      <w:r w:rsidRPr="00221B97">
        <w:rPr>
          <w:i/>
          <w:iCs/>
          <w:noProof/>
        </w:rPr>
        <w:t>21</w:t>
      </w:r>
      <w:r w:rsidRPr="00221B97">
        <w:rPr>
          <w:noProof/>
        </w:rPr>
        <w:t>(2), 201–218.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Darwin, C. (1872). </w:t>
      </w:r>
      <w:r w:rsidRPr="00221B97">
        <w:rPr>
          <w:i/>
          <w:iCs/>
          <w:noProof/>
        </w:rPr>
        <w:t>The expression of emotion in man and animals</w:t>
      </w:r>
      <w:r w:rsidRPr="00221B97">
        <w:rPr>
          <w:noProof/>
        </w:rPr>
        <w:t>. London: John Murray.</w:t>
      </w:r>
    </w:p>
    <w:p w:rsidR="00221B97" w:rsidRPr="00A25E18" w:rsidRDefault="00221B97" w:rsidP="00221B97">
      <w:pPr>
        <w:widowControl w:val="0"/>
        <w:autoSpaceDE w:val="0"/>
        <w:autoSpaceDN w:val="0"/>
        <w:adjustRightInd w:val="0"/>
        <w:spacing w:line="360" w:lineRule="auto"/>
        <w:ind w:left="480" w:hanging="480"/>
        <w:rPr>
          <w:noProof/>
          <w:lang w:val="de-DE"/>
        </w:rPr>
      </w:pPr>
      <w:r w:rsidRPr="00221B97">
        <w:rPr>
          <w:noProof/>
        </w:rPr>
        <w:t xml:space="preserve">Davila-Ross, M., Allcock, B., Thomas, C., &amp; Bard, K. A. (2011). Aping expressions? chimpanzees produce distinct laugh types when responding to laughter of others. </w:t>
      </w:r>
      <w:r w:rsidRPr="00A25E18">
        <w:rPr>
          <w:i/>
          <w:iCs/>
          <w:noProof/>
          <w:lang w:val="de-DE"/>
        </w:rPr>
        <w:t>Emotion</w:t>
      </w:r>
      <w:r w:rsidRPr="00A25E18">
        <w:rPr>
          <w:noProof/>
          <w:lang w:val="de-DE"/>
        </w:rPr>
        <w:t xml:space="preserve">, </w:t>
      </w:r>
      <w:r w:rsidRPr="00A25E18">
        <w:rPr>
          <w:i/>
          <w:iCs/>
          <w:noProof/>
          <w:lang w:val="de-DE"/>
        </w:rPr>
        <w:t>11</w:t>
      </w:r>
      <w:r w:rsidRPr="00A25E18">
        <w:rPr>
          <w:noProof/>
          <w:lang w:val="de-DE"/>
        </w:rPr>
        <w:t>(5), 1013–1020. https://doi.org/10.1037/a0022594</w:t>
      </w:r>
    </w:p>
    <w:p w:rsidR="00221B97" w:rsidRPr="00221B97" w:rsidRDefault="00221B97" w:rsidP="00221B97">
      <w:pPr>
        <w:widowControl w:val="0"/>
        <w:autoSpaceDE w:val="0"/>
        <w:autoSpaceDN w:val="0"/>
        <w:adjustRightInd w:val="0"/>
        <w:spacing w:line="360" w:lineRule="auto"/>
        <w:ind w:left="480" w:hanging="480"/>
        <w:rPr>
          <w:noProof/>
        </w:rPr>
      </w:pPr>
      <w:r w:rsidRPr="00A25E18">
        <w:rPr>
          <w:noProof/>
          <w:lang w:val="de-DE"/>
        </w:rPr>
        <w:t xml:space="preserve">Davila Ross, M., J Owren, M., &amp; Zimmermann, E. (2009). </w:t>
      </w:r>
      <w:r w:rsidRPr="00221B97">
        <w:rPr>
          <w:noProof/>
        </w:rPr>
        <w:t xml:space="preserve">Reconstructing the Evolution of Laughter in Great Apes and Humans. </w:t>
      </w:r>
      <w:r w:rsidRPr="00221B97">
        <w:rPr>
          <w:i/>
          <w:iCs/>
          <w:noProof/>
        </w:rPr>
        <w:t>Current Biology</w:t>
      </w:r>
      <w:r w:rsidRPr="00221B97">
        <w:rPr>
          <w:noProof/>
        </w:rPr>
        <w:t xml:space="preserve">, </w:t>
      </w:r>
      <w:r w:rsidRPr="00221B97">
        <w:rPr>
          <w:i/>
          <w:iCs/>
          <w:noProof/>
        </w:rPr>
        <w:t>19</w:t>
      </w:r>
      <w:r w:rsidRPr="00221B97">
        <w:rPr>
          <w:noProof/>
        </w:rPr>
        <w:t>(13), 1106–1111. https://doi.org/10.1016/j.cub.2009.05.028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Devereux, P. G., &amp; Ginsburg, G. P. (2001). Sociality Effects on the Production of Laughter. </w:t>
      </w:r>
      <w:r w:rsidRPr="00221B97">
        <w:rPr>
          <w:i/>
          <w:iCs/>
          <w:noProof/>
        </w:rPr>
        <w:t>The Journal of General Psychology</w:t>
      </w:r>
      <w:r w:rsidRPr="00221B97">
        <w:rPr>
          <w:noProof/>
        </w:rPr>
        <w:t xml:space="preserve">, </w:t>
      </w:r>
      <w:r w:rsidRPr="00221B97">
        <w:rPr>
          <w:i/>
          <w:iCs/>
          <w:noProof/>
        </w:rPr>
        <w:t>128</w:t>
      </w:r>
      <w:r w:rsidRPr="00221B97">
        <w:rPr>
          <w:noProof/>
        </w:rPr>
        <w:t>(2), 227–240. https://doi.org/10.1080/00221300109598910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Dezecache, G., &amp; Dunbar, R. I. M. (2012). Sharing the joke: The size of natural laughter groups. </w:t>
      </w:r>
      <w:r w:rsidRPr="00221B97">
        <w:rPr>
          <w:i/>
          <w:iCs/>
          <w:noProof/>
        </w:rPr>
        <w:t>Evolution and Human Behavior</w:t>
      </w:r>
      <w:r w:rsidRPr="00221B97">
        <w:rPr>
          <w:noProof/>
        </w:rPr>
        <w:t xml:space="preserve">, </w:t>
      </w:r>
      <w:r w:rsidRPr="00221B97">
        <w:rPr>
          <w:i/>
          <w:iCs/>
          <w:noProof/>
        </w:rPr>
        <w:t>33</w:t>
      </w:r>
      <w:r w:rsidRPr="00221B97">
        <w:rPr>
          <w:noProof/>
        </w:rPr>
        <w:t>(6), 775–779. https://doi.org/10.1016/j.evolhumbehav.2012.07.002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Ekman, P., &amp; Friesen, W. V. (1984). </w:t>
      </w:r>
      <w:r w:rsidRPr="00221B97">
        <w:rPr>
          <w:i/>
          <w:iCs/>
          <w:noProof/>
        </w:rPr>
        <w:t>Unmasking the face : a guide to recognizing emotions from facial clues</w:t>
      </w:r>
      <w:r w:rsidRPr="00221B97">
        <w:rPr>
          <w:noProof/>
        </w:rPr>
        <w:t xml:space="preserve"> (Reprint ed). Palo Alto Ca.: Consulting Psychologists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Esseily, R., Rat-Fischer, L., Somogyi, E., O’Regan, K. J., &amp; Fagard, J. (2016). Humour production may enhance observational learning of a new tool-use action in 18-month-old infants. </w:t>
      </w:r>
      <w:r w:rsidRPr="00221B97">
        <w:rPr>
          <w:i/>
          <w:iCs/>
          <w:noProof/>
        </w:rPr>
        <w:t>Cognition &amp; Emotion</w:t>
      </w:r>
      <w:r w:rsidRPr="00221B97">
        <w:rPr>
          <w:noProof/>
        </w:rPr>
        <w:t xml:space="preserve">, </w:t>
      </w:r>
      <w:r w:rsidRPr="00221B97">
        <w:rPr>
          <w:i/>
          <w:iCs/>
          <w:noProof/>
        </w:rPr>
        <w:t>9931</w:t>
      </w:r>
      <w:r w:rsidRPr="00221B97">
        <w:rPr>
          <w:noProof/>
        </w:rPr>
        <w:t>(May), 1–9. https://doi.org/10.1080/02699931.2015.1036840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Fernández-Dols, J.-M., &amp; Ruiz-Belda, M.-A. (1995). Are smiles a sign of happiness? Gold medal winners at the Olympic Games. </w:t>
      </w:r>
      <w:r w:rsidRPr="00221B97">
        <w:rPr>
          <w:i/>
          <w:iCs/>
          <w:noProof/>
        </w:rPr>
        <w:t>Journal of Personality and Social Psychology</w:t>
      </w:r>
      <w:r w:rsidRPr="00221B97">
        <w:rPr>
          <w:noProof/>
        </w:rPr>
        <w:t xml:space="preserve">, </w:t>
      </w:r>
      <w:r w:rsidRPr="00221B97">
        <w:rPr>
          <w:i/>
          <w:iCs/>
          <w:noProof/>
        </w:rPr>
        <w:t>69</w:t>
      </w:r>
      <w:r w:rsidRPr="00221B97">
        <w:rPr>
          <w:noProof/>
        </w:rPr>
        <w:t>(6), 1113.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Fridlund, A. J. (1991). Sociality of solitary smiling: Potentiation by an implicit audience. </w:t>
      </w:r>
      <w:r w:rsidRPr="00221B97">
        <w:rPr>
          <w:i/>
          <w:iCs/>
          <w:noProof/>
        </w:rPr>
        <w:t>Journal of Personality and Social Psychology</w:t>
      </w:r>
      <w:r w:rsidRPr="00221B97">
        <w:rPr>
          <w:noProof/>
        </w:rPr>
        <w:t xml:space="preserve">, </w:t>
      </w:r>
      <w:r w:rsidRPr="00221B97">
        <w:rPr>
          <w:i/>
          <w:iCs/>
          <w:noProof/>
        </w:rPr>
        <w:t>60</w:t>
      </w:r>
      <w:r w:rsidRPr="00221B97">
        <w:rPr>
          <w:noProof/>
        </w:rPr>
        <w:t>(2), 229–240. https://doi.org/10.1037/0022-3514.60.2.229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Gartstein, M. A., &amp; Rothbart, M. K. (2003). Studying infant temperament via the Revised Infant Behavior Questionnaire. </w:t>
      </w:r>
      <w:r w:rsidRPr="00221B97">
        <w:rPr>
          <w:i/>
          <w:iCs/>
          <w:noProof/>
        </w:rPr>
        <w:t>Infant Behavior and Development</w:t>
      </w:r>
      <w:r w:rsidRPr="00221B97">
        <w:rPr>
          <w:noProof/>
        </w:rPr>
        <w:t xml:space="preserve">, </w:t>
      </w:r>
      <w:r w:rsidRPr="00221B97">
        <w:rPr>
          <w:i/>
          <w:iCs/>
          <w:noProof/>
        </w:rPr>
        <w:t>26</w:t>
      </w:r>
      <w:r w:rsidRPr="00221B97">
        <w:rPr>
          <w:noProof/>
        </w:rPr>
        <w:t>(1), 64–86. https://doi.org/10.1016/S0163-6383(02)00169-8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Gervais, M., &amp; Wilson, D. S. S. (2005). The evolution and functions of laughter and humor: a synthetic approach. </w:t>
      </w:r>
      <w:r w:rsidRPr="00221B97">
        <w:rPr>
          <w:i/>
          <w:iCs/>
          <w:noProof/>
        </w:rPr>
        <w:t>The Quarterly Review of Biology</w:t>
      </w:r>
      <w:r w:rsidRPr="00221B97">
        <w:rPr>
          <w:noProof/>
        </w:rPr>
        <w:t xml:space="preserve">, </w:t>
      </w:r>
      <w:r w:rsidRPr="00221B97">
        <w:rPr>
          <w:i/>
          <w:iCs/>
          <w:noProof/>
        </w:rPr>
        <w:t>80</w:t>
      </w:r>
      <w:r w:rsidRPr="00221B97">
        <w:rPr>
          <w:noProof/>
        </w:rPr>
        <w:t>(4), 395–430. https://doi.org/10.1086/498281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Giles, H., &amp; Oxford, G. S. (1970). Towards a multidimensional theory of laughter causation and its social implications. </w:t>
      </w:r>
      <w:r w:rsidRPr="00221B97">
        <w:rPr>
          <w:i/>
          <w:iCs/>
          <w:noProof/>
        </w:rPr>
        <w:t>Bulletin of the British Psychological Society</w:t>
      </w:r>
      <w:r w:rsidRPr="00221B97">
        <w:rPr>
          <w:noProof/>
        </w:rPr>
        <w:t xml:space="preserve">, </w:t>
      </w:r>
      <w:r w:rsidRPr="00221B97">
        <w:rPr>
          <w:i/>
          <w:iCs/>
          <w:noProof/>
        </w:rPr>
        <w:t>23</w:t>
      </w:r>
      <w:r w:rsidRPr="00221B97">
        <w:rPr>
          <w:noProof/>
        </w:rPr>
        <w:t>(79), 97–105.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Haakana, M. (2010). Laughter and smiling: Notes on co-occurrences. </w:t>
      </w:r>
      <w:r w:rsidRPr="00221B97">
        <w:rPr>
          <w:i/>
          <w:iCs/>
          <w:noProof/>
        </w:rPr>
        <w:t>Journal of Pragmatics</w:t>
      </w:r>
      <w:r w:rsidRPr="00221B97">
        <w:rPr>
          <w:noProof/>
        </w:rPr>
        <w:t>. https://doi.org/10.1016/j.pragma.2010.01.010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(2011). Preschoolers joke with jokers, but correct foreigners. </w:t>
      </w:r>
      <w:r w:rsidRPr="00221B97">
        <w:rPr>
          <w:i/>
          <w:iCs/>
          <w:noProof/>
        </w:rPr>
        <w:t>Developmental Science</w:t>
      </w:r>
      <w:r w:rsidRPr="00221B97">
        <w:rPr>
          <w:noProof/>
        </w:rPr>
        <w:t xml:space="preserve">, </w:t>
      </w:r>
      <w:r w:rsidRPr="00221B97">
        <w:rPr>
          <w:i/>
          <w:iCs/>
          <w:noProof/>
        </w:rPr>
        <w:t>14</w:t>
      </w:r>
      <w:r w:rsidRPr="00221B97">
        <w:rPr>
          <w:noProof/>
        </w:rPr>
        <w:t>(4), 848–858. https://doi.org/10.1111/j.1467-7687.2010.01033.x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(2012). Early humour production. </w:t>
      </w:r>
      <w:r w:rsidRPr="00221B97">
        <w:rPr>
          <w:i/>
          <w:iCs/>
          <w:noProof/>
        </w:rPr>
        <w:t>British Journal of Developmental Psychology</w:t>
      </w:r>
      <w:r w:rsidRPr="00221B97">
        <w:rPr>
          <w:noProof/>
        </w:rPr>
        <w:t xml:space="preserve">, </w:t>
      </w:r>
      <w:r w:rsidRPr="00221B97">
        <w:rPr>
          <w:i/>
          <w:iCs/>
          <w:noProof/>
        </w:rPr>
        <w:t>30</w:t>
      </w:r>
      <w:r w:rsidRPr="00221B97">
        <w:rPr>
          <w:noProof/>
        </w:rPr>
        <w:t>(4), 586–603. https://doi.org/10.1111/j.2044-835X.2011.02075.x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Butcher, J. (2016). Parents Produce Explicit Cues That Help Toddlers Distinguish Joking and Pretending. </w:t>
      </w:r>
      <w:r w:rsidRPr="00221B97">
        <w:rPr>
          <w:i/>
          <w:iCs/>
          <w:noProof/>
        </w:rPr>
        <w:t>Cognitive Science</w:t>
      </w:r>
      <w:r w:rsidRPr="00221B97">
        <w:rPr>
          <w:noProof/>
        </w:rPr>
        <w:t xml:space="preserve">, </w:t>
      </w:r>
      <w:r w:rsidRPr="00221B97">
        <w:rPr>
          <w:i/>
          <w:iCs/>
          <w:noProof/>
        </w:rPr>
        <w:t>40</w:t>
      </w:r>
      <w:r w:rsidRPr="00221B97">
        <w:rPr>
          <w:noProof/>
        </w:rPr>
        <w:t>(4), 941–971. https://doi.org/10.1111/cogs.12264</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Gattis, M. (2008). Do the wrong thing: How toddlers tell a joke from a mistake. </w:t>
      </w:r>
      <w:r w:rsidRPr="00221B97">
        <w:rPr>
          <w:i/>
          <w:iCs/>
          <w:noProof/>
        </w:rPr>
        <w:t>Cognitive Development</w:t>
      </w:r>
      <w:r w:rsidRPr="00221B97">
        <w:rPr>
          <w:noProof/>
        </w:rPr>
        <w:t xml:space="preserve">, </w:t>
      </w:r>
      <w:r w:rsidRPr="00221B97">
        <w:rPr>
          <w:i/>
          <w:iCs/>
          <w:noProof/>
        </w:rPr>
        <w:t>23</w:t>
      </w:r>
      <w:r w:rsidRPr="00221B97">
        <w:rPr>
          <w:noProof/>
        </w:rPr>
        <w:t>(1), 180–190. https://doi.org/10.1016/j.cogdev.2007.06.001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Jones, S. S., &amp; Raag, T. (1989). Smile production in older infants: The importance of a social recipient for the facial signal. </w:t>
      </w:r>
      <w:r w:rsidRPr="00221B97">
        <w:rPr>
          <w:i/>
          <w:iCs/>
          <w:noProof/>
        </w:rPr>
        <w:t>Child Development</w:t>
      </w:r>
      <w:r w:rsidRPr="00221B97">
        <w:rPr>
          <w:noProof/>
        </w:rPr>
        <w:t>, 811–818.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Kenderdine, M. (1931). Laughter in the pre-school child. </w:t>
      </w:r>
      <w:r w:rsidRPr="00221B97">
        <w:rPr>
          <w:i/>
          <w:iCs/>
          <w:noProof/>
        </w:rPr>
        <w:t>Child Development</w:t>
      </w:r>
      <w:r w:rsidRPr="00221B97">
        <w:rPr>
          <w:noProof/>
        </w:rPr>
        <w:t xml:space="preserve">, </w:t>
      </w:r>
      <w:r w:rsidRPr="00221B97">
        <w:rPr>
          <w:i/>
          <w:iCs/>
          <w:noProof/>
        </w:rPr>
        <w:t>2</w:t>
      </w:r>
      <w:r w:rsidRPr="00221B97">
        <w:rPr>
          <w:noProof/>
        </w:rPr>
        <w:t>(3), 228–230.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Knutson, B., Burgdorf, J., &amp; Panksepp, J. (1998). Anticipation of play elicits high frequency ultrasonic vocalizations in young rats. </w:t>
      </w:r>
      <w:r w:rsidRPr="00221B97">
        <w:rPr>
          <w:i/>
          <w:iCs/>
          <w:noProof/>
        </w:rPr>
        <w:t>Journal of Comparative Psychology</w:t>
      </w:r>
      <w:r w:rsidRPr="00221B97">
        <w:rPr>
          <w:noProof/>
        </w:rPr>
        <w:t xml:space="preserve">, </w:t>
      </w:r>
      <w:r w:rsidRPr="00221B97">
        <w:rPr>
          <w:i/>
          <w:iCs/>
          <w:noProof/>
        </w:rPr>
        <w:t>112</w:t>
      </w:r>
      <w:r w:rsidRPr="00221B97">
        <w:rPr>
          <w:noProof/>
        </w:rPr>
        <w:t>(1), 65–73.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Kraut, R. E., &amp; Johnston, R. E. (1979). Social and emotional messages of smiling: An ethological approach. </w:t>
      </w:r>
      <w:r w:rsidRPr="00221B97">
        <w:rPr>
          <w:i/>
          <w:iCs/>
          <w:noProof/>
        </w:rPr>
        <w:t>Journal of Personality and Social Psychology</w:t>
      </w:r>
      <w:r w:rsidRPr="00221B97">
        <w:rPr>
          <w:noProof/>
        </w:rPr>
        <w:t xml:space="preserve">, </w:t>
      </w:r>
      <w:r w:rsidRPr="00221B97">
        <w:rPr>
          <w:i/>
          <w:iCs/>
          <w:noProof/>
        </w:rPr>
        <w:t>37</w:t>
      </w:r>
      <w:r w:rsidRPr="00221B97">
        <w:rPr>
          <w:noProof/>
        </w:rPr>
        <w:t>(9), 1539.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Lawrence, M. A. (2016). ez: Easy Analysis and Visualization of Factorial Experiments. Retrieved from https://cran.r-project.org/package=ez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Martin, R. A. (2007). </w:t>
      </w:r>
      <w:r w:rsidRPr="00221B97">
        <w:rPr>
          <w:i/>
          <w:iCs/>
          <w:noProof/>
        </w:rPr>
        <w:t>The psychology of humor : an integrative approach</w:t>
      </w:r>
      <w:r w:rsidRPr="00221B97">
        <w:rPr>
          <w:noProof/>
        </w:rPr>
        <w:t>. Amsterdam: Elsevier Academic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Matsusaka, T. (2004). When does play panting occur during social play in wild chimpanzees? </w:t>
      </w:r>
      <w:r w:rsidRPr="00221B97">
        <w:rPr>
          <w:i/>
          <w:iCs/>
          <w:noProof/>
        </w:rPr>
        <w:t>Primates</w:t>
      </w:r>
      <w:r w:rsidRPr="00221B97">
        <w:rPr>
          <w:noProof/>
        </w:rPr>
        <w:t xml:space="preserve">, </w:t>
      </w:r>
      <w:r w:rsidRPr="00221B97">
        <w:rPr>
          <w:i/>
          <w:iCs/>
          <w:noProof/>
        </w:rPr>
        <w:t>45</w:t>
      </w:r>
      <w:r w:rsidRPr="00221B97">
        <w:rPr>
          <w:noProof/>
        </w:rPr>
        <w:t>(4), 221–229. https://doi.org/10.1007/s10329-004-0090-z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(1977). Children’s humour: a review of current research trends. In A. Chapman &amp; H. Foot (Eds.), </w:t>
      </w:r>
      <w:r w:rsidRPr="00221B97">
        <w:rPr>
          <w:i/>
          <w:iCs/>
          <w:noProof/>
        </w:rPr>
        <w:t>It’s a Funny Thing, Humour.</w:t>
      </w:r>
      <w:r w:rsidRPr="00221B97">
        <w:rPr>
          <w:noProof/>
        </w:rPr>
        <w:t xml:space="preserve"> Oxford: Pergamon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E. (1979). </w:t>
      </w:r>
      <w:r w:rsidRPr="00221B97">
        <w:rPr>
          <w:i/>
          <w:iCs/>
          <w:noProof/>
        </w:rPr>
        <w:t>Humor, its origin and development</w:t>
      </w:r>
      <w:r w:rsidRPr="00221B97">
        <w:rPr>
          <w:noProof/>
        </w:rPr>
        <w:t>. San Francisco: W.H. Freeman and Company. Retrieved from http://www.worldcat.org/title/humor-its-origin-and-development/oclc/5101611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Mehu, M., &amp; Dunbar, R. (2008). Naturalistic observations of smiling and laughter in human group interactions. </w:t>
      </w:r>
      <w:r w:rsidRPr="00221B97">
        <w:rPr>
          <w:i/>
          <w:iCs/>
          <w:noProof/>
        </w:rPr>
        <w:t>Behaviour</w:t>
      </w:r>
      <w:r w:rsidRPr="00221B97">
        <w:rPr>
          <w:noProof/>
        </w:rPr>
        <w:t xml:space="preserve">, </w:t>
      </w:r>
      <w:r w:rsidRPr="00221B97">
        <w:rPr>
          <w:i/>
          <w:iCs/>
          <w:noProof/>
        </w:rPr>
        <w:t>145</w:t>
      </w:r>
      <w:r w:rsidRPr="00221B97">
        <w:rPr>
          <w:noProof/>
        </w:rPr>
        <w:t>(12), 1747–1780. https://doi.org/10.1163/156853908786279619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Mireault, G., Sparrow, J., Poutre, M., Perdue, B., &amp; Macke, L. (2012). Infant humor perception from 3- to 6-months and attachment at one year. </w:t>
      </w:r>
      <w:r w:rsidRPr="00221B97">
        <w:rPr>
          <w:i/>
          <w:iCs/>
          <w:noProof/>
        </w:rPr>
        <w:t>Infant Behavior and Development</w:t>
      </w:r>
      <w:r w:rsidRPr="00221B97">
        <w:rPr>
          <w:noProof/>
        </w:rPr>
        <w:t xml:space="preserve">, </w:t>
      </w:r>
      <w:r w:rsidRPr="00221B97">
        <w:rPr>
          <w:i/>
          <w:iCs/>
          <w:noProof/>
        </w:rPr>
        <w:t>35</w:t>
      </w:r>
      <w:r w:rsidRPr="00221B97">
        <w:rPr>
          <w:noProof/>
        </w:rPr>
        <w:t>(4), 797–802. https://doi.org/10.1016/j.infbeh.2012.07.018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221B97">
        <w:rPr>
          <w:i/>
          <w:iCs/>
          <w:noProof/>
        </w:rPr>
        <w:t>Early Education and Development</w:t>
      </w:r>
      <w:r w:rsidRPr="00221B97">
        <w:rPr>
          <w:noProof/>
        </w:rPr>
        <w:t xml:space="preserve">, </w:t>
      </w:r>
      <w:r w:rsidRPr="00221B97">
        <w:rPr>
          <w:i/>
          <w:iCs/>
          <w:noProof/>
        </w:rPr>
        <w:t>24</w:t>
      </w:r>
      <w:r w:rsidRPr="00221B97">
        <w:rPr>
          <w:noProof/>
        </w:rPr>
        <w:t>(7), 1020–1042. https://doi.org/10.1080/10409289.2013.825187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Morrison, J. (1940). A note concerning investigations on the constancy of audience laughter. </w:t>
      </w:r>
      <w:r w:rsidRPr="00221B97">
        <w:rPr>
          <w:i/>
          <w:iCs/>
          <w:noProof/>
        </w:rPr>
        <w:t>Sociometry</w:t>
      </w:r>
      <w:r w:rsidRPr="00221B97">
        <w:rPr>
          <w:noProof/>
        </w:rPr>
        <w:t xml:space="preserve">, </w:t>
      </w:r>
      <w:r w:rsidRPr="00221B97">
        <w:rPr>
          <w:i/>
          <w:iCs/>
          <w:noProof/>
        </w:rPr>
        <w:t>3</w:t>
      </w:r>
      <w:r w:rsidRPr="00221B97">
        <w:rPr>
          <w:noProof/>
        </w:rPr>
        <w:t>(2), 179–185.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(1993). Laughter Punctuates Speech: Linguistic, Social and Gender Contexts of Laughter. </w:t>
      </w:r>
      <w:r w:rsidRPr="00221B97">
        <w:rPr>
          <w:i/>
          <w:iCs/>
          <w:noProof/>
        </w:rPr>
        <w:t>Ethology</w:t>
      </w:r>
      <w:r w:rsidRPr="00221B97">
        <w:rPr>
          <w:noProof/>
        </w:rPr>
        <w:t xml:space="preserve">, </w:t>
      </w:r>
      <w:r w:rsidRPr="00221B97">
        <w:rPr>
          <w:i/>
          <w:iCs/>
          <w:noProof/>
        </w:rPr>
        <w:t>95</w:t>
      </w:r>
      <w:r w:rsidRPr="00221B97">
        <w:rPr>
          <w:noProof/>
        </w:rPr>
        <w:t>(4), 291–298. https://doi.org/10.1111/j.1439-0310.1993.tb00478.x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(1996). Laughter mechanisms The study of laughter provides a novel approach to the and evolution of vocal production , perception and social behavior. </w:t>
      </w:r>
      <w:r w:rsidRPr="00221B97">
        <w:rPr>
          <w:i/>
          <w:iCs/>
          <w:noProof/>
        </w:rPr>
        <w:t>American Scientist</w:t>
      </w:r>
      <w:r w:rsidRPr="00221B97">
        <w:rPr>
          <w:noProof/>
        </w:rPr>
        <w:t xml:space="preserve">, </w:t>
      </w:r>
      <w:r w:rsidRPr="00221B97">
        <w:rPr>
          <w:i/>
          <w:iCs/>
          <w:noProof/>
        </w:rPr>
        <w:t>84</w:t>
      </w:r>
      <w:r w:rsidRPr="00221B97">
        <w:rPr>
          <w:noProof/>
        </w:rPr>
        <w:t>(1), 38–45.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(2001). </w:t>
      </w:r>
      <w:r w:rsidRPr="00221B97">
        <w:rPr>
          <w:i/>
          <w:iCs/>
          <w:noProof/>
        </w:rPr>
        <w:t>Laughter : a scientific investigation</w:t>
      </w:r>
      <w:r w:rsidRPr="00221B97">
        <w:rPr>
          <w:noProof/>
        </w:rPr>
        <w:t>. London: Penguin.</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(2004). Laughing, tickling, and the evolution of speech and self. </w:t>
      </w:r>
      <w:r w:rsidRPr="00221B97">
        <w:rPr>
          <w:i/>
          <w:iCs/>
          <w:noProof/>
        </w:rPr>
        <w:t>Current Directions in Psychological Science</w:t>
      </w:r>
      <w:r w:rsidRPr="00221B97">
        <w:rPr>
          <w:noProof/>
        </w:rPr>
        <w:t xml:space="preserve">, </w:t>
      </w:r>
      <w:r w:rsidRPr="00221B97">
        <w:rPr>
          <w:i/>
          <w:iCs/>
          <w:noProof/>
        </w:rPr>
        <w:t>13</w:t>
      </w:r>
      <w:r w:rsidRPr="00221B97">
        <w:rPr>
          <w:noProof/>
        </w:rPr>
        <w:t>(6), 215–218. https://doi.org/10.1111/j.0963-7214.2004.00311.x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&amp; Fischer, K. R. (1989). Laughing, Smiling, and Talking: Relation to Sleeping and Social Context in Humans. </w:t>
      </w:r>
      <w:r w:rsidRPr="00221B97">
        <w:rPr>
          <w:i/>
          <w:iCs/>
          <w:noProof/>
        </w:rPr>
        <w:t>Ethology</w:t>
      </w:r>
      <w:r w:rsidRPr="00221B97">
        <w:rPr>
          <w:noProof/>
        </w:rPr>
        <w:t xml:space="preserve">, </w:t>
      </w:r>
      <w:r w:rsidRPr="00221B97">
        <w:rPr>
          <w:i/>
          <w:iCs/>
          <w:noProof/>
        </w:rPr>
        <w:t>83</w:t>
      </w:r>
      <w:r w:rsidRPr="00221B97">
        <w:rPr>
          <w:noProof/>
        </w:rPr>
        <w:t>(4), 295–305. https://doi.org/10.1111/j.1439-0310.1989.tb00536.x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Rothbart, M. K. (1973). Laughter in young children. </w:t>
      </w:r>
      <w:r w:rsidRPr="00221B97">
        <w:rPr>
          <w:i/>
          <w:iCs/>
          <w:noProof/>
        </w:rPr>
        <w:t>Psychological Bulletin</w:t>
      </w:r>
      <w:r w:rsidRPr="00221B97">
        <w:rPr>
          <w:noProof/>
        </w:rPr>
        <w:t xml:space="preserve">, </w:t>
      </w:r>
      <w:r w:rsidRPr="00221B97">
        <w:rPr>
          <w:i/>
          <w:iCs/>
          <w:noProof/>
        </w:rPr>
        <w:t>80</w:t>
      </w:r>
      <w:r w:rsidRPr="00221B97">
        <w:rPr>
          <w:noProof/>
        </w:rPr>
        <w:t>(3), 247–256. https://doi.org/10.1037/h0034846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Sherman, L. W. (1975). An ecological study of glee in small groups of preschool children. </w:t>
      </w:r>
      <w:r w:rsidRPr="00221B97">
        <w:rPr>
          <w:i/>
          <w:iCs/>
          <w:noProof/>
        </w:rPr>
        <w:t>Child Development</w:t>
      </w:r>
      <w:r w:rsidRPr="00221B97">
        <w:rPr>
          <w:noProof/>
        </w:rPr>
        <w:t xml:space="preserve">, </w:t>
      </w:r>
      <w:r w:rsidRPr="00221B97">
        <w:rPr>
          <w:i/>
          <w:iCs/>
          <w:noProof/>
        </w:rPr>
        <w:t>46</w:t>
      </w:r>
      <w:r w:rsidRPr="00221B97">
        <w:rPr>
          <w:noProof/>
        </w:rPr>
        <w:t>(1), 53–61. Retrieved from http://www.ncbi.nlm.nih.gov/pubmed/1132281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Sroufe, L. A., &amp; Waters, E. (1976). The ontogenesis of smiling and laughter: a perspective on the organization of development in infancy. </w:t>
      </w:r>
      <w:r w:rsidRPr="00221B97">
        <w:rPr>
          <w:i/>
          <w:iCs/>
          <w:noProof/>
        </w:rPr>
        <w:t>Psychological Review</w:t>
      </w:r>
      <w:r w:rsidRPr="00221B97">
        <w:rPr>
          <w:noProof/>
        </w:rPr>
        <w:t xml:space="preserve">, </w:t>
      </w:r>
      <w:r w:rsidRPr="00221B97">
        <w:rPr>
          <w:i/>
          <w:iCs/>
          <w:noProof/>
        </w:rPr>
        <w:t>83</w:t>
      </w:r>
      <w:r w:rsidRPr="00221B97">
        <w:rPr>
          <w:noProof/>
        </w:rPr>
        <w:t>(3), 173–189. https://doi.org/10.1037/0033-295X.83.3.173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Weisfeld, G. E. (1993). The adaptive value of humor and laughter. </w:t>
      </w:r>
      <w:r w:rsidRPr="00221B97">
        <w:rPr>
          <w:i/>
          <w:iCs/>
          <w:noProof/>
        </w:rPr>
        <w:t>Ethology and Sociobiology</w:t>
      </w:r>
      <w:r w:rsidRPr="00221B97">
        <w:rPr>
          <w:noProof/>
        </w:rPr>
        <w:t xml:space="preserve">, </w:t>
      </w:r>
      <w:r w:rsidRPr="00221B97">
        <w:rPr>
          <w:i/>
          <w:iCs/>
          <w:noProof/>
        </w:rPr>
        <w:t>14</w:t>
      </w:r>
      <w:r w:rsidRPr="00221B97">
        <w:rPr>
          <w:noProof/>
        </w:rPr>
        <w:t>(2), 141–169.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Williams, P., Sheridan, S., &amp; Sandberg, A. (2014). Preschool - an arena for children’s learning of social and cognitive knowledge. </w:t>
      </w:r>
      <w:r w:rsidRPr="00221B97">
        <w:rPr>
          <w:i/>
          <w:iCs/>
          <w:noProof/>
        </w:rPr>
        <w:t>Early Years</w:t>
      </w:r>
      <w:r w:rsidRPr="00221B97">
        <w:rPr>
          <w:noProof/>
        </w:rPr>
        <w:t xml:space="preserve">, </w:t>
      </w:r>
      <w:r w:rsidRPr="00221B97">
        <w:rPr>
          <w:i/>
          <w:iCs/>
          <w:noProof/>
        </w:rPr>
        <w:t>34</w:t>
      </w:r>
      <w:r w:rsidRPr="00221B97">
        <w:rPr>
          <w:noProof/>
        </w:rPr>
        <w:t>(3), 226–240. https://doi.org/10.1080/09575146.2013.872605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Young, R. D., &amp; Frye, M. (1966). Some are Laughing; Some are Not—Why? </w:t>
      </w:r>
      <w:r w:rsidRPr="00221B97">
        <w:rPr>
          <w:i/>
          <w:iCs/>
          <w:noProof/>
        </w:rPr>
        <w:t>Psychological Reports</w:t>
      </w:r>
      <w:r w:rsidRPr="00221B97">
        <w:rPr>
          <w:noProof/>
        </w:rPr>
        <w:t xml:space="preserve">, </w:t>
      </w:r>
      <w:r w:rsidRPr="00221B97">
        <w:rPr>
          <w:i/>
          <w:iCs/>
          <w:noProof/>
        </w:rPr>
        <w:t>18</w:t>
      </w:r>
      <w:r w:rsidRPr="00221B97">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A72" w:rsidRDefault="009A4A72">
      <w:r>
        <w:separator/>
      </w:r>
    </w:p>
  </w:endnote>
  <w:endnote w:type="continuationSeparator" w:id="0">
    <w:p w:rsidR="009A4A72" w:rsidRDefault="009A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A72" w:rsidRDefault="009A4A72">
      <w:r>
        <w:separator/>
      </w:r>
    </w:p>
  </w:footnote>
  <w:footnote w:type="continuationSeparator" w:id="0">
    <w:p w:rsidR="009A4A72" w:rsidRDefault="009A4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C24" w:rsidRDefault="00132C24"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9A4A72">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C24" w:rsidRDefault="00132C24"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1D7D01">
      <w:rPr>
        <w:rStyle w:val="PageNumber"/>
        <w:noProof/>
      </w:rPr>
      <w:t>21</w:t>
    </w:r>
    <w:r>
      <w:rPr>
        <w:rStyle w:val="PageNumbe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tta">
    <w15:presenceInfo w15:providerId="None" w15:userId="Lotta"/>
  </w15:person>
  <w15:person w15:author="Caspar Addyman">
    <w15:presenceInfo w15:providerId="Windows Live" w15:userId="47f02ae9a4562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583355"/>
    <w:rsid w:val="000002E1"/>
    <w:rsid w:val="00001269"/>
    <w:rsid w:val="00002EB9"/>
    <w:rsid w:val="000033D0"/>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53E6"/>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490F"/>
    <w:rsid w:val="000A5493"/>
    <w:rsid w:val="000A65AD"/>
    <w:rsid w:val="000A758E"/>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563"/>
    <w:rsid w:val="000E6BAC"/>
    <w:rsid w:val="000E6BED"/>
    <w:rsid w:val="000F0DC7"/>
    <w:rsid w:val="000F0ED0"/>
    <w:rsid w:val="000F0F2D"/>
    <w:rsid w:val="000F1263"/>
    <w:rsid w:val="000F12CA"/>
    <w:rsid w:val="000F2A00"/>
    <w:rsid w:val="000F408A"/>
    <w:rsid w:val="000F4C9B"/>
    <w:rsid w:val="000F5309"/>
    <w:rsid w:val="000F6486"/>
    <w:rsid w:val="000F7D6C"/>
    <w:rsid w:val="00100F82"/>
    <w:rsid w:val="00101E02"/>
    <w:rsid w:val="00103739"/>
    <w:rsid w:val="00103B78"/>
    <w:rsid w:val="00103FEA"/>
    <w:rsid w:val="00106BB9"/>
    <w:rsid w:val="00107D22"/>
    <w:rsid w:val="001109EB"/>
    <w:rsid w:val="001113C6"/>
    <w:rsid w:val="00112302"/>
    <w:rsid w:val="00112D95"/>
    <w:rsid w:val="00113B4E"/>
    <w:rsid w:val="00113CB3"/>
    <w:rsid w:val="00114CA5"/>
    <w:rsid w:val="00114E8D"/>
    <w:rsid w:val="00115F7A"/>
    <w:rsid w:val="00117B5A"/>
    <w:rsid w:val="00117E29"/>
    <w:rsid w:val="00121B14"/>
    <w:rsid w:val="00121E8C"/>
    <w:rsid w:val="00124975"/>
    <w:rsid w:val="001249A9"/>
    <w:rsid w:val="00125105"/>
    <w:rsid w:val="00127631"/>
    <w:rsid w:val="00130FA6"/>
    <w:rsid w:val="00131AF3"/>
    <w:rsid w:val="00132A8C"/>
    <w:rsid w:val="00132C24"/>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690"/>
    <w:rsid w:val="0017474F"/>
    <w:rsid w:val="001803B2"/>
    <w:rsid w:val="00181B36"/>
    <w:rsid w:val="00182B1A"/>
    <w:rsid w:val="001833CD"/>
    <w:rsid w:val="001835CE"/>
    <w:rsid w:val="001848E3"/>
    <w:rsid w:val="00187562"/>
    <w:rsid w:val="001929EA"/>
    <w:rsid w:val="0019315F"/>
    <w:rsid w:val="0019343E"/>
    <w:rsid w:val="00193772"/>
    <w:rsid w:val="0019396D"/>
    <w:rsid w:val="00193F69"/>
    <w:rsid w:val="00194DAF"/>
    <w:rsid w:val="001959DE"/>
    <w:rsid w:val="00195A65"/>
    <w:rsid w:val="001A03A1"/>
    <w:rsid w:val="001A094E"/>
    <w:rsid w:val="001A1305"/>
    <w:rsid w:val="001A232A"/>
    <w:rsid w:val="001A2940"/>
    <w:rsid w:val="001A3203"/>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D7D01"/>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1F70EA"/>
    <w:rsid w:val="001F77FF"/>
    <w:rsid w:val="00200EE1"/>
    <w:rsid w:val="0020243E"/>
    <w:rsid w:val="00202DC5"/>
    <w:rsid w:val="00203D83"/>
    <w:rsid w:val="00205618"/>
    <w:rsid w:val="00205B20"/>
    <w:rsid w:val="00205B67"/>
    <w:rsid w:val="0020763F"/>
    <w:rsid w:val="00207CBA"/>
    <w:rsid w:val="00210026"/>
    <w:rsid w:val="00210676"/>
    <w:rsid w:val="0021478D"/>
    <w:rsid w:val="00215C97"/>
    <w:rsid w:val="00216932"/>
    <w:rsid w:val="0021714B"/>
    <w:rsid w:val="00217E95"/>
    <w:rsid w:val="002207DE"/>
    <w:rsid w:val="00220C1C"/>
    <w:rsid w:val="00221B97"/>
    <w:rsid w:val="0022480F"/>
    <w:rsid w:val="00225235"/>
    <w:rsid w:val="002259C5"/>
    <w:rsid w:val="00226A0C"/>
    <w:rsid w:val="0023100B"/>
    <w:rsid w:val="00231746"/>
    <w:rsid w:val="0023334D"/>
    <w:rsid w:val="00233985"/>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618E"/>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9229B"/>
    <w:rsid w:val="002933CA"/>
    <w:rsid w:val="00293CF6"/>
    <w:rsid w:val="002949F3"/>
    <w:rsid w:val="00294C41"/>
    <w:rsid w:val="002A041C"/>
    <w:rsid w:val="002A11E1"/>
    <w:rsid w:val="002A2EC2"/>
    <w:rsid w:val="002A725D"/>
    <w:rsid w:val="002A7E44"/>
    <w:rsid w:val="002B0649"/>
    <w:rsid w:val="002B1B41"/>
    <w:rsid w:val="002B1B95"/>
    <w:rsid w:val="002B320A"/>
    <w:rsid w:val="002B3949"/>
    <w:rsid w:val="002B3D38"/>
    <w:rsid w:val="002B4D32"/>
    <w:rsid w:val="002B5A2C"/>
    <w:rsid w:val="002B722E"/>
    <w:rsid w:val="002B7879"/>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62C"/>
    <w:rsid w:val="002F2100"/>
    <w:rsid w:val="002F23BA"/>
    <w:rsid w:val="002F45E8"/>
    <w:rsid w:val="002F59A0"/>
    <w:rsid w:val="002F78E6"/>
    <w:rsid w:val="002F7BAA"/>
    <w:rsid w:val="003023AE"/>
    <w:rsid w:val="00302B92"/>
    <w:rsid w:val="0030314C"/>
    <w:rsid w:val="003045A5"/>
    <w:rsid w:val="00307A65"/>
    <w:rsid w:val="00307D39"/>
    <w:rsid w:val="003101E0"/>
    <w:rsid w:val="00310492"/>
    <w:rsid w:val="00310495"/>
    <w:rsid w:val="003105E9"/>
    <w:rsid w:val="00312388"/>
    <w:rsid w:val="00314B6F"/>
    <w:rsid w:val="00316B92"/>
    <w:rsid w:val="003214BD"/>
    <w:rsid w:val="003223AB"/>
    <w:rsid w:val="0032360C"/>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57C41"/>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36F0"/>
    <w:rsid w:val="00384618"/>
    <w:rsid w:val="00386D0E"/>
    <w:rsid w:val="0039169F"/>
    <w:rsid w:val="003917AD"/>
    <w:rsid w:val="00391D6D"/>
    <w:rsid w:val="0039248C"/>
    <w:rsid w:val="003924A1"/>
    <w:rsid w:val="00393FF1"/>
    <w:rsid w:val="00395520"/>
    <w:rsid w:val="0039727B"/>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02D"/>
    <w:rsid w:val="003F3531"/>
    <w:rsid w:val="003F4461"/>
    <w:rsid w:val="003F4BA8"/>
    <w:rsid w:val="003F54B9"/>
    <w:rsid w:val="003F58EB"/>
    <w:rsid w:val="003F6CB3"/>
    <w:rsid w:val="003F6CCD"/>
    <w:rsid w:val="003F766A"/>
    <w:rsid w:val="003F7D92"/>
    <w:rsid w:val="004002F2"/>
    <w:rsid w:val="00400D02"/>
    <w:rsid w:val="00401964"/>
    <w:rsid w:val="0040350B"/>
    <w:rsid w:val="00403603"/>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26FF5"/>
    <w:rsid w:val="0043027D"/>
    <w:rsid w:val="0043077E"/>
    <w:rsid w:val="00432394"/>
    <w:rsid w:val="00432F7B"/>
    <w:rsid w:val="00433901"/>
    <w:rsid w:val="00434090"/>
    <w:rsid w:val="004344FC"/>
    <w:rsid w:val="00434772"/>
    <w:rsid w:val="00435472"/>
    <w:rsid w:val="004364F5"/>
    <w:rsid w:val="004412E9"/>
    <w:rsid w:val="00441541"/>
    <w:rsid w:val="00443358"/>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2A78"/>
    <w:rsid w:val="0046555E"/>
    <w:rsid w:val="00465DD4"/>
    <w:rsid w:val="00466291"/>
    <w:rsid w:val="0046695C"/>
    <w:rsid w:val="0047029E"/>
    <w:rsid w:val="004737A4"/>
    <w:rsid w:val="00475E2F"/>
    <w:rsid w:val="004760B1"/>
    <w:rsid w:val="00477D15"/>
    <w:rsid w:val="00477E50"/>
    <w:rsid w:val="00480610"/>
    <w:rsid w:val="00480792"/>
    <w:rsid w:val="0048186E"/>
    <w:rsid w:val="004821B0"/>
    <w:rsid w:val="00482BF1"/>
    <w:rsid w:val="0048414B"/>
    <w:rsid w:val="004854AF"/>
    <w:rsid w:val="004860DD"/>
    <w:rsid w:val="00486FAC"/>
    <w:rsid w:val="00487FCF"/>
    <w:rsid w:val="004909D0"/>
    <w:rsid w:val="00491993"/>
    <w:rsid w:val="00492240"/>
    <w:rsid w:val="004929A8"/>
    <w:rsid w:val="00494112"/>
    <w:rsid w:val="00495ED5"/>
    <w:rsid w:val="004A097B"/>
    <w:rsid w:val="004A296E"/>
    <w:rsid w:val="004A399E"/>
    <w:rsid w:val="004A448A"/>
    <w:rsid w:val="004A5972"/>
    <w:rsid w:val="004A792E"/>
    <w:rsid w:val="004A7F44"/>
    <w:rsid w:val="004B0094"/>
    <w:rsid w:val="004B01B5"/>
    <w:rsid w:val="004B034E"/>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086"/>
    <w:rsid w:val="004C7FA4"/>
    <w:rsid w:val="004D05A9"/>
    <w:rsid w:val="004D0815"/>
    <w:rsid w:val="004D1A35"/>
    <w:rsid w:val="004D1DC6"/>
    <w:rsid w:val="004D20BC"/>
    <w:rsid w:val="004D2247"/>
    <w:rsid w:val="004D3C23"/>
    <w:rsid w:val="004D42A0"/>
    <w:rsid w:val="004D43D5"/>
    <w:rsid w:val="004D5245"/>
    <w:rsid w:val="004D5DC1"/>
    <w:rsid w:val="004D7834"/>
    <w:rsid w:val="004E0CD3"/>
    <w:rsid w:val="004E28C3"/>
    <w:rsid w:val="004E3DC3"/>
    <w:rsid w:val="004E3E6F"/>
    <w:rsid w:val="004E400C"/>
    <w:rsid w:val="004E47F8"/>
    <w:rsid w:val="004E4DDE"/>
    <w:rsid w:val="004E72CF"/>
    <w:rsid w:val="004F1549"/>
    <w:rsid w:val="004F157D"/>
    <w:rsid w:val="004F205E"/>
    <w:rsid w:val="004F66A2"/>
    <w:rsid w:val="004F75DD"/>
    <w:rsid w:val="005003AC"/>
    <w:rsid w:val="00500581"/>
    <w:rsid w:val="005012DC"/>
    <w:rsid w:val="00501549"/>
    <w:rsid w:val="00501EE0"/>
    <w:rsid w:val="00502269"/>
    <w:rsid w:val="00502362"/>
    <w:rsid w:val="00503551"/>
    <w:rsid w:val="005036F8"/>
    <w:rsid w:val="00503EDF"/>
    <w:rsid w:val="00504BD9"/>
    <w:rsid w:val="00504F0F"/>
    <w:rsid w:val="00506E31"/>
    <w:rsid w:val="0050751E"/>
    <w:rsid w:val="00507C88"/>
    <w:rsid w:val="00510776"/>
    <w:rsid w:val="005127F1"/>
    <w:rsid w:val="00513E19"/>
    <w:rsid w:val="005157B6"/>
    <w:rsid w:val="0051706E"/>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36F"/>
    <w:rsid w:val="00542923"/>
    <w:rsid w:val="00542C2B"/>
    <w:rsid w:val="00543042"/>
    <w:rsid w:val="005433B8"/>
    <w:rsid w:val="00544CC2"/>
    <w:rsid w:val="005451B2"/>
    <w:rsid w:val="00545442"/>
    <w:rsid w:val="005475F7"/>
    <w:rsid w:val="00550051"/>
    <w:rsid w:val="0055012B"/>
    <w:rsid w:val="00551078"/>
    <w:rsid w:val="00551EDF"/>
    <w:rsid w:val="005527C6"/>
    <w:rsid w:val="005532FE"/>
    <w:rsid w:val="00553F3F"/>
    <w:rsid w:val="00556798"/>
    <w:rsid w:val="005574F6"/>
    <w:rsid w:val="00561675"/>
    <w:rsid w:val="005618CC"/>
    <w:rsid w:val="00562183"/>
    <w:rsid w:val="005624B8"/>
    <w:rsid w:val="005625DE"/>
    <w:rsid w:val="005637D1"/>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545A"/>
    <w:rsid w:val="00586444"/>
    <w:rsid w:val="00586657"/>
    <w:rsid w:val="0058670E"/>
    <w:rsid w:val="00586F1C"/>
    <w:rsid w:val="00586F5D"/>
    <w:rsid w:val="00587203"/>
    <w:rsid w:val="00587337"/>
    <w:rsid w:val="005875E4"/>
    <w:rsid w:val="00587857"/>
    <w:rsid w:val="005900B4"/>
    <w:rsid w:val="00590720"/>
    <w:rsid w:val="0059089E"/>
    <w:rsid w:val="00590AE8"/>
    <w:rsid w:val="00591521"/>
    <w:rsid w:val="00593771"/>
    <w:rsid w:val="0059450A"/>
    <w:rsid w:val="005957D5"/>
    <w:rsid w:val="005965D0"/>
    <w:rsid w:val="00596AB0"/>
    <w:rsid w:val="005A082F"/>
    <w:rsid w:val="005A0C01"/>
    <w:rsid w:val="005A1102"/>
    <w:rsid w:val="005A1C16"/>
    <w:rsid w:val="005A4A81"/>
    <w:rsid w:val="005A4B8E"/>
    <w:rsid w:val="005A54BB"/>
    <w:rsid w:val="005A565E"/>
    <w:rsid w:val="005A7010"/>
    <w:rsid w:val="005A7210"/>
    <w:rsid w:val="005A725A"/>
    <w:rsid w:val="005A7777"/>
    <w:rsid w:val="005B0213"/>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64C4"/>
    <w:rsid w:val="005D77F6"/>
    <w:rsid w:val="005E020F"/>
    <w:rsid w:val="005E02FA"/>
    <w:rsid w:val="005E2670"/>
    <w:rsid w:val="005E3E8A"/>
    <w:rsid w:val="005E3F16"/>
    <w:rsid w:val="005E6C90"/>
    <w:rsid w:val="005F0D7E"/>
    <w:rsid w:val="005F13F1"/>
    <w:rsid w:val="005F1FC7"/>
    <w:rsid w:val="005F68F2"/>
    <w:rsid w:val="00600116"/>
    <w:rsid w:val="00602551"/>
    <w:rsid w:val="00605D65"/>
    <w:rsid w:val="0060726A"/>
    <w:rsid w:val="00607392"/>
    <w:rsid w:val="006073BF"/>
    <w:rsid w:val="00610A54"/>
    <w:rsid w:val="006113C1"/>
    <w:rsid w:val="00612148"/>
    <w:rsid w:val="00612ABA"/>
    <w:rsid w:val="00617A3B"/>
    <w:rsid w:val="00620AE6"/>
    <w:rsid w:val="00621CB6"/>
    <w:rsid w:val="00621CF4"/>
    <w:rsid w:val="00625146"/>
    <w:rsid w:val="006262CA"/>
    <w:rsid w:val="00627213"/>
    <w:rsid w:val="00634A38"/>
    <w:rsid w:val="0063653E"/>
    <w:rsid w:val="00637083"/>
    <w:rsid w:val="00641603"/>
    <w:rsid w:val="00642752"/>
    <w:rsid w:val="00642908"/>
    <w:rsid w:val="00645E53"/>
    <w:rsid w:val="0064623E"/>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E25"/>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54C4"/>
    <w:rsid w:val="006A6F11"/>
    <w:rsid w:val="006A7153"/>
    <w:rsid w:val="006A71E3"/>
    <w:rsid w:val="006B0803"/>
    <w:rsid w:val="006B3206"/>
    <w:rsid w:val="006B34CA"/>
    <w:rsid w:val="006B5DF1"/>
    <w:rsid w:val="006C0016"/>
    <w:rsid w:val="006C0422"/>
    <w:rsid w:val="006C1351"/>
    <w:rsid w:val="006C20AE"/>
    <w:rsid w:val="006C28E5"/>
    <w:rsid w:val="006C3619"/>
    <w:rsid w:val="006C4292"/>
    <w:rsid w:val="006C44D0"/>
    <w:rsid w:val="006C4C97"/>
    <w:rsid w:val="006C5924"/>
    <w:rsid w:val="006C7DCF"/>
    <w:rsid w:val="006D109C"/>
    <w:rsid w:val="006D22D2"/>
    <w:rsid w:val="006D2757"/>
    <w:rsid w:val="006D2869"/>
    <w:rsid w:val="006D4FD8"/>
    <w:rsid w:val="006D59FE"/>
    <w:rsid w:val="006D6245"/>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4BB6"/>
    <w:rsid w:val="006F5977"/>
    <w:rsid w:val="006F6E8C"/>
    <w:rsid w:val="006F796E"/>
    <w:rsid w:val="0070250E"/>
    <w:rsid w:val="00703FA4"/>
    <w:rsid w:val="00706D88"/>
    <w:rsid w:val="00707E1B"/>
    <w:rsid w:val="00710C75"/>
    <w:rsid w:val="00710F5E"/>
    <w:rsid w:val="0071163D"/>
    <w:rsid w:val="00711BFC"/>
    <w:rsid w:val="007136FE"/>
    <w:rsid w:val="00714542"/>
    <w:rsid w:val="00714CE7"/>
    <w:rsid w:val="00715EFA"/>
    <w:rsid w:val="00720A20"/>
    <w:rsid w:val="00721040"/>
    <w:rsid w:val="00722813"/>
    <w:rsid w:val="00723984"/>
    <w:rsid w:val="00724768"/>
    <w:rsid w:val="00724EF9"/>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4AFB"/>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23"/>
    <w:rsid w:val="007705C5"/>
    <w:rsid w:val="00771D6E"/>
    <w:rsid w:val="00772B01"/>
    <w:rsid w:val="007736A9"/>
    <w:rsid w:val="00773935"/>
    <w:rsid w:val="00774559"/>
    <w:rsid w:val="0077626D"/>
    <w:rsid w:val="0077710D"/>
    <w:rsid w:val="00781F5E"/>
    <w:rsid w:val="00782441"/>
    <w:rsid w:val="007824B2"/>
    <w:rsid w:val="007838A3"/>
    <w:rsid w:val="00785984"/>
    <w:rsid w:val="007859F2"/>
    <w:rsid w:val="007862AA"/>
    <w:rsid w:val="00786658"/>
    <w:rsid w:val="00786700"/>
    <w:rsid w:val="007913A4"/>
    <w:rsid w:val="00792DD9"/>
    <w:rsid w:val="007931E8"/>
    <w:rsid w:val="007931F7"/>
    <w:rsid w:val="007950C4"/>
    <w:rsid w:val="00795B99"/>
    <w:rsid w:val="00795D67"/>
    <w:rsid w:val="0079622B"/>
    <w:rsid w:val="00797DBE"/>
    <w:rsid w:val="007A0965"/>
    <w:rsid w:val="007A1644"/>
    <w:rsid w:val="007A2A21"/>
    <w:rsid w:val="007A2DA1"/>
    <w:rsid w:val="007A41D5"/>
    <w:rsid w:val="007A4E8D"/>
    <w:rsid w:val="007A5727"/>
    <w:rsid w:val="007B0DDC"/>
    <w:rsid w:val="007B0EE4"/>
    <w:rsid w:val="007B11D8"/>
    <w:rsid w:val="007B1C99"/>
    <w:rsid w:val="007B404C"/>
    <w:rsid w:val="007B4889"/>
    <w:rsid w:val="007B4930"/>
    <w:rsid w:val="007B6ED5"/>
    <w:rsid w:val="007C02EB"/>
    <w:rsid w:val="007C0D37"/>
    <w:rsid w:val="007C0F28"/>
    <w:rsid w:val="007C1B67"/>
    <w:rsid w:val="007C45B2"/>
    <w:rsid w:val="007C5220"/>
    <w:rsid w:val="007C7AED"/>
    <w:rsid w:val="007D29AE"/>
    <w:rsid w:val="007D6BF4"/>
    <w:rsid w:val="007D79DD"/>
    <w:rsid w:val="007D7C02"/>
    <w:rsid w:val="007E0221"/>
    <w:rsid w:val="007E58B3"/>
    <w:rsid w:val="007E5B96"/>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1CBA"/>
    <w:rsid w:val="0080294B"/>
    <w:rsid w:val="00802BDB"/>
    <w:rsid w:val="0080327E"/>
    <w:rsid w:val="00804295"/>
    <w:rsid w:val="00804FB2"/>
    <w:rsid w:val="008051E1"/>
    <w:rsid w:val="00805EC8"/>
    <w:rsid w:val="008064A6"/>
    <w:rsid w:val="0080677C"/>
    <w:rsid w:val="00807D6F"/>
    <w:rsid w:val="008105F5"/>
    <w:rsid w:val="00811146"/>
    <w:rsid w:val="00812F4D"/>
    <w:rsid w:val="00814B5D"/>
    <w:rsid w:val="00815E0B"/>
    <w:rsid w:val="008168B5"/>
    <w:rsid w:val="00821FB9"/>
    <w:rsid w:val="00822414"/>
    <w:rsid w:val="00825D0A"/>
    <w:rsid w:val="00825DFF"/>
    <w:rsid w:val="00826615"/>
    <w:rsid w:val="0083136F"/>
    <w:rsid w:val="008318EF"/>
    <w:rsid w:val="0083609A"/>
    <w:rsid w:val="0083702B"/>
    <w:rsid w:val="00841408"/>
    <w:rsid w:val="00842E3B"/>
    <w:rsid w:val="00846BD1"/>
    <w:rsid w:val="00846DDF"/>
    <w:rsid w:val="0084744E"/>
    <w:rsid w:val="008516AB"/>
    <w:rsid w:val="00851A78"/>
    <w:rsid w:val="00852DFD"/>
    <w:rsid w:val="008553C1"/>
    <w:rsid w:val="0085795A"/>
    <w:rsid w:val="00857AB5"/>
    <w:rsid w:val="00860411"/>
    <w:rsid w:val="00860D2B"/>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6BBA"/>
    <w:rsid w:val="008A7038"/>
    <w:rsid w:val="008A7D3F"/>
    <w:rsid w:val="008B065B"/>
    <w:rsid w:val="008B1695"/>
    <w:rsid w:val="008B198C"/>
    <w:rsid w:val="008B3098"/>
    <w:rsid w:val="008C1D97"/>
    <w:rsid w:val="008C22D1"/>
    <w:rsid w:val="008C3F5B"/>
    <w:rsid w:val="008C7329"/>
    <w:rsid w:val="008D059A"/>
    <w:rsid w:val="008D26F9"/>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0BFE"/>
    <w:rsid w:val="00921A91"/>
    <w:rsid w:val="00923BB9"/>
    <w:rsid w:val="00924380"/>
    <w:rsid w:val="00930D61"/>
    <w:rsid w:val="0093132A"/>
    <w:rsid w:val="00932EB2"/>
    <w:rsid w:val="009332F0"/>
    <w:rsid w:val="00933480"/>
    <w:rsid w:val="009341E1"/>
    <w:rsid w:val="0093557E"/>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49C"/>
    <w:rsid w:val="009647A2"/>
    <w:rsid w:val="00965951"/>
    <w:rsid w:val="00966836"/>
    <w:rsid w:val="00966D8C"/>
    <w:rsid w:val="009679E5"/>
    <w:rsid w:val="00970167"/>
    <w:rsid w:val="009706B9"/>
    <w:rsid w:val="009711B3"/>
    <w:rsid w:val="00971BB7"/>
    <w:rsid w:val="009726F9"/>
    <w:rsid w:val="00974F57"/>
    <w:rsid w:val="0097786B"/>
    <w:rsid w:val="00980213"/>
    <w:rsid w:val="0098049C"/>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1935"/>
    <w:rsid w:val="009A2E86"/>
    <w:rsid w:val="009A3301"/>
    <w:rsid w:val="009A42AD"/>
    <w:rsid w:val="009A4A72"/>
    <w:rsid w:val="009A5F83"/>
    <w:rsid w:val="009A6A76"/>
    <w:rsid w:val="009B0B1D"/>
    <w:rsid w:val="009B4CFB"/>
    <w:rsid w:val="009B6106"/>
    <w:rsid w:val="009B63D5"/>
    <w:rsid w:val="009B7027"/>
    <w:rsid w:val="009C3828"/>
    <w:rsid w:val="009C3C07"/>
    <w:rsid w:val="009C4C9E"/>
    <w:rsid w:val="009C5D2F"/>
    <w:rsid w:val="009C7B8F"/>
    <w:rsid w:val="009D2790"/>
    <w:rsid w:val="009D28E1"/>
    <w:rsid w:val="009D29E7"/>
    <w:rsid w:val="009D30E3"/>
    <w:rsid w:val="009D31C4"/>
    <w:rsid w:val="009D52A8"/>
    <w:rsid w:val="009D5DCB"/>
    <w:rsid w:val="009E0B9E"/>
    <w:rsid w:val="009E179D"/>
    <w:rsid w:val="009E21F4"/>
    <w:rsid w:val="009E4771"/>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0EC2"/>
    <w:rsid w:val="00A1238A"/>
    <w:rsid w:val="00A12CD7"/>
    <w:rsid w:val="00A14B57"/>
    <w:rsid w:val="00A15D0B"/>
    <w:rsid w:val="00A20105"/>
    <w:rsid w:val="00A203EE"/>
    <w:rsid w:val="00A22690"/>
    <w:rsid w:val="00A2483E"/>
    <w:rsid w:val="00A25E18"/>
    <w:rsid w:val="00A2640E"/>
    <w:rsid w:val="00A2649A"/>
    <w:rsid w:val="00A27076"/>
    <w:rsid w:val="00A307AE"/>
    <w:rsid w:val="00A345A7"/>
    <w:rsid w:val="00A34E69"/>
    <w:rsid w:val="00A35037"/>
    <w:rsid w:val="00A35641"/>
    <w:rsid w:val="00A37387"/>
    <w:rsid w:val="00A4066F"/>
    <w:rsid w:val="00A41DFB"/>
    <w:rsid w:val="00A433FD"/>
    <w:rsid w:val="00A443BB"/>
    <w:rsid w:val="00A47C5C"/>
    <w:rsid w:val="00A47F53"/>
    <w:rsid w:val="00A47FD7"/>
    <w:rsid w:val="00A50B7D"/>
    <w:rsid w:val="00A51CEC"/>
    <w:rsid w:val="00A52012"/>
    <w:rsid w:val="00A520BB"/>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1A82"/>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558"/>
    <w:rsid w:val="00AA1B93"/>
    <w:rsid w:val="00AA1D80"/>
    <w:rsid w:val="00AA3298"/>
    <w:rsid w:val="00AA4384"/>
    <w:rsid w:val="00AA505A"/>
    <w:rsid w:val="00AA6084"/>
    <w:rsid w:val="00AA78BC"/>
    <w:rsid w:val="00AB1BCC"/>
    <w:rsid w:val="00AB1E99"/>
    <w:rsid w:val="00AB2B68"/>
    <w:rsid w:val="00AB42AC"/>
    <w:rsid w:val="00AB4930"/>
    <w:rsid w:val="00AB60FC"/>
    <w:rsid w:val="00AC19EB"/>
    <w:rsid w:val="00AC32BD"/>
    <w:rsid w:val="00AC6D6C"/>
    <w:rsid w:val="00AC741F"/>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6AB0"/>
    <w:rsid w:val="00B26B38"/>
    <w:rsid w:val="00B2782B"/>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1917"/>
    <w:rsid w:val="00B6305E"/>
    <w:rsid w:val="00B63E5C"/>
    <w:rsid w:val="00B707EC"/>
    <w:rsid w:val="00B72FA7"/>
    <w:rsid w:val="00B744E4"/>
    <w:rsid w:val="00B75E50"/>
    <w:rsid w:val="00B76CE0"/>
    <w:rsid w:val="00B77CC8"/>
    <w:rsid w:val="00B8059F"/>
    <w:rsid w:val="00B8166B"/>
    <w:rsid w:val="00B83003"/>
    <w:rsid w:val="00B83748"/>
    <w:rsid w:val="00B872E5"/>
    <w:rsid w:val="00B9076C"/>
    <w:rsid w:val="00B90B15"/>
    <w:rsid w:val="00B91EB9"/>
    <w:rsid w:val="00B9371E"/>
    <w:rsid w:val="00B946C2"/>
    <w:rsid w:val="00B97DC0"/>
    <w:rsid w:val="00BA0DB8"/>
    <w:rsid w:val="00BA0FA8"/>
    <w:rsid w:val="00BA13BE"/>
    <w:rsid w:val="00BA4670"/>
    <w:rsid w:val="00BA49A4"/>
    <w:rsid w:val="00BA7657"/>
    <w:rsid w:val="00BB1769"/>
    <w:rsid w:val="00BB1CB2"/>
    <w:rsid w:val="00BB4FA2"/>
    <w:rsid w:val="00BB4FAF"/>
    <w:rsid w:val="00BB52E8"/>
    <w:rsid w:val="00BB5EEB"/>
    <w:rsid w:val="00BB5FE7"/>
    <w:rsid w:val="00BB69E5"/>
    <w:rsid w:val="00BB7BAD"/>
    <w:rsid w:val="00BC0558"/>
    <w:rsid w:val="00BC0DCF"/>
    <w:rsid w:val="00BC115F"/>
    <w:rsid w:val="00BC2F47"/>
    <w:rsid w:val="00BC373F"/>
    <w:rsid w:val="00BC3A95"/>
    <w:rsid w:val="00BC5E2D"/>
    <w:rsid w:val="00BC5F0B"/>
    <w:rsid w:val="00BC643D"/>
    <w:rsid w:val="00BC6C48"/>
    <w:rsid w:val="00BC6CC2"/>
    <w:rsid w:val="00BC73CD"/>
    <w:rsid w:val="00BC7C33"/>
    <w:rsid w:val="00BD02A2"/>
    <w:rsid w:val="00BD0552"/>
    <w:rsid w:val="00BD0AB8"/>
    <w:rsid w:val="00BD3E05"/>
    <w:rsid w:val="00BD4CBB"/>
    <w:rsid w:val="00BD50E7"/>
    <w:rsid w:val="00BD6E77"/>
    <w:rsid w:val="00BD767D"/>
    <w:rsid w:val="00BE1581"/>
    <w:rsid w:val="00BE1B43"/>
    <w:rsid w:val="00BE1D6E"/>
    <w:rsid w:val="00BE300D"/>
    <w:rsid w:val="00BE3DF2"/>
    <w:rsid w:val="00BE422F"/>
    <w:rsid w:val="00BF2D31"/>
    <w:rsid w:val="00BF2FCF"/>
    <w:rsid w:val="00BF4A5F"/>
    <w:rsid w:val="00BF5F01"/>
    <w:rsid w:val="00BF5F15"/>
    <w:rsid w:val="00C00134"/>
    <w:rsid w:val="00C026F3"/>
    <w:rsid w:val="00C04A47"/>
    <w:rsid w:val="00C04FF1"/>
    <w:rsid w:val="00C05412"/>
    <w:rsid w:val="00C062C3"/>
    <w:rsid w:val="00C06F7F"/>
    <w:rsid w:val="00C11A22"/>
    <w:rsid w:val="00C12468"/>
    <w:rsid w:val="00C12641"/>
    <w:rsid w:val="00C12DA9"/>
    <w:rsid w:val="00C13464"/>
    <w:rsid w:val="00C13D36"/>
    <w:rsid w:val="00C165D4"/>
    <w:rsid w:val="00C16B8C"/>
    <w:rsid w:val="00C16ECE"/>
    <w:rsid w:val="00C201FE"/>
    <w:rsid w:val="00C20643"/>
    <w:rsid w:val="00C20B4A"/>
    <w:rsid w:val="00C20F57"/>
    <w:rsid w:val="00C21007"/>
    <w:rsid w:val="00C2117B"/>
    <w:rsid w:val="00C2160E"/>
    <w:rsid w:val="00C21C3C"/>
    <w:rsid w:val="00C24D75"/>
    <w:rsid w:val="00C26080"/>
    <w:rsid w:val="00C26480"/>
    <w:rsid w:val="00C27C66"/>
    <w:rsid w:val="00C27C9E"/>
    <w:rsid w:val="00C32A46"/>
    <w:rsid w:val="00C34192"/>
    <w:rsid w:val="00C35C42"/>
    <w:rsid w:val="00C3650B"/>
    <w:rsid w:val="00C4001F"/>
    <w:rsid w:val="00C420C3"/>
    <w:rsid w:val="00C4422F"/>
    <w:rsid w:val="00C44728"/>
    <w:rsid w:val="00C50501"/>
    <w:rsid w:val="00C51F4E"/>
    <w:rsid w:val="00C62016"/>
    <w:rsid w:val="00C6372A"/>
    <w:rsid w:val="00C63D98"/>
    <w:rsid w:val="00C64E9F"/>
    <w:rsid w:val="00C65159"/>
    <w:rsid w:val="00C657EF"/>
    <w:rsid w:val="00C6639E"/>
    <w:rsid w:val="00C67CEB"/>
    <w:rsid w:val="00C71E51"/>
    <w:rsid w:val="00C727F8"/>
    <w:rsid w:val="00C728C9"/>
    <w:rsid w:val="00C73370"/>
    <w:rsid w:val="00C73EB2"/>
    <w:rsid w:val="00C740C8"/>
    <w:rsid w:val="00C758A6"/>
    <w:rsid w:val="00C76013"/>
    <w:rsid w:val="00C766CC"/>
    <w:rsid w:val="00C76E16"/>
    <w:rsid w:val="00C77627"/>
    <w:rsid w:val="00C802FC"/>
    <w:rsid w:val="00C82188"/>
    <w:rsid w:val="00C82342"/>
    <w:rsid w:val="00C828BE"/>
    <w:rsid w:val="00C83152"/>
    <w:rsid w:val="00C84BD1"/>
    <w:rsid w:val="00C8610C"/>
    <w:rsid w:val="00C866AC"/>
    <w:rsid w:val="00C866DC"/>
    <w:rsid w:val="00C90CF9"/>
    <w:rsid w:val="00C921B1"/>
    <w:rsid w:val="00C9441C"/>
    <w:rsid w:val="00C9490E"/>
    <w:rsid w:val="00C96066"/>
    <w:rsid w:val="00C9684E"/>
    <w:rsid w:val="00C97D11"/>
    <w:rsid w:val="00CA1C67"/>
    <w:rsid w:val="00CA2218"/>
    <w:rsid w:val="00CA2484"/>
    <w:rsid w:val="00CA27FA"/>
    <w:rsid w:val="00CA2E23"/>
    <w:rsid w:val="00CA3002"/>
    <w:rsid w:val="00CA326C"/>
    <w:rsid w:val="00CA3CCD"/>
    <w:rsid w:val="00CA4CDE"/>
    <w:rsid w:val="00CA5AEE"/>
    <w:rsid w:val="00CA77C5"/>
    <w:rsid w:val="00CA790D"/>
    <w:rsid w:val="00CB0CA7"/>
    <w:rsid w:val="00CB1A9C"/>
    <w:rsid w:val="00CB2920"/>
    <w:rsid w:val="00CB3707"/>
    <w:rsid w:val="00CB3DB6"/>
    <w:rsid w:val="00CB5C2A"/>
    <w:rsid w:val="00CB6ACD"/>
    <w:rsid w:val="00CB7C55"/>
    <w:rsid w:val="00CC0602"/>
    <w:rsid w:val="00CC0AAD"/>
    <w:rsid w:val="00CC0FA5"/>
    <w:rsid w:val="00CC22E8"/>
    <w:rsid w:val="00CC3BD8"/>
    <w:rsid w:val="00CC3DF4"/>
    <w:rsid w:val="00CC4EBF"/>
    <w:rsid w:val="00CC60B4"/>
    <w:rsid w:val="00CD0021"/>
    <w:rsid w:val="00CD01C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6EC"/>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2A4"/>
    <w:rsid w:val="00D34686"/>
    <w:rsid w:val="00D360AB"/>
    <w:rsid w:val="00D36440"/>
    <w:rsid w:val="00D36955"/>
    <w:rsid w:val="00D371B7"/>
    <w:rsid w:val="00D374A4"/>
    <w:rsid w:val="00D377A3"/>
    <w:rsid w:val="00D37925"/>
    <w:rsid w:val="00D402E6"/>
    <w:rsid w:val="00D40D2F"/>
    <w:rsid w:val="00D41F74"/>
    <w:rsid w:val="00D430D9"/>
    <w:rsid w:val="00D45305"/>
    <w:rsid w:val="00D50E04"/>
    <w:rsid w:val="00D541DA"/>
    <w:rsid w:val="00D61683"/>
    <w:rsid w:val="00D61D1B"/>
    <w:rsid w:val="00D6543D"/>
    <w:rsid w:val="00D655E7"/>
    <w:rsid w:val="00D65679"/>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95C60"/>
    <w:rsid w:val="00DA358B"/>
    <w:rsid w:val="00DA513D"/>
    <w:rsid w:val="00DB1E93"/>
    <w:rsid w:val="00DB1F76"/>
    <w:rsid w:val="00DB21FC"/>
    <w:rsid w:val="00DB3124"/>
    <w:rsid w:val="00DB5F3C"/>
    <w:rsid w:val="00DC4DCB"/>
    <w:rsid w:val="00DD014C"/>
    <w:rsid w:val="00DD0AE0"/>
    <w:rsid w:val="00DD0D45"/>
    <w:rsid w:val="00DD2D30"/>
    <w:rsid w:val="00DD367E"/>
    <w:rsid w:val="00DD3E28"/>
    <w:rsid w:val="00DD4825"/>
    <w:rsid w:val="00DD68D3"/>
    <w:rsid w:val="00DE19A3"/>
    <w:rsid w:val="00DE2F75"/>
    <w:rsid w:val="00DE3040"/>
    <w:rsid w:val="00DE3AD5"/>
    <w:rsid w:val="00DE5993"/>
    <w:rsid w:val="00DE6E0D"/>
    <w:rsid w:val="00DE7980"/>
    <w:rsid w:val="00DF2C79"/>
    <w:rsid w:val="00DF514B"/>
    <w:rsid w:val="00DF5887"/>
    <w:rsid w:val="00DF5A86"/>
    <w:rsid w:val="00DF5ACA"/>
    <w:rsid w:val="00DF7C9C"/>
    <w:rsid w:val="00E00189"/>
    <w:rsid w:val="00E010F8"/>
    <w:rsid w:val="00E0263D"/>
    <w:rsid w:val="00E02DF2"/>
    <w:rsid w:val="00E03A18"/>
    <w:rsid w:val="00E042DB"/>
    <w:rsid w:val="00E04639"/>
    <w:rsid w:val="00E062F6"/>
    <w:rsid w:val="00E10D40"/>
    <w:rsid w:val="00E1199B"/>
    <w:rsid w:val="00E13809"/>
    <w:rsid w:val="00E142B5"/>
    <w:rsid w:val="00E1440D"/>
    <w:rsid w:val="00E14B5B"/>
    <w:rsid w:val="00E14CCC"/>
    <w:rsid w:val="00E209AD"/>
    <w:rsid w:val="00E21E00"/>
    <w:rsid w:val="00E22242"/>
    <w:rsid w:val="00E224CF"/>
    <w:rsid w:val="00E2351F"/>
    <w:rsid w:val="00E258D7"/>
    <w:rsid w:val="00E26455"/>
    <w:rsid w:val="00E27039"/>
    <w:rsid w:val="00E27D63"/>
    <w:rsid w:val="00E30084"/>
    <w:rsid w:val="00E31C7B"/>
    <w:rsid w:val="00E34464"/>
    <w:rsid w:val="00E34D15"/>
    <w:rsid w:val="00E358D5"/>
    <w:rsid w:val="00E35AC9"/>
    <w:rsid w:val="00E360C1"/>
    <w:rsid w:val="00E378FB"/>
    <w:rsid w:val="00E37C06"/>
    <w:rsid w:val="00E43FA6"/>
    <w:rsid w:val="00E45E92"/>
    <w:rsid w:val="00E46150"/>
    <w:rsid w:val="00E46621"/>
    <w:rsid w:val="00E46ADE"/>
    <w:rsid w:val="00E4710B"/>
    <w:rsid w:val="00E5131B"/>
    <w:rsid w:val="00E51F1C"/>
    <w:rsid w:val="00E530E0"/>
    <w:rsid w:val="00E54138"/>
    <w:rsid w:val="00E54D64"/>
    <w:rsid w:val="00E558AA"/>
    <w:rsid w:val="00E55D4C"/>
    <w:rsid w:val="00E62A93"/>
    <w:rsid w:val="00E63A0B"/>
    <w:rsid w:val="00E66945"/>
    <w:rsid w:val="00E704D1"/>
    <w:rsid w:val="00E72212"/>
    <w:rsid w:val="00E752FF"/>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5146"/>
    <w:rsid w:val="00E8697D"/>
    <w:rsid w:val="00E87B0C"/>
    <w:rsid w:val="00E91488"/>
    <w:rsid w:val="00E934FF"/>
    <w:rsid w:val="00E957B3"/>
    <w:rsid w:val="00E96953"/>
    <w:rsid w:val="00E96967"/>
    <w:rsid w:val="00E96E23"/>
    <w:rsid w:val="00E97614"/>
    <w:rsid w:val="00EA21F3"/>
    <w:rsid w:val="00EA2F94"/>
    <w:rsid w:val="00EA5F60"/>
    <w:rsid w:val="00EA7187"/>
    <w:rsid w:val="00EA73A8"/>
    <w:rsid w:val="00EB0396"/>
    <w:rsid w:val="00EB289A"/>
    <w:rsid w:val="00EB39DF"/>
    <w:rsid w:val="00EB5ABB"/>
    <w:rsid w:val="00EC0A43"/>
    <w:rsid w:val="00EC1C03"/>
    <w:rsid w:val="00EC2AD5"/>
    <w:rsid w:val="00EC2BFC"/>
    <w:rsid w:val="00EC2C74"/>
    <w:rsid w:val="00EC3572"/>
    <w:rsid w:val="00EC3663"/>
    <w:rsid w:val="00EC4648"/>
    <w:rsid w:val="00EC5A83"/>
    <w:rsid w:val="00EC63C1"/>
    <w:rsid w:val="00EC6678"/>
    <w:rsid w:val="00ED08D7"/>
    <w:rsid w:val="00ED26B7"/>
    <w:rsid w:val="00ED3C29"/>
    <w:rsid w:val="00ED59C1"/>
    <w:rsid w:val="00ED6154"/>
    <w:rsid w:val="00ED7152"/>
    <w:rsid w:val="00ED735C"/>
    <w:rsid w:val="00ED7511"/>
    <w:rsid w:val="00ED782D"/>
    <w:rsid w:val="00EE0689"/>
    <w:rsid w:val="00EE1373"/>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2D"/>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26EB"/>
    <w:rsid w:val="00F341A0"/>
    <w:rsid w:val="00F34DA3"/>
    <w:rsid w:val="00F371B5"/>
    <w:rsid w:val="00F378B3"/>
    <w:rsid w:val="00F37B8E"/>
    <w:rsid w:val="00F4076B"/>
    <w:rsid w:val="00F41340"/>
    <w:rsid w:val="00F41388"/>
    <w:rsid w:val="00F416CE"/>
    <w:rsid w:val="00F41EBA"/>
    <w:rsid w:val="00F424BF"/>
    <w:rsid w:val="00F44B26"/>
    <w:rsid w:val="00F45FED"/>
    <w:rsid w:val="00F50168"/>
    <w:rsid w:val="00F50BBA"/>
    <w:rsid w:val="00F50EF5"/>
    <w:rsid w:val="00F51842"/>
    <w:rsid w:val="00F52EEA"/>
    <w:rsid w:val="00F54013"/>
    <w:rsid w:val="00F54F6A"/>
    <w:rsid w:val="00F56C38"/>
    <w:rsid w:val="00F62BD1"/>
    <w:rsid w:val="00F640C2"/>
    <w:rsid w:val="00F657FB"/>
    <w:rsid w:val="00F67473"/>
    <w:rsid w:val="00F70016"/>
    <w:rsid w:val="00F72559"/>
    <w:rsid w:val="00F728D9"/>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079C"/>
    <w:rsid w:val="00F910E2"/>
    <w:rsid w:val="00F92903"/>
    <w:rsid w:val="00F92C96"/>
    <w:rsid w:val="00F9496E"/>
    <w:rsid w:val="00F96420"/>
    <w:rsid w:val="00F979CD"/>
    <w:rsid w:val="00FA0517"/>
    <w:rsid w:val="00FA0EE1"/>
    <w:rsid w:val="00FA199A"/>
    <w:rsid w:val="00FA1CBD"/>
    <w:rsid w:val="00FA440B"/>
    <w:rsid w:val="00FA4576"/>
    <w:rsid w:val="00FA56A3"/>
    <w:rsid w:val="00FA7A0E"/>
    <w:rsid w:val="00FB1059"/>
    <w:rsid w:val="00FB112F"/>
    <w:rsid w:val="00FB12F6"/>
    <w:rsid w:val="00FB4894"/>
    <w:rsid w:val="00FB521D"/>
    <w:rsid w:val="00FB6C53"/>
    <w:rsid w:val="00FB7870"/>
    <w:rsid w:val="00FB79B8"/>
    <w:rsid w:val="00FC02C8"/>
    <w:rsid w:val="00FC71AE"/>
    <w:rsid w:val="00FC7A35"/>
    <w:rsid w:val="00FD048E"/>
    <w:rsid w:val="00FD0AE7"/>
    <w:rsid w:val="00FD19EE"/>
    <w:rsid w:val="00FD2537"/>
    <w:rsid w:val="00FD36BF"/>
    <w:rsid w:val="00FD656B"/>
    <w:rsid w:val="00FE37A0"/>
    <w:rsid w:val="00FE3A78"/>
    <w:rsid w:val="00FE4933"/>
    <w:rsid w:val="00FE6396"/>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284BE"/>
  <w15:chartTrackingRefBased/>
  <w15:docId w15:val="{28DD660D-D780-4C1D-8786-895EF55B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3EDF"/>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 w:type="paragraph" w:styleId="BalloonText">
    <w:name w:val="Balloon Text"/>
    <w:basedOn w:val="Normal"/>
    <w:link w:val="BalloonTextChar"/>
    <w:rsid w:val="00357C41"/>
    <w:rPr>
      <w:rFonts w:ascii="Segoe UI" w:hAnsi="Segoe UI" w:cs="Segoe UI"/>
      <w:sz w:val="18"/>
      <w:szCs w:val="18"/>
    </w:rPr>
  </w:style>
  <w:style w:type="character" w:customStyle="1" w:styleId="BalloonTextChar">
    <w:name w:val="Balloon Text Char"/>
    <w:basedOn w:val="DefaultParagraphFont"/>
    <w:link w:val="BalloonText"/>
    <w:rsid w:val="00357C41"/>
    <w:rPr>
      <w:rFonts w:ascii="Segoe UI" w:hAnsi="Segoe UI" w:cs="Segoe UI"/>
      <w:sz w:val="18"/>
      <w:szCs w:val="18"/>
      <w:lang w:eastAsia="en-US"/>
    </w:rPr>
  </w:style>
  <w:style w:type="character" w:customStyle="1" w:styleId="pval">
    <w:name w:val="pval"/>
    <w:basedOn w:val="DefaultParagraphFont"/>
    <w:rsid w:val="00AB4930"/>
  </w:style>
  <w:style w:type="paragraph" w:styleId="ListParagraph">
    <w:name w:val="List Paragraph"/>
    <w:basedOn w:val="Normal"/>
    <w:uiPriority w:val="34"/>
    <w:qFormat/>
    <w:rsid w:val="00AB4930"/>
    <w:pPr>
      <w:ind w:left="720"/>
      <w:contextualSpacing/>
    </w:pPr>
  </w:style>
  <w:style w:type="paragraph" w:styleId="Revision">
    <w:name w:val="Revision"/>
    <w:hidden/>
    <w:uiPriority w:val="99"/>
    <w:semiHidden/>
    <w:rsid w:val="00A25E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5282">
      <w:bodyDiv w:val="1"/>
      <w:marLeft w:val="0"/>
      <w:marRight w:val="0"/>
      <w:marTop w:val="0"/>
      <w:marBottom w:val="0"/>
      <w:divBdr>
        <w:top w:val="none" w:sz="0" w:space="0" w:color="auto"/>
        <w:left w:val="none" w:sz="0" w:space="0" w:color="auto"/>
        <w:bottom w:val="none" w:sz="0" w:space="0" w:color="auto"/>
        <w:right w:val="none" w:sz="0" w:space="0" w:color="auto"/>
      </w:divBdr>
    </w:div>
    <w:div w:id="973484337">
      <w:bodyDiv w:val="1"/>
      <w:marLeft w:val="0"/>
      <w:marRight w:val="0"/>
      <w:marTop w:val="0"/>
      <w:marBottom w:val="0"/>
      <w:divBdr>
        <w:top w:val="none" w:sz="0" w:space="0" w:color="auto"/>
        <w:left w:val="none" w:sz="0" w:space="0" w:color="auto"/>
        <w:bottom w:val="none" w:sz="0" w:space="0" w:color="auto"/>
        <w:right w:val="none" w:sz="0" w:space="0" w:color="auto"/>
      </w:divBdr>
      <w:divsChild>
        <w:div w:id="5601144">
          <w:marLeft w:val="0"/>
          <w:marRight w:val="0"/>
          <w:marTop w:val="0"/>
          <w:marBottom w:val="0"/>
          <w:divBdr>
            <w:top w:val="none" w:sz="0" w:space="0" w:color="auto"/>
            <w:left w:val="none" w:sz="0" w:space="0" w:color="auto"/>
            <w:bottom w:val="none" w:sz="0" w:space="0" w:color="auto"/>
            <w:right w:val="none" w:sz="0" w:space="0" w:color="auto"/>
          </w:divBdr>
        </w:div>
        <w:div w:id="1842044795">
          <w:marLeft w:val="0"/>
          <w:marRight w:val="0"/>
          <w:marTop w:val="0"/>
          <w:marBottom w:val="0"/>
          <w:divBdr>
            <w:top w:val="none" w:sz="0" w:space="0" w:color="auto"/>
            <w:left w:val="none" w:sz="0" w:space="0" w:color="auto"/>
            <w:bottom w:val="none" w:sz="0" w:space="0" w:color="auto"/>
            <w:right w:val="none" w:sz="0" w:space="0" w:color="auto"/>
          </w:divBdr>
        </w:div>
        <w:div w:id="153571354">
          <w:marLeft w:val="0"/>
          <w:marRight w:val="0"/>
          <w:marTop w:val="0"/>
          <w:marBottom w:val="0"/>
          <w:divBdr>
            <w:top w:val="none" w:sz="0" w:space="0" w:color="auto"/>
            <w:left w:val="none" w:sz="0" w:space="0" w:color="auto"/>
            <w:bottom w:val="none" w:sz="0" w:space="0" w:color="auto"/>
            <w:right w:val="none" w:sz="0" w:space="0" w:color="auto"/>
          </w:divBdr>
        </w:div>
        <w:div w:id="615257585">
          <w:marLeft w:val="0"/>
          <w:marRight w:val="0"/>
          <w:marTop w:val="0"/>
          <w:marBottom w:val="0"/>
          <w:divBdr>
            <w:top w:val="none" w:sz="0" w:space="0" w:color="auto"/>
            <w:left w:val="none" w:sz="0" w:space="0" w:color="auto"/>
            <w:bottom w:val="none" w:sz="0" w:space="0" w:color="auto"/>
            <w:right w:val="none" w:sz="0" w:space="0" w:color="auto"/>
          </w:divBdr>
        </w:div>
        <w:div w:id="1110054748">
          <w:marLeft w:val="0"/>
          <w:marRight w:val="0"/>
          <w:marTop w:val="0"/>
          <w:marBottom w:val="0"/>
          <w:divBdr>
            <w:top w:val="none" w:sz="0" w:space="0" w:color="auto"/>
            <w:left w:val="none" w:sz="0" w:space="0" w:color="auto"/>
            <w:bottom w:val="none" w:sz="0" w:space="0" w:color="auto"/>
            <w:right w:val="none" w:sz="0" w:space="0" w:color="auto"/>
          </w:divBdr>
        </w:div>
      </w:divsChild>
    </w:div>
    <w:div w:id="1090539035">
      <w:bodyDiv w:val="1"/>
      <w:marLeft w:val="0"/>
      <w:marRight w:val="0"/>
      <w:marTop w:val="0"/>
      <w:marBottom w:val="0"/>
      <w:divBdr>
        <w:top w:val="none" w:sz="0" w:space="0" w:color="auto"/>
        <w:left w:val="none" w:sz="0" w:space="0" w:color="auto"/>
        <w:bottom w:val="none" w:sz="0" w:space="0" w:color="auto"/>
        <w:right w:val="none" w:sz="0" w:space="0" w:color="auto"/>
      </w:divBdr>
      <w:divsChild>
        <w:div w:id="1428962674">
          <w:marLeft w:val="0"/>
          <w:marRight w:val="0"/>
          <w:marTop w:val="0"/>
          <w:marBottom w:val="0"/>
          <w:divBdr>
            <w:top w:val="none" w:sz="0" w:space="0" w:color="auto"/>
            <w:left w:val="none" w:sz="0" w:space="0" w:color="auto"/>
            <w:bottom w:val="none" w:sz="0" w:space="0" w:color="auto"/>
            <w:right w:val="none" w:sz="0" w:space="0" w:color="auto"/>
          </w:divBdr>
        </w:div>
        <w:div w:id="1795438302">
          <w:marLeft w:val="0"/>
          <w:marRight w:val="0"/>
          <w:marTop w:val="0"/>
          <w:marBottom w:val="0"/>
          <w:divBdr>
            <w:top w:val="none" w:sz="0" w:space="0" w:color="auto"/>
            <w:left w:val="none" w:sz="0" w:space="0" w:color="auto"/>
            <w:bottom w:val="none" w:sz="0" w:space="0" w:color="auto"/>
            <w:right w:val="none" w:sz="0" w:space="0" w:color="auto"/>
          </w:divBdr>
        </w:div>
        <w:div w:id="1867475251">
          <w:marLeft w:val="0"/>
          <w:marRight w:val="0"/>
          <w:marTop w:val="0"/>
          <w:marBottom w:val="0"/>
          <w:divBdr>
            <w:top w:val="none" w:sz="0" w:space="0" w:color="auto"/>
            <w:left w:val="none" w:sz="0" w:space="0" w:color="auto"/>
            <w:bottom w:val="none" w:sz="0" w:space="0" w:color="auto"/>
            <w:right w:val="none" w:sz="0" w:space="0" w:color="auto"/>
          </w:divBdr>
        </w:div>
        <w:div w:id="2034719724">
          <w:marLeft w:val="0"/>
          <w:marRight w:val="0"/>
          <w:marTop w:val="0"/>
          <w:marBottom w:val="0"/>
          <w:divBdr>
            <w:top w:val="none" w:sz="0" w:space="0" w:color="auto"/>
            <w:left w:val="none" w:sz="0" w:space="0" w:color="auto"/>
            <w:bottom w:val="none" w:sz="0" w:space="0" w:color="auto"/>
            <w:right w:val="none" w:sz="0" w:space="0" w:color="auto"/>
          </w:divBdr>
        </w:div>
        <w:div w:id="298266746">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75820784">
      <w:bodyDiv w:val="1"/>
      <w:marLeft w:val="0"/>
      <w:marRight w:val="0"/>
      <w:marTop w:val="0"/>
      <w:marBottom w:val="0"/>
      <w:divBdr>
        <w:top w:val="none" w:sz="0" w:space="0" w:color="auto"/>
        <w:left w:val="none" w:sz="0" w:space="0" w:color="auto"/>
        <w:bottom w:val="none" w:sz="0" w:space="0" w:color="auto"/>
        <w:right w:val="none" w:sz="0" w:space="0" w:color="auto"/>
      </w:divBdr>
    </w:div>
    <w:div w:id="1392002371">
      <w:bodyDiv w:val="1"/>
      <w:marLeft w:val="0"/>
      <w:marRight w:val="0"/>
      <w:marTop w:val="0"/>
      <w:marBottom w:val="0"/>
      <w:divBdr>
        <w:top w:val="none" w:sz="0" w:space="0" w:color="auto"/>
        <w:left w:val="none" w:sz="0" w:space="0" w:color="auto"/>
        <w:bottom w:val="none" w:sz="0" w:space="0" w:color="auto"/>
        <w:right w:val="none" w:sz="0" w:space="0" w:color="auto"/>
      </w:divBdr>
    </w:div>
    <w:div w:id="1890678801">
      <w:bodyDiv w:val="1"/>
      <w:marLeft w:val="0"/>
      <w:marRight w:val="0"/>
      <w:marTop w:val="0"/>
      <w:marBottom w:val="0"/>
      <w:divBdr>
        <w:top w:val="none" w:sz="0" w:space="0" w:color="auto"/>
        <w:left w:val="none" w:sz="0" w:space="0" w:color="auto"/>
        <w:bottom w:val="none" w:sz="0" w:space="0" w:color="auto"/>
        <w:right w:val="none" w:sz="0" w:space="0" w:color="auto"/>
      </w:divBdr>
    </w:div>
    <w:div w:id="1913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CC5A5-84E0-4F3D-8A59-37C36CF6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23752</Words>
  <Characters>135387</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158822</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Caspar Addyman</cp:lastModifiedBy>
  <cp:revision>4</cp:revision>
  <dcterms:created xsi:type="dcterms:W3CDTF">2018-03-01T21:26:00Z</dcterms:created>
  <dcterms:modified xsi:type="dcterms:W3CDTF">2018-03-05T21:23:00Z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