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Default="00E54D64" w:rsidP="009910CA">
      <w:pPr>
        <w:pStyle w:val="TitleOfPaperCover"/>
        <w:tabs>
          <w:tab w:val="clear" w:pos="8640"/>
        </w:tabs>
        <w:spacing w:line="360" w:lineRule="auto"/>
      </w:pPr>
      <w:bookmarkStart w:id="0" w:name="_Hlk507058993"/>
      <w:r>
        <w:t xml:space="preserve">Social </w:t>
      </w:r>
      <w:ins w:id="1" w:author="Caspar Addyman" w:date="2018-02-22T10:27:00Z">
        <w:r w:rsidR="00E752FF">
          <w:t xml:space="preserve">facilitation of </w:t>
        </w:r>
      </w:ins>
      <w:r>
        <w:t>l</w:t>
      </w:r>
      <w:r w:rsidR="00E558AA">
        <w:t>a</w:t>
      </w:r>
      <w:r>
        <w:t>ughter</w:t>
      </w:r>
      <w:r w:rsidR="00B27861">
        <w:t xml:space="preserve"> and smiles</w:t>
      </w:r>
      <w:r>
        <w:t xml:space="preserve"> </w:t>
      </w:r>
      <w:r w:rsidR="00AA1B93">
        <w:t>in preschool children</w:t>
      </w:r>
    </w:p>
    <w:bookmarkEnd w:id="0"/>
    <w:p w:rsidR="001E6B71" w:rsidRPr="00EF2C46" w:rsidRDefault="001E6B71" w:rsidP="009910CA">
      <w:pPr>
        <w:pStyle w:val="TitleOfPaperCover"/>
        <w:tabs>
          <w:tab w:val="clear" w:pos="8640"/>
        </w:tabs>
        <w:spacing w:line="360" w:lineRule="auto"/>
      </w:pPr>
    </w:p>
    <w:p w:rsidR="00583355" w:rsidRPr="00EF2C46" w:rsidRDefault="00E558AA" w:rsidP="009910CA">
      <w:pPr>
        <w:pStyle w:val="AuthorInfo"/>
        <w:tabs>
          <w:tab w:val="clear" w:pos="8640"/>
        </w:tabs>
        <w:spacing w:line="360" w:lineRule="auto"/>
      </w:pPr>
      <w:r>
        <w:t>Caspar Addyman</w:t>
      </w:r>
    </w:p>
    <w:p w:rsidR="00583355" w:rsidRDefault="00E558AA" w:rsidP="009910CA">
      <w:pPr>
        <w:pStyle w:val="AuthorInfo"/>
        <w:tabs>
          <w:tab w:val="clear" w:pos="8640"/>
        </w:tabs>
        <w:spacing w:line="360" w:lineRule="auto"/>
      </w:pPr>
      <w:r>
        <w:t>Goldsmiths, University of London</w:t>
      </w:r>
    </w:p>
    <w:p w:rsidR="001E6B71" w:rsidRDefault="001E6B71" w:rsidP="009910CA">
      <w:pPr>
        <w:pStyle w:val="AuthorInfo"/>
        <w:tabs>
          <w:tab w:val="clear" w:pos="8640"/>
        </w:tabs>
        <w:spacing w:line="360" w:lineRule="auto"/>
      </w:pPr>
    </w:p>
    <w:p w:rsidR="00E558AA" w:rsidRDefault="00E558AA" w:rsidP="009910CA">
      <w:pPr>
        <w:pStyle w:val="AuthorInfo"/>
        <w:tabs>
          <w:tab w:val="clear" w:pos="8640"/>
        </w:tabs>
        <w:spacing w:line="360" w:lineRule="auto"/>
      </w:pPr>
      <w:bookmarkStart w:id="2" w:name="OLE_LINK2"/>
      <w:r>
        <w:t xml:space="preserve">Charlotte </w:t>
      </w:r>
      <w:r w:rsidR="001E6B71">
        <w:t>Fogelquist, Lenka Levakova, Sarah Rees</w:t>
      </w:r>
    </w:p>
    <w:bookmarkEnd w:id="2"/>
    <w:p w:rsidR="001E6B71" w:rsidRPr="00EF2C46" w:rsidRDefault="001E6B71" w:rsidP="009910CA">
      <w:pPr>
        <w:pStyle w:val="AuthorInfo"/>
        <w:tabs>
          <w:tab w:val="clear" w:pos="8640"/>
        </w:tabs>
        <w:spacing w:line="360" w:lineRule="auto"/>
      </w:pPr>
      <w:r>
        <w:t>Birkbeck, University of London</w:t>
      </w:r>
    </w:p>
    <w:p w:rsidR="00583355" w:rsidRPr="00EF2C46" w:rsidRDefault="00583355" w:rsidP="009910CA">
      <w:pPr>
        <w:pStyle w:val="AuthorInfo"/>
        <w:tabs>
          <w:tab w:val="clear" w:pos="8640"/>
        </w:tabs>
        <w:spacing w:line="360" w:lineRule="auto"/>
      </w:pPr>
    </w:p>
    <w:p w:rsidR="00583355" w:rsidRPr="00EF2C46" w:rsidRDefault="00583355" w:rsidP="009910CA">
      <w:pPr>
        <w:pStyle w:val="AuthorInfo"/>
        <w:tabs>
          <w:tab w:val="clear" w:pos="8640"/>
        </w:tabs>
        <w:spacing w:line="360" w:lineRule="auto"/>
      </w:pPr>
    </w:p>
    <w:p w:rsidR="00583355" w:rsidRDefault="00583355" w:rsidP="009910CA">
      <w:pPr>
        <w:pStyle w:val="StyleRight05"/>
        <w:tabs>
          <w:tab w:val="clear" w:pos="8640"/>
        </w:tabs>
        <w:spacing w:line="360" w:lineRule="auto"/>
        <w:rPr>
          <w:rFonts w:ascii="Times New Roman" w:hAnsi="Times New Roman"/>
        </w:rPr>
      </w:pPr>
    </w:p>
    <w:p w:rsidR="007838A3" w:rsidRDefault="007838A3" w:rsidP="009910CA">
      <w:pPr>
        <w:pStyle w:val="StyleRight05"/>
        <w:tabs>
          <w:tab w:val="clear" w:pos="8640"/>
        </w:tabs>
        <w:spacing w:line="360" w:lineRule="auto"/>
        <w:rPr>
          <w:rFonts w:ascii="Times New Roman" w:hAnsi="Times New Roman"/>
        </w:rPr>
      </w:pPr>
    </w:p>
    <w:p w:rsidR="007838A3" w:rsidRPr="00EF2C46" w:rsidRDefault="007838A3" w:rsidP="009910CA">
      <w:pPr>
        <w:pStyle w:val="StyleRight05"/>
        <w:tabs>
          <w:tab w:val="clear" w:pos="8640"/>
        </w:tabs>
        <w:spacing w:line="360" w:lineRule="auto"/>
        <w:rPr>
          <w:rFonts w:ascii="Times New Roman" w:hAnsi="Times New Roman"/>
        </w:rPr>
      </w:pPr>
    </w:p>
    <w:p w:rsidR="00583355" w:rsidRDefault="00583355" w:rsidP="009910CA">
      <w:pPr>
        <w:pStyle w:val="Subtitle"/>
        <w:tabs>
          <w:tab w:val="clear" w:pos="8640"/>
        </w:tabs>
        <w:spacing w:line="360" w:lineRule="auto"/>
        <w:rPr>
          <w:rFonts w:ascii="Times New Roman" w:hAnsi="Times New Roman"/>
        </w:rPr>
      </w:pPr>
      <w:r>
        <w:rPr>
          <w:rFonts w:ascii="Times New Roman" w:hAnsi="Times New Roman"/>
        </w:rPr>
        <w:t>Author Note</w:t>
      </w:r>
    </w:p>
    <w:p w:rsidR="00583355" w:rsidRDefault="003214BD" w:rsidP="009910CA">
      <w:pPr>
        <w:spacing w:line="360" w:lineRule="auto"/>
        <w:sectPr w:rsidR="00583355" w:rsidSect="00E27039">
          <w:headerReference w:type="default" r:id="rId7"/>
          <w:pgSz w:w="11906" w:h="16838" w:code="9"/>
          <w:pgMar w:top="1440" w:right="1440" w:bottom="1440" w:left="1440" w:header="720" w:footer="720" w:gutter="0"/>
          <w:pgNumType w:start="1"/>
          <w:cols w:space="360"/>
          <w:docGrid w:linePitch="326"/>
        </w:sectPr>
      </w:pPr>
      <w:r>
        <w:t>The authors would like to thank parents and children who took part in this study and the owners of the preschool for allowing us to conduct</w:t>
      </w:r>
      <w:r w:rsidR="007824B2">
        <w:t xml:space="preserve"> research on their premises. </w:t>
      </w:r>
    </w:p>
    <w:p w:rsidR="00EF7912" w:rsidRPr="00EF7912" w:rsidRDefault="00EF7912" w:rsidP="001D2EA2">
      <w:pPr>
        <w:pStyle w:val="SectionHeading"/>
        <w:spacing w:line="360" w:lineRule="auto"/>
        <w:jc w:val="left"/>
        <w:rPr>
          <w:rFonts w:ascii="Times New Roman" w:hAnsi="Times New Roman"/>
        </w:rPr>
      </w:pPr>
    </w:p>
    <w:p w:rsidR="001D2EA2" w:rsidRDefault="001D2EA2" w:rsidP="009910CA">
      <w:pPr>
        <w:spacing w:line="360" w:lineRule="auto"/>
        <w:ind w:firstLine="720"/>
      </w:pPr>
    </w:p>
    <w:p w:rsidR="001D2EA2" w:rsidRDefault="001D2EA2" w:rsidP="009910CA">
      <w:pPr>
        <w:spacing w:line="360" w:lineRule="auto"/>
        <w:ind w:firstLine="720"/>
      </w:pPr>
    </w:p>
    <w:p w:rsidR="001D2EA2" w:rsidRDefault="001D2EA2" w:rsidP="009910CA">
      <w:pPr>
        <w:spacing w:line="360" w:lineRule="auto"/>
        <w:ind w:firstLine="720"/>
      </w:pPr>
    </w:p>
    <w:p w:rsidR="001D2EA2" w:rsidRDefault="001D2EA2" w:rsidP="001D2EA2">
      <w:pPr>
        <w:spacing w:line="360" w:lineRule="auto"/>
      </w:pPr>
      <w:r>
        <w:t>Abstract</w:t>
      </w:r>
    </w:p>
    <w:p w:rsidR="00EF7912" w:rsidRDefault="00EF7912" w:rsidP="009910CA">
      <w:pPr>
        <w:spacing w:line="360" w:lineRule="auto"/>
        <w:ind w:firstLine="720"/>
      </w:pPr>
      <w:r>
        <w:t>S</w:t>
      </w:r>
      <w:r w:rsidRPr="005C329F">
        <w:t>urprisingly little research has investi</w:t>
      </w:r>
      <w:r>
        <w:t>gated</w:t>
      </w:r>
      <w:ins w:id="3" w:author="Caspar Addyman" w:date="2018-02-22T10:28:00Z">
        <w:r w:rsidR="00E752FF">
          <w:t xml:space="preserve"> the</w:t>
        </w:r>
      </w:ins>
      <w:r>
        <w:t xml:space="preserve"> social </w:t>
      </w:r>
      <w:ins w:id="4" w:author="Caspar Addyman" w:date="2018-02-22T10:28:00Z">
        <w:r w:rsidR="00E752FF">
          <w:t xml:space="preserve">dimension of </w:t>
        </w:r>
      </w:ins>
      <w:r>
        <w:t>laughter in preschool children</w:t>
      </w:r>
      <w:r w:rsidRPr="005C329F">
        <w:t xml:space="preserve">.  </w:t>
      </w:r>
      <w:del w:id="5" w:author="Sarah Rees" w:date="2018-02-07T19:29:00Z">
        <w:r w:rsidR="001479F5" w:rsidDel="000253E6">
          <w:delText>We</w:delText>
        </w:r>
        <w:r w:rsidDel="000253E6">
          <w:delText xml:space="preserve"> </w:delText>
        </w:r>
      </w:del>
      <w:ins w:id="6" w:author="Sarah Rees" w:date="2018-02-07T19:30:00Z">
        <w:r w:rsidR="000253E6">
          <w:t>This experiment</w:t>
        </w:r>
      </w:ins>
      <w:ins w:id="7" w:author="Sarah Rees" w:date="2018-02-07T19:29:00Z">
        <w:r w:rsidR="000253E6">
          <w:t xml:space="preserve"> </w:t>
        </w:r>
      </w:ins>
      <w:r w:rsidR="00167924">
        <w:t xml:space="preserve">studied </w:t>
      </w:r>
      <w:r>
        <w:t>children</w:t>
      </w:r>
      <w:r w:rsidR="00167924">
        <w:t>’s</w:t>
      </w:r>
      <w:r>
        <w:t xml:space="preserve"> response</w:t>
      </w:r>
      <w:r w:rsidR="00167924">
        <w:t>s</w:t>
      </w:r>
      <w:r>
        <w:t xml:space="preserve"> to </w:t>
      </w:r>
      <w:r w:rsidR="00167924">
        <w:t>a</w:t>
      </w:r>
      <w:r w:rsidRPr="005C329F">
        <w:t>musing</w:t>
      </w:r>
      <w:r>
        <w:t xml:space="preserve"> video clip</w:t>
      </w:r>
      <w:r w:rsidR="00167924">
        <w:t>s</w:t>
      </w:r>
      <w:r>
        <w:t xml:space="preserve"> in the </w:t>
      </w:r>
      <w:r w:rsidR="00167924">
        <w:t>presence</w:t>
      </w:r>
      <w:r>
        <w:t xml:space="preserve"> or absence of </w:t>
      </w:r>
      <w:r w:rsidR="00AC19EB">
        <w:t>peers</w:t>
      </w:r>
      <w:r>
        <w:t xml:space="preserve">. </w:t>
      </w:r>
      <w:r w:rsidRPr="005C329F">
        <w:t>The s</w:t>
      </w:r>
      <w:r w:rsidR="00167924">
        <w:t>ample consisted of 9</w:t>
      </w:r>
      <w:r w:rsidRPr="005C329F">
        <w:t xml:space="preserve"> boys and </w:t>
      </w:r>
      <w:r w:rsidR="00167924">
        <w:t xml:space="preserve">11 </w:t>
      </w:r>
      <w:r w:rsidRPr="005C329F">
        <w:t xml:space="preserve">girls aged </w:t>
      </w:r>
      <w:ins w:id="8" w:author="Caspar Addyman" w:date="2018-02-22T10:29:00Z">
        <w:r w:rsidR="00E752FF">
          <w:t>31-49</w:t>
        </w:r>
      </w:ins>
      <w:del w:id="9" w:author="Caspar Addyman" w:date="2018-02-22T10:28:00Z">
        <w:r w:rsidDel="00E752FF">
          <w:delText>2-4</w:delText>
        </w:r>
      </w:del>
      <w:ins w:id="10" w:author="Sarah Rees" w:date="2018-02-07T19:30:00Z">
        <w:del w:id="11" w:author="Caspar Addyman" w:date="2018-02-22T10:29:00Z">
          <w:r w:rsidR="000253E6" w:rsidDel="00E752FF">
            <w:delText xml:space="preserve"> years</w:delText>
          </w:r>
        </w:del>
      </w:ins>
      <w:ins w:id="12" w:author="Caspar Addyman" w:date="2018-02-22T10:29:00Z">
        <w:r w:rsidR="00E752FF">
          <w:t xml:space="preserve"> months</w:t>
        </w:r>
      </w:ins>
      <w:ins w:id="13" w:author="Caspar Addyman" w:date="2018-02-27T10:41:00Z">
        <w:r w:rsidR="0047029E">
          <w:t xml:space="preserve"> (mean </w:t>
        </w:r>
      </w:ins>
      <w:ins w:id="14" w:author="Caspar Addyman" w:date="2018-02-27T10:42:00Z">
        <w:r w:rsidR="0047029E">
          <w:t>39.8, SD 4.2)</w:t>
        </w:r>
      </w:ins>
      <w:r>
        <w:t xml:space="preserve"> who watched three </w:t>
      </w:r>
      <w:r w:rsidR="00030898">
        <w:t>cartoons</w:t>
      </w:r>
      <w:r>
        <w:t xml:space="preserve"> u</w:t>
      </w:r>
      <w:r w:rsidR="001479F5">
        <w:t>nd</w:t>
      </w:r>
      <w:r>
        <w:t>er three different conditions</w:t>
      </w:r>
      <w:ins w:id="15" w:author="Sarah Rees" w:date="2018-02-07T19:30:00Z">
        <w:r w:rsidR="000253E6">
          <w:t>:</w:t>
        </w:r>
      </w:ins>
      <w:del w:id="16" w:author="Sarah Rees" w:date="2018-02-07T19:30:00Z">
        <w:r w:rsidDel="000253E6">
          <w:delText>,</w:delText>
        </w:r>
      </w:del>
      <w:r>
        <w:t xml:space="preserve"> </w:t>
      </w:r>
      <w:del w:id="17" w:author="Sarah Rees" w:date="2018-02-07T19:30:00Z">
        <w:r w:rsidR="004137B7" w:rsidDel="000253E6">
          <w:delText xml:space="preserve">either </w:delText>
        </w:r>
      </w:del>
      <w:r>
        <w:t>individually, in pairs</w:t>
      </w:r>
      <w:ins w:id="18" w:author="Sarah Rees" w:date="2018-02-09T12:44:00Z">
        <w:r w:rsidR="00357C41">
          <w:t>,</w:t>
        </w:r>
      </w:ins>
      <w:r>
        <w:t xml:space="preserve"> or in groups of 6</w:t>
      </w:r>
      <w:ins w:id="19" w:author="Sarah Rees" w:date="2018-02-07T19:30:00Z">
        <w:r w:rsidR="000253E6">
          <w:t xml:space="preserve"> or</w:t>
        </w:r>
      </w:ins>
      <w:del w:id="20" w:author="Sarah Rees" w:date="2018-02-07T19:30:00Z">
        <w:r w:rsidDel="000253E6">
          <w:delText>-</w:delText>
        </w:r>
      </w:del>
      <w:r>
        <w:t xml:space="preserve">8. </w:t>
      </w:r>
      <w:r w:rsidR="00167924">
        <w:t xml:space="preserve">The </w:t>
      </w:r>
      <w:r w:rsidR="006C20AE">
        <w:t>social</w:t>
      </w:r>
      <w:r>
        <w:t xml:space="preserve"> </w:t>
      </w:r>
      <w:ins w:id="21" w:author="Sarah Rees" w:date="2018-02-07T20:09:00Z">
        <w:r w:rsidR="008D26F9">
          <w:t xml:space="preserve">viewing </w:t>
        </w:r>
      </w:ins>
      <w:r>
        <w:t xml:space="preserve">conditions showed significantly higher </w:t>
      </w:r>
      <w:del w:id="22" w:author="Sarah Rees" w:date="2018-02-07T19:30:00Z">
        <w:r w:rsidDel="000253E6">
          <w:delText xml:space="preserve">the </w:delText>
        </w:r>
      </w:del>
      <w:r w:rsidRPr="005C329F">
        <w:t>number</w:t>
      </w:r>
      <w:r w:rsidR="004137B7">
        <w:t>s</w:t>
      </w:r>
      <w:r w:rsidRPr="005C329F">
        <w:t xml:space="preserve"> of laughs and smiles</w:t>
      </w:r>
      <w:r>
        <w:t xml:space="preserve"> than </w:t>
      </w:r>
      <w:ins w:id="23" w:author="Sarah Rees" w:date="2018-02-07T19:30:00Z">
        <w:r w:rsidR="000253E6">
          <w:t xml:space="preserve">the </w:t>
        </w:r>
      </w:ins>
      <w:r>
        <w:t>individual</w:t>
      </w:r>
      <w:r w:rsidR="001479F5">
        <w:t xml:space="preserve"> viewing</w:t>
      </w:r>
      <w:ins w:id="24" w:author="Sarah Rees" w:date="2018-02-07T19:30:00Z">
        <w:r w:rsidR="000253E6">
          <w:t xml:space="preserve"> condition</w:t>
        </w:r>
      </w:ins>
      <w:r w:rsidR="006C20AE">
        <w:t xml:space="preserve">. </w:t>
      </w:r>
      <w:ins w:id="25" w:author="Caspar Addyman" w:date="2018-02-27T14:08:00Z">
        <w:r w:rsidR="00462A78">
          <w:t xml:space="preserve">On average </w:t>
        </w:r>
      </w:ins>
      <w:ins w:id="26" w:author="Caspar Addyman" w:date="2018-02-27T14:09:00Z">
        <w:r w:rsidR="00462A78">
          <w:t>c</w:t>
        </w:r>
      </w:ins>
      <w:del w:id="27" w:author="Caspar Addyman" w:date="2018-02-27T14:09:00Z">
        <w:r w:rsidR="006C20AE" w:rsidDel="00462A78">
          <w:delText>C</w:delText>
        </w:r>
      </w:del>
      <w:r w:rsidR="006C20AE">
        <w:t>hildren laugh</w:t>
      </w:r>
      <w:r w:rsidR="004C2B65">
        <w:t>ed</w:t>
      </w:r>
      <w:r w:rsidR="00797DBE">
        <w:t xml:space="preserve"> eight times</w:t>
      </w:r>
      <w:del w:id="28" w:author="Caspar Addyman" w:date="2018-02-27T14:09:00Z">
        <w:r w:rsidR="00797DBE" w:rsidDel="00462A78">
          <w:delText xml:space="preserve"> as much</w:delText>
        </w:r>
      </w:del>
      <w:ins w:id="29" w:author="Caspar Addyman" w:date="2018-02-27T14:09:00Z">
        <w:r w:rsidR="00462A78">
          <w:t xml:space="preserve"> more</w:t>
        </w:r>
      </w:ins>
      <w:ins w:id="30" w:author="Caspar Addyman" w:date="2018-02-27T14:08:00Z">
        <w:r w:rsidR="00462A78">
          <w:t xml:space="preserve"> in company as on their own</w:t>
        </w:r>
      </w:ins>
      <w:ins w:id="31" w:author="Sarah Rees" w:date="2018-02-09T12:44:00Z">
        <w:r w:rsidR="00357C41">
          <w:t>,</w:t>
        </w:r>
      </w:ins>
      <w:r w:rsidR="00797DBE">
        <w:t xml:space="preserve"> </w:t>
      </w:r>
      <w:r w:rsidR="006C20AE">
        <w:t>a</w:t>
      </w:r>
      <w:r w:rsidR="004C2B65">
        <w:t>nd smiled</w:t>
      </w:r>
      <w:r w:rsidR="006C20AE">
        <w:t xml:space="preserve"> </w:t>
      </w:r>
      <w:r w:rsidR="007C02EB">
        <w:t>almost three</w:t>
      </w:r>
      <w:r w:rsidR="006C20AE">
        <w:t xml:space="preserve"> times as much</w:t>
      </w:r>
      <w:ins w:id="32" w:author="Sarah Rees" w:date="2018-02-09T12:44:00Z">
        <w:del w:id="33" w:author="Caspar Addyman" w:date="2018-02-27T14:09:00Z">
          <w:r w:rsidR="00357C41" w:rsidDel="00814B5D">
            <w:delText>,</w:delText>
          </w:r>
        </w:del>
      </w:ins>
      <w:del w:id="34" w:author="Caspar Addyman" w:date="2018-02-27T14:09:00Z">
        <w:r w:rsidR="006C20AE" w:rsidDel="00814B5D">
          <w:delText xml:space="preserve"> </w:delText>
        </w:r>
      </w:del>
      <w:del w:id="35" w:author="Caspar Addyman" w:date="2018-02-27T14:07:00Z">
        <w:r w:rsidR="006C20AE" w:rsidDel="00462A78">
          <w:delText xml:space="preserve">in </w:delText>
        </w:r>
      </w:del>
      <w:del w:id="36" w:author="Caspar Addyman" w:date="2018-02-27T14:09:00Z">
        <w:r w:rsidR="006C20AE" w:rsidDel="00814B5D">
          <w:delText>company</w:delText>
        </w:r>
      </w:del>
      <w:r>
        <w:t>.</w:t>
      </w:r>
      <w:r w:rsidR="006C20AE">
        <w:t xml:space="preserve"> N</w:t>
      </w:r>
      <w:r>
        <w:t>o difference</w:t>
      </w:r>
      <w:r w:rsidR="00167924">
        <w:t xml:space="preserve">s were </w:t>
      </w:r>
      <w:r>
        <w:t xml:space="preserve">found </w:t>
      </w:r>
      <w:r w:rsidR="001479F5">
        <w:t xml:space="preserve">between </w:t>
      </w:r>
      <w:r>
        <w:t>pair</w:t>
      </w:r>
      <w:r w:rsidR="001479F5">
        <w:t>s</w:t>
      </w:r>
      <w:r>
        <w:t xml:space="preserve"> a</w:t>
      </w:r>
      <w:r w:rsidR="00167924">
        <w:t>nd groups</w:t>
      </w:r>
      <w:ins w:id="37" w:author="Sarah Rees" w:date="2018-02-09T12:44:00Z">
        <w:r w:rsidR="00357C41">
          <w:t>,</w:t>
        </w:r>
      </w:ins>
      <w:r w:rsidR="00167924">
        <w:t xml:space="preserve"> and n</w:t>
      </w:r>
      <w:r w:rsidRPr="005C329F">
        <w:t>o association was found between subjective funnines</w:t>
      </w:r>
      <w:r w:rsidR="00167924">
        <w:t xml:space="preserve">s ratings and </w:t>
      </w:r>
      <w:r w:rsidR="000F5309">
        <w:t>group size</w:t>
      </w:r>
      <w:r w:rsidR="00167924">
        <w:t xml:space="preserve">. </w:t>
      </w:r>
      <w:bookmarkStart w:id="38" w:name="_Hlk507059390"/>
      <w:bookmarkStart w:id="39" w:name="_Hlk507060168"/>
      <w:r w:rsidR="00167924">
        <w:t xml:space="preserve">This suggests that </w:t>
      </w:r>
      <w:ins w:id="40" w:author="Sarah Rees" w:date="2018-02-07T19:31:00Z">
        <w:r w:rsidR="000253E6">
          <w:t xml:space="preserve">the </w:t>
        </w:r>
      </w:ins>
      <w:r w:rsidR="00167924">
        <w:t>presence of even a single social partner can change behavio</w:t>
      </w:r>
      <w:r w:rsidR="000513C9">
        <w:t>u</w:t>
      </w:r>
      <w:r w:rsidR="00167924">
        <w:t>r</w:t>
      </w:r>
      <w:r w:rsidR="00E54D64">
        <w:t xml:space="preserve"> in response to humorous material</w:t>
      </w:r>
      <w:ins w:id="41" w:author="Caspar Addyman" w:date="2018-02-22T10:37:00Z">
        <w:r w:rsidR="00BB5FE7">
          <w:t>.</w:t>
        </w:r>
      </w:ins>
      <w:ins w:id="42" w:author="Caspar Addyman" w:date="2018-02-22T10:38:00Z">
        <w:r w:rsidR="00BB5FE7">
          <w:t xml:space="preserve"> </w:t>
        </w:r>
        <w:bookmarkEnd w:id="38"/>
        <w:r w:rsidR="00BB5FE7">
          <w:t xml:space="preserve">It supports the </w:t>
        </w:r>
      </w:ins>
      <w:ins w:id="43" w:author="Caspar Addyman" w:date="2018-02-22T10:42:00Z">
        <w:r w:rsidR="00CA3002">
          <w:t>idea</w:t>
        </w:r>
      </w:ins>
      <w:ins w:id="44" w:author="Caspar Addyman" w:date="2018-02-22T10:38:00Z">
        <w:r w:rsidR="00BB5FE7">
          <w:t xml:space="preserve"> that laughter and smiles are primarily </w:t>
        </w:r>
      </w:ins>
      <w:ins w:id="45" w:author="Caspar Addyman" w:date="2018-02-22T10:40:00Z">
        <w:r w:rsidR="00CA3002">
          <w:t xml:space="preserve">flexible </w:t>
        </w:r>
      </w:ins>
      <w:ins w:id="46" w:author="Caspar Addyman" w:date="2018-02-22T10:38:00Z">
        <w:r w:rsidR="00BB5FE7">
          <w:t>social s</w:t>
        </w:r>
      </w:ins>
      <w:ins w:id="47" w:author="Caspar Addyman" w:date="2018-02-22T10:39:00Z">
        <w:r w:rsidR="00BB5FE7">
          <w:t>ignals</w:t>
        </w:r>
      </w:ins>
      <w:ins w:id="48" w:author="Caspar Addyman" w:date="2018-02-22T10:40:00Z">
        <w:r w:rsidR="00CA3002">
          <w:t xml:space="preserve"> rather than reflexive response</w:t>
        </w:r>
      </w:ins>
      <w:ins w:id="49" w:author="Caspar Addyman" w:date="2018-02-22T10:42:00Z">
        <w:r w:rsidR="00CA3002">
          <w:t>s to humo</w:t>
        </w:r>
      </w:ins>
      <w:ins w:id="50" w:author="Caspar Addyman" w:date="2018-02-22T10:53:00Z">
        <w:r w:rsidR="00433901">
          <w:t>ur.</w:t>
        </w:r>
      </w:ins>
      <w:ins w:id="51" w:author="Caspar Addyman" w:date="2018-02-22T10:39:00Z">
        <w:r w:rsidR="00BB5FE7">
          <w:t xml:space="preserve"> </w:t>
        </w:r>
      </w:ins>
      <w:r w:rsidR="00E54D64">
        <w:t xml:space="preserve"> </w:t>
      </w:r>
      <w:bookmarkEnd w:id="39"/>
      <w:del w:id="52" w:author="Caspar Addyman" w:date="2018-02-22T10:40:00Z">
        <w:r w:rsidR="00E54D64" w:rsidDel="00CA3002">
          <w:delText xml:space="preserve">and </w:delText>
        </w:r>
        <w:bookmarkStart w:id="53" w:name="_Hlk507058869"/>
        <w:r w:rsidR="00E54D64" w:rsidDel="00CA3002">
          <w:delText xml:space="preserve">that </w:delText>
        </w:r>
        <w:r w:rsidR="00167924" w:rsidDel="00CA3002">
          <w:delText>it is</w:delText>
        </w:r>
        <w:r w:rsidRPr="005C329F" w:rsidDel="00CA3002">
          <w:delText xml:space="preserve"> the sociability of </w:delText>
        </w:r>
        <w:r w:rsidDel="00CA3002">
          <w:delText>the</w:delText>
        </w:r>
        <w:r w:rsidRPr="005C329F" w:rsidDel="00CA3002">
          <w:delText xml:space="preserve"> situation, rather than its h</w:delText>
        </w:r>
        <w:r w:rsidR="00167924" w:rsidDel="00CA3002">
          <w:delText>umo</w:delText>
        </w:r>
        <w:r w:rsidR="000513C9" w:rsidDel="00CA3002">
          <w:delText>u</w:delText>
        </w:r>
        <w:r w:rsidRPr="005C329F" w:rsidDel="00CA3002">
          <w:delText>r, that elicits l</w:delText>
        </w:r>
        <w:r w:rsidR="00167924" w:rsidDel="00CA3002">
          <w:delText>aughter.</w:delText>
        </w:r>
      </w:del>
      <w:bookmarkEnd w:id="53"/>
    </w:p>
    <w:p w:rsidR="00EF7912" w:rsidRDefault="006C20AE" w:rsidP="009910CA">
      <w:pPr>
        <w:pStyle w:val="AbstractText"/>
        <w:tabs>
          <w:tab w:val="clear" w:pos="8640"/>
        </w:tabs>
        <w:spacing w:line="360" w:lineRule="auto"/>
      </w:pPr>
      <w:r>
        <w:t>(1</w:t>
      </w:r>
      <w:ins w:id="54" w:author="Sarah Rees" w:date="2018-02-07T19:31:00Z">
        <w:r w:rsidR="000253E6">
          <w:t>4</w:t>
        </w:r>
      </w:ins>
      <w:ins w:id="55" w:author="Sarah Rees" w:date="2018-02-09T12:45:00Z">
        <w:r w:rsidR="00357C41">
          <w:t>2</w:t>
        </w:r>
      </w:ins>
      <w:del w:id="56" w:author="Sarah Rees" w:date="2018-02-07T19:31:00Z">
        <w:r w:rsidDel="000253E6">
          <w:delText>3</w:delText>
        </w:r>
        <w:r w:rsidR="007C02EB" w:rsidDel="000253E6">
          <w:delText>7</w:delText>
        </w:r>
      </w:del>
      <w:r w:rsidR="004137B7">
        <w:t xml:space="preserve"> words)</w:t>
      </w:r>
    </w:p>
    <w:p w:rsidR="00583355" w:rsidRPr="000504E2" w:rsidRDefault="00583355" w:rsidP="009910CA">
      <w:pPr>
        <w:pStyle w:val="AbstractText"/>
        <w:tabs>
          <w:tab w:val="clear" w:pos="8640"/>
        </w:tabs>
        <w:spacing w:line="360" w:lineRule="auto"/>
        <w:jc w:val="center"/>
      </w:pPr>
      <w:r w:rsidRPr="000504E2">
        <w:rPr>
          <w:i/>
        </w:rPr>
        <w:t xml:space="preserve">Keywords: </w:t>
      </w:r>
      <w:r w:rsidR="00E558AA">
        <w:t>preschoolers</w:t>
      </w:r>
      <w:r>
        <w:t xml:space="preserve">, </w:t>
      </w:r>
      <w:r w:rsidR="00E558AA">
        <w:t>laughter</w:t>
      </w:r>
      <w:r>
        <w:t>,</w:t>
      </w:r>
      <w:r w:rsidR="00E96953">
        <w:t xml:space="preserve"> smiles,</w:t>
      </w:r>
      <w:r>
        <w:t xml:space="preserve"> </w:t>
      </w:r>
      <w:r w:rsidR="00E558AA">
        <w:t>humo</w:t>
      </w:r>
      <w:r w:rsidR="000513C9">
        <w:t>u</w:t>
      </w:r>
      <w:r w:rsidR="00E558AA">
        <w:t>r</w:t>
      </w:r>
      <w:r w:rsidR="004F157D">
        <w:t>, peer groups</w:t>
      </w:r>
      <w:r w:rsidR="00167924">
        <w:t xml:space="preserve"> </w:t>
      </w:r>
    </w:p>
    <w:p w:rsidR="000A284E" w:rsidRDefault="000A284E">
      <w:pPr>
        <w:rPr>
          <w:lang w:val="en"/>
        </w:rPr>
      </w:pPr>
      <w:r>
        <w:rPr>
          <w:lang w:val="en"/>
        </w:rPr>
        <w:br w:type="page"/>
      </w:r>
    </w:p>
    <w:p w:rsidR="007F074D" w:rsidRDefault="009A1126" w:rsidP="007C0D37">
      <w:pPr>
        <w:pStyle w:val="BodyText"/>
        <w:tabs>
          <w:tab w:val="clear" w:pos="8640"/>
        </w:tabs>
        <w:spacing w:line="360" w:lineRule="auto"/>
        <w:jc w:val="both"/>
      </w:pPr>
      <w:r>
        <w:rPr>
          <w:lang w:val="en"/>
        </w:rPr>
        <w:t>Laugh</w:t>
      </w:r>
      <w:r w:rsidRPr="005C329F">
        <w:rPr>
          <w:lang w:val="en"/>
        </w:rPr>
        <w:t xml:space="preserve">ter is a universal aspect of human life occurring in almost all individuals and across all cultures </w:t>
      </w:r>
      <w:r w:rsidR="000C51F9">
        <w:rPr>
          <w:lang w:val="en"/>
        </w:rPr>
        <w:fldChar w:fldCharType="begin" w:fldLock="1"/>
      </w:r>
      <w:r w:rsidR="00221B97">
        <w:rPr>
          <w:lang w:val="en"/>
        </w:rPr>
        <w:instrText>ADDIN CSL_CITATION { "citationItems" : [ { "id" : "ITEM-1", "itemData" : { "ISBN" : "9780123725646", "abstract" : "Research on humor is carried out in a number of areas in psychology, including the cognitive (What makes something funny?), developmental (when do we develop a sense of humor?), and social (how is humor used in social interactions?) Although there is enough interest in the area to have spawned several societies, the literature is dispersed in a number of primary journals, with little in the way of integration of the material into a book. Dr. Martin is one of the best known researchers in the area, and his research goes across subdisciplines in psychology to be of wide appeal. This is a singly authored monograph that provides in one source, a summary of information researchers might wish to know about research into the psychology of humor. The material is scholarly, but the presentation of the material is suitable for people unfamiliar with the subject-making the book suitable for use for advanced undergraduate and graduate level courses on the psychology of humor-which have not had a textbook source. 2007 &lt;a href=\"http://www.aath.org/book_award.htm\"&gt;AATH Book Award for Humor/Laughter Research&lt;/a&gt; category! *Up-to-date coverage of research on humor and laughter in every area of psychology *Research findings are integrated into a coherent conceptual framework *Includes recent brain imaging studies, evolutionary models, and animal research *Draws on contributions from sociology, linguistics, neuroscience, and anthropology *Provides an overview of theories of humor and early research *Explores applications of humor in psychotherapy, education, and the workplace *Points out interesting topics for further research and promising research methodologies *Written in a scholarly yet easily accessible style *2007 &lt;a href=\"http://www.aath.org/book_award.htm\"&gt;AATH Book Award for Humor/Laughter Research&lt;/a&gt; category. Preliminary TOC -- Chapter 1 Introduction to the Psychology of Humor -- Chapter 2 Theories and Early Research I: Psychoanalytic and Superiority Theories -- Chapter 3 Theories and Early Research II: Arousal, Incongruity, and Reversal Theories -- Chapter 4 The Cognitive Psychology of Humor -- Chapter 5 The Social Psychology of Humor -- Chapter 6 The Psychobiology of Humor and Laughter -- Chapter 7 Personality Approaches to Sense of Humor -- Chapter 8 The Developmental Psychology of Humor -- Chapter 9 Humor and Mental Health -- Chapter 10 Humor, Laughter, and Physical Health -- Chapter 11 Applications of Humor to Psychotherapy, Education, and the Workplace.", "author" : [ { "dropping-particle" : "", "family" : "Martin", "given" : "Rod A.", "non-dropping-particle" : "", "parse-names" : false, "suffix" : "" } ], "id" : "ITEM-1", "issued" : { "date-parts" : [ [ "2007" ] ] }, "number-of-pages" : "446", "publisher" : "Elsevier Academic Press", "publisher-place" : "Amsterdam", "title" : "The psychology of humor : an integrative approach", "type" : "book" }, "uris" : [ "http://www.mendeley.com/documents/?uuid=aaf3e8f2-0d12-3e56-b17a-6897ef72a6a8" ] }, { "id" : "ITEM-2", "itemData" : { "ISBN" : "9781322860299", "abstract" : "Originally published: New York: Viking Penguin, 2000.", "author" : [ { "dropping-particle" : "", "family" : "Provine", "given" : "Robert R.", "non-dropping-particle" : "", "parse-names" : false, "suffix" : "" } ], "id" : "ITEM-2", "issued" : { "date-parts" : [ [ "2001" ] ] }, "number-of-pages" : "258", "publisher" : "Penguin", "publisher-place" : "London", "title" : "Laughter : a scientific investigation", "type" : "book" }, "uris" : [ "http://www.mendeley.com/documents/?uuid=fad24201-d8a3-3ffd-aa28-794e5029d5fa" ] } ], "mendeley" : { "formattedCitation" : "(Martin, 2007; Provine, 2001)", "plainTextFormattedCitation" : "(Martin, 2007; Provine, 2001)", "previouslyFormattedCitation" : "(Martin, 2007; Provine, 2001)" }, "properties" : {  }, "schema" : "https://github.com/citation-style-language/schema/raw/master/csl-citation.json" }</w:instrText>
      </w:r>
      <w:r w:rsidR="000C51F9">
        <w:rPr>
          <w:lang w:val="en"/>
        </w:rPr>
        <w:fldChar w:fldCharType="separate"/>
      </w:r>
      <w:r w:rsidR="000C51F9" w:rsidRPr="000C51F9">
        <w:rPr>
          <w:noProof/>
          <w:lang w:val="en"/>
        </w:rPr>
        <w:t>(Martin, 2007; Provine, 2001)</w:t>
      </w:r>
      <w:r w:rsidR="000C51F9">
        <w:rPr>
          <w:lang w:val="en"/>
        </w:rPr>
        <w:fldChar w:fldCharType="end"/>
      </w:r>
      <w:r w:rsidRPr="005C329F">
        <w:rPr>
          <w:lang w:val="en"/>
        </w:rPr>
        <w:t xml:space="preserve">.  </w:t>
      </w:r>
      <w:del w:id="57" w:author="Caspar Addyman" w:date="2018-02-23T10:40:00Z">
        <w:r w:rsidRPr="005C329F" w:rsidDel="007C7AED">
          <w:rPr>
            <w:lang w:val="en"/>
          </w:rPr>
          <w:delText>Beginning at a very young age,</w:delText>
        </w:r>
      </w:del>
      <w:r w:rsidRPr="005C329F">
        <w:rPr>
          <w:lang w:val="en"/>
        </w:rPr>
        <w:t xml:space="preserve"> </w:t>
      </w:r>
      <w:ins w:id="58" w:author="Caspar Addyman" w:date="2018-02-23T10:41:00Z">
        <w:r w:rsidR="007C7AED">
          <w:rPr>
            <w:lang w:val="en"/>
          </w:rPr>
          <w:t>L</w:t>
        </w:r>
      </w:ins>
      <w:del w:id="59" w:author="Caspar Addyman" w:date="2018-02-23T10:40:00Z">
        <w:r w:rsidRPr="005C329F" w:rsidDel="007C7AED">
          <w:rPr>
            <w:lang w:val="en"/>
          </w:rPr>
          <w:delText>l</w:delText>
        </w:r>
      </w:del>
      <w:r w:rsidRPr="005C329F">
        <w:rPr>
          <w:lang w:val="en"/>
        </w:rPr>
        <w:t xml:space="preserve">aughter is a distinctive pattern of vocalisation </w:t>
      </w:r>
      <w:r w:rsidR="00276009">
        <w:rPr>
          <w:lang w:val="en"/>
        </w:rPr>
        <w:t>that is instantly recognisable</w:t>
      </w:r>
      <w:ins w:id="60" w:author="Caspar Addyman" w:date="2018-02-23T10:41:00Z">
        <w:r w:rsidR="007C7AED">
          <w:rPr>
            <w:lang w:val="en"/>
          </w:rPr>
          <w:t xml:space="preserve"> and emerges by four months </w:t>
        </w:r>
        <w:r w:rsidR="007C7AED">
          <w:rPr>
            <w:lang w:val="en"/>
          </w:rPr>
          <w:fldChar w:fldCharType="begin" w:fldLock="1"/>
        </w:r>
      </w:ins>
      <w:r w:rsidR="002B7879">
        <w:rPr>
          <w:lang w:val="en"/>
        </w:rPr>
        <w:instrText>ADDIN CSL_CITATION { "citationItems" : [ { "id" : "ITEM-1", "itemData" : { "DOI" : "10.1037/0033-295X.83.3.173", "ISBN" : "0033-295X\\n1939-1471", "ISSN" : "0033-295X", "PMID" : "188058", "abstract" : "Presents an integrative perspective on cognitive-affective development which emphasizes the function of the infant's smile. The role of psychophysiological processes in the expression of positive affect is examined from the onset of the earliest endogenous smiles to the emergence of mature smiling and laughter. A tension-release hypothesis is formulated, which is complementary to social and cognitive theories of smiling and has the advantage of pointing to the function of the smile for the infant. The congruence of smiles following mastery and smiles following excitation is emphasized. Analysis of developmental changes in the \"semantics\" of the smile illustrates a number of descriptive developmental principles, including the following: (a) Developmental sequences may be repeated during the development of the same phenomenon. (b) With age, the infant becomes increasingly active in producing and mastering its own experiences. (c) Social and individual functions of early behavior often converge in promoting accommodation to and assimilation of novel events. (d) Fear and joy, wariness and smiling, have close functional relationships with respect to coping with novelty. (e) Cognitive and social-emotional aspects of development are inseparable.", "author" : [ { "dropping-particle" : "", "family" : "Sroufe", "given" : "L A", "non-dropping-particle" : "", "parse-names" : false, "suffix" : "" }, { "dropping-particle" : "", "family" : "Waters", "given" : "E", "non-dropping-particle" : "", "parse-names" : false, "suffix" : "" } ], "container-title" : "Psychological review", "id" : "ITEM-1", "issue" : "3", "issued" : { "date-parts" : [ [ "1976" ] ] }, "page" : "173-189", "title" : "The ontogenesis of smiling and laughter: a perspective on the organization of development in infancy.", "type" : "article-journal", "volume" : "83" }, "uris" : [ "http://www.mendeley.com/documents/?uuid=f47bfe87-78d4-41cf-982d-ac546dc43f4d" ] } ], "mendeley" : { "formattedCitation" : "(Sroufe &amp; Waters, 1976)", "plainTextFormattedCitation" : "(Sroufe &amp; Waters, 1976)", "previouslyFormattedCitation" : "(Sroufe &amp; Waters, 1976)" }, "properties" : {  }, "schema" : "https://github.com/citation-style-language/schema/raw/master/csl-citation.json" }</w:instrText>
      </w:r>
      <w:r w:rsidR="007C7AED">
        <w:rPr>
          <w:lang w:val="en"/>
        </w:rPr>
        <w:fldChar w:fldCharType="separate"/>
      </w:r>
      <w:r w:rsidR="007C7AED" w:rsidRPr="007C7AED">
        <w:rPr>
          <w:noProof/>
          <w:lang w:val="en"/>
        </w:rPr>
        <w:t>(Sroufe &amp; Waters, 1976)</w:t>
      </w:r>
      <w:ins w:id="61" w:author="Caspar Addyman" w:date="2018-02-23T10:41:00Z">
        <w:r w:rsidR="007C7AED">
          <w:rPr>
            <w:lang w:val="en"/>
          </w:rPr>
          <w:fldChar w:fldCharType="end"/>
        </w:r>
      </w:ins>
      <w:r w:rsidR="00276009">
        <w:rPr>
          <w:lang w:val="en"/>
        </w:rPr>
        <w:t xml:space="preserve">. </w:t>
      </w:r>
      <w:r w:rsidR="000A284E">
        <w:rPr>
          <w:lang w:val="en"/>
        </w:rPr>
        <w:t>Despite</w:t>
      </w:r>
      <w:r w:rsidR="000A284E">
        <w:t xml:space="preserve"> variations in cultural norms and</w:t>
      </w:r>
      <w:r w:rsidRPr="005C329F">
        <w:t xml:space="preserve"> a</w:t>
      </w:r>
      <w:r w:rsidR="00276009">
        <w:t>cross generations,</w:t>
      </w:r>
      <w:r w:rsidRPr="005C329F">
        <w:t xml:space="preserve"> </w:t>
      </w:r>
      <w:r w:rsidR="000A284E">
        <w:t xml:space="preserve">the </w:t>
      </w:r>
      <w:r w:rsidRPr="005C329F">
        <w:t xml:space="preserve">actual sounds of laughter are difficult to tell apart from one culture to the next </w:t>
      </w:r>
      <w:r w:rsidR="00F775E7">
        <w:fldChar w:fldCharType="begin" w:fldLock="1"/>
      </w:r>
      <w:r w:rsidR="00920BFE">
        <w:instrText>ADDIN CSL_CITATION { "citationItems" : [ { "id" : "ITEM-1", "itemData" : { "DOI" : "10.1086/498281", "ISBN" : "9780226904115", "ISSN" : "0033-5770", "abstract" : "A number of recent hypotheses have attempted to explain the ultimate evolutionary origins of laughter and humor. However, most of these have lacked breadth in their evolutionary frameworks while neglecting the empirical existence of two distinct types of laughter\u2014Duchenne and non-Du- chenne\u2014and the implications of this distinction for the evolution of laughter as a signal. Most of these hypotheses have also been proposed in relative isolation of each other and remain disjointed from the relevant empirical literature. Here we attempt to remedy these shortcomings through a synthesis of previous laughter and humor research followed by (i) a reevaluation of this research in light of theory and data from several relevant disciplines, and (ii) the proposal of a synthetic evolutionary framework that takes into account phylogeny and history as well as proximate mechanisms and adaptive signif- icance. We consider laughter to have been a preadaptation that was gradually elaborated and co-opted through both biological and cultural evolution. We hypothesize that Duchenne laughter became fully ritualized in early hominids between 4 and 2 mya as a medium for playful emotional contagion. This mechanism would have coupled the emotions of small hominid groups and promoted resource-building social play during the fleeting periods of safety and satiation that characterized early bipedal life.We further postulate that a generalized class of nonserious social incongruity would have been a reliable indicator of such safe times and thereby came to be a potent distal elicitor of laughter and playful emotion. This class of stimuli had its origins in primate social play and was the foundation for formal human humor. Within this framework, Duchenne laughter and protohumor were well established in the hominid biobehavioral repertoire when more cognitively sophisticated traits evolved in the hominid line between 2 mya and the present. The prior existence of laughter and humor allowed them to be co- opted for numerous novel functions, and it is from this process that non-Duchenne laughter and the \u201cdark side\u201d of laughter emerged. This perspective organizes the diversified forms and functions that characterize laughter and humor today and clarifies when and how laughter and humor evolved during teh course of human evolution", "author" : [ { "dropping-particle" : "", "family" : "Gervais", "given" : "Matthew", "non-dropping-particle" : "", "parse-names" : false, "suffix" : "" }, { "dropping-particle" : "", "family" : "Wilson", "given" : "David\u00a0Sloan Sloan", "non-dropping-particle" : "", "parse-names" : false, "suffix" : "" } ], "container-title" : "The Quarterly Review of Biology", "id" : "ITEM-1", "issue" : "4", "issued" : { "date-parts" : [ [ "2005", "12" ] ] }, "page" : "395-430", "title" : "The evolution and functions of laughter and humor: a synthetic approach.", "type" : "article-journal", "volume" : "80" }, "uris" : [ "http://www.mendeley.com/documents/?uuid=cf040508-15d0-4cee-85d9-b1c59eec5785" ] } ], "mendeley" : { "formattedCitation" : "(Gervais &amp; Wilson, 2005)", "plainTextFormattedCitation" : "(Gervais &amp; Wilson, 2005)", "previouslyFormattedCitation" : "(Gervais &amp; Wilson, 2005)" }, "properties" : {  }, "schema" : "https://github.com/citation-style-language/schema/raw/master/csl-citation.json" }</w:instrText>
      </w:r>
      <w:r w:rsidR="00F775E7">
        <w:fldChar w:fldCharType="separate"/>
      </w:r>
      <w:r w:rsidR="00F775E7" w:rsidRPr="00F775E7">
        <w:rPr>
          <w:noProof/>
        </w:rPr>
        <w:t>(Gervais &amp; Wilson, 2005)</w:t>
      </w:r>
      <w:r w:rsidR="00F775E7">
        <w:fldChar w:fldCharType="end"/>
      </w:r>
      <w:r w:rsidRPr="005C329F">
        <w:t xml:space="preserve">.  </w:t>
      </w:r>
      <w:r>
        <w:rPr>
          <w:lang w:val="en"/>
        </w:rPr>
        <w:t>Laughter is also a highly social phenomenon</w:t>
      </w:r>
      <w:r w:rsidR="00114E8D">
        <w:rPr>
          <w:lang w:val="en"/>
        </w:rPr>
        <w:t xml:space="preserve"> </w:t>
      </w:r>
      <w:r w:rsidR="007824B2">
        <w:t xml:space="preserve"> </w:t>
      </w:r>
      <w:r>
        <w:fldChar w:fldCharType="begin" w:fldLock="1"/>
      </w:r>
      <w:r w:rsidR="00E02DF2">
        <w:instrText>ADDIN CSL_CITATION { "citationItems" : [ { "id" : "ITEM-1", "itemData" : { "DOI" : "10.1386/cost.4.2.143", "abstract" : "\u2018The Baby Laughter\u2019 project (http://babylaughter.net) is a research programme in developmental psychology that uses online surveys and parent submitted videos to study baby laughter. We discuss how infant laughter has been neglected in the study of both humour and of developmental psychology. We describe our surveys and research methodology, together with some of the questions we hope they can address. Some preliminary results are presented together with illustrative comments from parents who took part. These results show that the topics of infant laughter track other cognitive developments, that it is an important form of communication and bond between parent and child and a marker of social and emotional engagement. We conclude by suggesting that the highly important role of laughter in early development has until now been underestimated. Keywords", "author" : [ { "dropping-particle" : "", "family" : "Addyman", "given" : "Caspar", "non-dropping-particle" : "", "parse-names" : false, "suffix" : "" }, { "dropping-particle" : "", "family" : "Addyman", "given" : "Ishbel", "non-dropping-particle" : "", "parse-names" : false, "suffix" : "" } ], "container-title" : "Comedy Studies", "id" : "ITEM-1", "issue" : "2013", "issued" : { "date-parts" : [ [ "2013" ] ] }, "page" : "143-153", "title" : "The science of baby laughter", "type" : "article-journal", "volume" : "4" }, "uris" : [ "http://www.mendeley.com/documents/?uuid=85e00bcd-00b1-4b1a-a89d-edeb071d45fc" ] }, { "id" : "ITEM-2", "itemData" : { "DOI" : "10.1111/j.1439-0310.1993.tb00478.x", "ISSN" : "01791613", "author" : [ { "dropping-particle" : "", "family" : "Provine", "given" : "Robert R.", "non-dropping-particle" : "", "parse-names" : false, "suffix" : "" } ], "container-title" : "Ethology", "id" : "ITEM-2", "issue" : "4", "issued" : { "date-parts" : [ [ "1993", "4", "26" ] ] }, "page" : "291-298", "publisher" : "Blackwell Publishing Ltd", "title" : "Laughter Punctuates Speech: Linguistic, Social and Gender Contexts of Laughter", "type" : "article-journal", "volume" : "95" }, "uris" : [ "http://www.mendeley.com/documents/?uuid=1fe88ff5-2ed6-32a9-b2b4-4b02c9f0615c" ] }, { "id" : "ITEM-3", "itemData" : { "author" : [ { "dropping-particle" : "", "family" : "Chapman", "given" : "Antony J", "non-dropping-particle" : "", "parse-names" : false, "suffix" : "" } ], "container-title" : "Journal of Experimental Social Psychology", "id" : "ITEM-3", "issue" : "6", "issued" : { "date-parts" : [ [ "1973" ] ] }, "page" : "528-541", "publisher" : "Elsevier", "title" : "Social facilitation of laughter in children", "type" : "article-journal", "volume" : "9" }, "uris" : [ "http://www.mendeley.com/documents/?uuid=8763c256-a752-46cb-8b82-c72fb1dc2ee7" ] } ], "mendeley" : { "formattedCitation" : "(Addyman &amp; Addyman, 2013; Antony J Chapman, 1973; Provine, 1993)", "manualFormatting" : "(Addyman &amp; Addyman, 2013; Chapman, 1973; Provine, 1993)", "plainTextFormattedCitation" : "(Addyman &amp; Addyman, 2013; Antony J Chapman, 1973; Provine, 1993)", "previouslyFormattedCitation" : "(Addyman &amp; Addyman, 2013; Antony J Chapman, 1973; Provine, 1993)" }, "properties" : {  }, "schema" : "https://github.com/citation-style-language/schema/raw/master/csl-citation.json" }</w:instrText>
      </w:r>
      <w:r>
        <w:fldChar w:fldCharType="separate"/>
      </w:r>
      <w:r w:rsidR="00920BFE" w:rsidRPr="00920BFE">
        <w:rPr>
          <w:noProof/>
        </w:rPr>
        <w:t>(Addyman &amp; Addyman, 2013;</w:t>
      </w:r>
      <w:del w:id="62" w:author="Caspar Addyman" w:date="2018-02-22T11:13:00Z">
        <w:r w:rsidR="00920BFE" w:rsidRPr="00920BFE" w:rsidDel="00C165D4">
          <w:rPr>
            <w:noProof/>
          </w:rPr>
          <w:delText xml:space="preserve"> Antony J</w:delText>
        </w:r>
      </w:del>
      <w:r w:rsidR="00920BFE" w:rsidRPr="00920BFE">
        <w:rPr>
          <w:noProof/>
        </w:rPr>
        <w:t xml:space="preserve"> Chapman, 1973; Provine, 1993)</w:t>
      </w:r>
      <w:r>
        <w:fldChar w:fldCharType="end"/>
      </w:r>
      <w:r w:rsidR="00127631">
        <w:t>. S</w:t>
      </w:r>
      <w:r w:rsidR="009910CA">
        <w:t>urprisingly</w:t>
      </w:r>
      <w:r w:rsidR="009910CA" w:rsidRPr="005C329F">
        <w:t xml:space="preserve"> little experimental research has investigated </w:t>
      </w:r>
      <w:ins w:id="63" w:author="Caspar Addyman" w:date="2018-02-23T10:45:00Z">
        <w:r w:rsidR="00723984">
          <w:t xml:space="preserve">the </w:t>
        </w:r>
      </w:ins>
      <w:r w:rsidR="009910CA">
        <w:t>social</w:t>
      </w:r>
      <w:ins w:id="64" w:author="Caspar Addyman" w:date="2018-02-23T10:45:00Z">
        <w:r w:rsidR="00723984">
          <w:t xml:space="preserve"> dimensions of</w:t>
        </w:r>
      </w:ins>
      <w:r w:rsidR="009910CA">
        <w:t xml:space="preserve"> </w:t>
      </w:r>
      <w:r w:rsidR="000A284E">
        <w:t xml:space="preserve">laughter in young children and </w:t>
      </w:r>
      <w:ins w:id="65" w:author="Caspar Addyman" w:date="2018-02-23T10:45:00Z">
        <w:r w:rsidR="00723984">
          <w:t>how this</w:t>
        </w:r>
      </w:ins>
      <w:del w:id="66" w:author="Caspar Addyman" w:date="2018-02-23T10:45:00Z">
        <w:r w:rsidR="000A284E" w:rsidDel="00723984">
          <w:delText>its</w:delText>
        </w:r>
      </w:del>
      <w:r w:rsidR="000A284E">
        <w:t xml:space="preserve"> relat</w:t>
      </w:r>
      <w:ins w:id="67" w:author="Caspar Addyman" w:date="2018-02-23T10:45:00Z">
        <w:r w:rsidR="00723984">
          <w:t>es</w:t>
        </w:r>
      </w:ins>
      <w:del w:id="68" w:author="Caspar Addyman" w:date="2018-02-23T10:45:00Z">
        <w:r w:rsidR="000A284E" w:rsidDel="00723984">
          <w:delText>ion</w:delText>
        </w:r>
      </w:del>
      <w:r w:rsidR="000A284E">
        <w:t xml:space="preserve"> to </w:t>
      </w:r>
      <w:ins w:id="69" w:author="Caspar Addyman" w:date="2018-02-23T10:46:00Z">
        <w:r w:rsidR="00723984">
          <w:t xml:space="preserve">their responses to </w:t>
        </w:r>
      </w:ins>
      <w:r w:rsidR="000A284E">
        <w:t>humour.</w:t>
      </w:r>
      <w:r w:rsidR="009910CA" w:rsidRPr="005C329F">
        <w:t xml:space="preserve">  </w:t>
      </w:r>
      <w:bookmarkStart w:id="70" w:name="_Hlk507061379"/>
      <w:r w:rsidR="009910CA" w:rsidRPr="005C329F">
        <w:t>The current s</w:t>
      </w:r>
      <w:r w:rsidR="000A284E">
        <w:t>tudy sought to do so by</w:t>
      </w:r>
      <w:ins w:id="71" w:author="Caspar Addyman" w:date="2018-02-22T11:11:00Z">
        <w:r w:rsidR="00920BFE">
          <w:t xml:space="preserve"> adapting the methods of Chapman (1973) </w:t>
        </w:r>
      </w:ins>
      <w:del w:id="72" w:author="Caspar Addyman" w:date="2018-02-22T11:11:00Z">
        <w:r w:rsidR="000A284E" w:rsidDel="00920BFE">
          <w:delText xml:space="preserve"> having</w:delText>
        </w:r>
      </w:del>
      <w:ins w:id="73" w:author="Caspar Addyman" w:date="2018-02-22T11:11:00Z">
        <w:r w:rsidR="00920BFE">
          <w:t>to</w:t>
        </w:r>
      </w:ins>
      <w:ins w:id="74" w:author="Caspar Addyman" w:date="2018-02-22T11:12:00Z">
        <w:r w:rsidR="00920BFE">
          <w:t xml:space="preserve"> measure smiling and laughter in</w:t>
        </w:r>
      </w:ins>
      <w:r w:rsidR="000A284E">
        <w:t xml:space="preserve"> preschoolers watch humo</w:t>
      </w:r>
      <w:del w:id="75" w:author="Sarah Rees" w:date="2018-02-07T19:31:00Z">
        <w:r w:rsidR="000A284E" w:rsidDel="000253E6">
          <w:delText>u</w:delText>
        </w:r>
      </w:del>
      <w:r w:rsidR="000A284E">
        <w:t>r</w:t>
      </w:r>
      <w:r w:rsidR="00114E8D">
        <w:t>ous</w:t>
      </w:r>
      <w:r w:rsidR="000A284E">
        <w:t xml:space="preserve"> videos on their own or in </w:t>
      </w:r>
      <w:ins w:id="76" w:author="Sarah Rees" w:date="2018-02-07T20:10:00Z">
        <w:r w:rsidR="008D26F9">
          <w:t xml:space="preserve">the </w:t>
        </w:r>
      </w:ins>
      <w:r w:rsidR="000A284E">
        <w:t xml:space="preserve">company of their peers. </w:t>
      </w:r>
      <w:bookmarkEnd w:id="70"/>
    </w:p>
    <w:p w:rsidR="000A284E" w:rsidRDefault="000A284E" w:rsidP="00127631">
      <w:pPr>
        <w:pStyle w:val="BodyText"/>
        <w:tabs>
          <w:tab w:val="clear" w:pos="8640"/>
        </w:tabs>
        <w:spacing w:line="360" w:lineRule="auto"/>
        <w:rPr>
          <w:ins w:id="77" w:author="Caspar Addyman" w:date="2018-02-23T10:47:00Z"/>
        </w:rPr>
      </w:pPr>
    </w:p>
    <w:p w:rsidR="001A3203" w:rsidRDefault="001A3203" w:rsidP="00F371B5">
      <w:pPr>
        <w:autoSpaceDE w:val="0"/>
        <w:autoSpaceDN w:val="0"/>
        <w:adjustRightInd w:val="0"/>
        <w:spacing w:line="360" w:lineRule="auto"/>
        <w:ind w:firstLine="720"/>
        <w:rPr>
          <w:ins w:id="78" w:author="Caspar Addyman" w:date="2018-02-23T10:47:00Z"/>
        </w:rPr>
      </w:pPr>
      <w:ins w:id="79" w:author="Caspar Addyman" w:date="2018-02-23T10:47:00Z">
        <w:r w:rsidRPr="00AB60FC">
          <w:t xml:space="preserve">Noting that not all laughs are alike, </w:t>
        </w:r>
        <w:r>
          <w:fldChar w:fldCharType="begin" w:fldLock="1"/>
        </w:r>
        <w:r>
          <w:instrText>ADDIN CSL_CITATION { "citationItems" : [ { "id" : "ITEM-1", "itemData" : { "abstract" : "The laughter response is seen as not simply a reaction to a universal or generalized causal factor, but to a matrix of, at the minimum, 7 such factors. It is stated that \"these situations can be interrelated in evolutionary terms by virtue of their defensive functions and by the role of social conformity to social pressures and norms, codes and institutions permeating their structure.\" They indicate the relationship between humor and styles of esthetic appreciation and individual ability in psychological differentiation. Numerous research problems remain to be examined in the area of humor and laughter.", "author" : [ { "dropping-particle" : "", "family" : "Giles", "given" : "Howard", "non-dropping-particle" : "", "parse-names" : false, "suffix" : "" }, { "dropping-particle" : "", "family" : "Oxford", "given" : "Geoffrey S", "non-dropping-particle" : "", "parse-names" : false, "suffix" : "" } ], "container-title" : "Bulletin of the British Psychological Society", "id" : "ITEM-1", "issue" : "79", "issued" : { "date-parts" : [ [ "1970" ] ] }, "page" : "97\u2013105", "publisher" : "British Psychological Society", "title" : "Towards a multidimensional theory of laughter causation and its social implications.", "type" : "article-journal", "volume" : "23" }, "uris" : [ "http://www.mendeley.com/documents/?uuid=82d70ea1-0b79-4d20-935d-0f1855583dfd" ] } ], "mendeley" : { "formattedCitation" : "(Giles &amp; Oxford, 1970)", "manualFormatting" : "Giles &amp; Oxford (1970)", "plainTextFormattedCitation" : "(Giles &amp; Oxford, 1970)", "previouslyFormattedCitation" : "(Giles &amp; Oxford, 1970)" }, "properties" : {  }, "schema" : "https://github.com/citation-style-language/schema/raw/master/csl-citation.json" }</w:instrText>
        </w:r>
        <w:r>
          <w:fldChar w:fldCharType="separate"/>
        </w:r>
        <w:r>
          <w:rPr>
            <w:noProof/>
          </w:rPr>
          <w:t>Giles &amp; Oxford (</w:t>
        </w:r>
        <w:r w:rsidRPr="00A059D0">
          <w:rPr>
            <w:noProof/>
          </w:rPr>
          <w:t>1970)</w:t>
        </w:r>
        <w:r>
          <w:fldChar w:fldCharType="end"/>
        </w:r>
        <w:r>
          <w:t xml:space="preserve"> </w:t>
        </w:r>
        <w:r w:rsidRPr="00AB60FC">
          <w:t>proposed seven mutually ex</w:t>
        </w:r>
        <w:r>
          <w:t>clusive categories of laughter. The most common types were humor</w:t>
        </w:r>
        <w:r w:rsidRPr="00AB60FC">
          <w:t>ous laughter, described as a behavioural response to amusing stimuli, and social laughter, described as a behavioural response allowing integration within a given social group.  Social laughter occurs either as a direct response to other group members laughing or as a result of group expectations of laughter and, as such, serves to reduce social and cognitive discord, thereby promoting acceptance and loyalty within the group</w:t>
        </w:r>
        <w:r>
          <w:t>.</w:t>
        </w:r>
        <w:r w:rsidRPr="00AB60FC">
          <w:t xml:space="preserve"> </w:t>
        </w:r>
        <w:r>
          <w:fldChar w:fldCharType="begin" w:fldLock="1"/>
        </w:r>
        <w:r>
          <w:instrText>ADDIN CSL_CITATION { "citationItems" : [ { "id" : "ITEM-1", "itemData" : { "author" : [ { "dropping-particle" : "", "family" : "Chapman", "given" : "Antony J", "non-dropping-particle" : "", "parse-names" : false, "suffix" : "" }, { "dropping-particle" : "", "family" : "Wright", "given" : "Derek S", "non-dropping-particle" : "", "parse-names" : false, "suffix" : "" } ], "container-title" : "Journal of Experimental Child Psychology", "id" : "ITEM-1", "issue" : "2", "issued" : { "date-parts" : [ [ "1976" ] ] }, "page" : "201-218", "publisher" : "Elsevier", "title" : "Social enhancement of laughter: An experimental analysis of some companion variables", "type" : "article-journal", "volume" : "21" }, "uris" : [ "http://www.mendeley.com/documents/?uuid=a66a82fc-46fb-4cf2-b5bc-037b4c201ef4" ] } ], "mendeley" : { "formattedCitation" : "(Antony J Chapman &amp; Wright, 1976)", "manualFormatting" : "Chapman &amp; Wright (1976)", "plainTextFormattedCitation" : "(Antony J Chapman &amp; Wright, 1976)", "previouslyFormattedCitation" : "(Antony J Chapman &amp; Wright, 1976)" }, "properties" : {  }, "schema" : "https://github.com/citation-style-language/schema/raw/master/csl-citation.json" }</w:instrText>
        </w:r>
        <w:r>
          <w:fldChar w:fldCharType="separate"/>
        </w:r>
        <w:r>
          <w:rPr>
            <w:noProof/>
          </w:rPr>
          <w:t>Chapman &amp; Wright</w:t>
        </w:r>
        <w:r w:rsidRPr="00A059D0">
          <w:rPr>
            <w:noProof/>
          </w:rPr>
          <w:t xml:space="preserve"> </w:t>
        </w:r>
        <w:r>
          <w:rPr>
            <w:noProof/>
          </w:rPr>
          <w:t>(</w:t>
        </w:r>
        <w:r w:rsidRPr="00A059D0">
          <w:rPr>
            <w:noProof/>
          </w:rPr>
          <w:t>1976)</w:t>
        </w:r>
        <w:r>
          <w:fldChar w:fldCharType="end"/>
        </w:r>
        <w:r w:rsidRPr="00AB60FC">
          <w:t xml:space="preserve"> point out that laugh</w:t>
        </w:r>
        <w:r>
          <w:t>t</w:t>
        </w:r>
        <w:r w:rsidRPr="00AB60FC">
          <w:t>er, as distinct from smiling, in response to amusing stimuli, is relatively uncommon in the absence of anoth</w:t>
        </w:r>
        <w:r>
          <w:t xml:space="preserve">er person to share the humour. </w:t>
        </w:r>
        <w:r w:rsidRPr="005C329F">
          <w:rPr>
            <w:lang w:val="en"/>
          </w:rPr>
          <w:t>Humour is not an easy thing</w:t>
        </w:r>
        <w:r>
          <w:rPr>
            <w:lang w:val="en"/>
          </w:rPr>
          <w:t xml:space="preserve"> to define or classify. It is</w:t>
        </w:r>
        <w:r w:rsidRPr="005C329F">
          <w:rPr>
            <w:lang w:val="en"/>
          </w:rPr>
          <w:t xml:space="preserve"> difficult to pinpoint exactly what makes s</w:t>
        </w:r>
        <w:r>
          <w:rPr>
            <w:lang w:val="en"/>
          </w:rPr>
          <w:t xml:space="preserve">omething funny </w:t>
        </w:r>
        <w:r>
          <w:rPr>
            <w:lang w:val="en"/>
          </w:rPr>
          <w:fldChar w:fldCharType="begin" w:fldLock="1"/>
        </w:r>
        <w:r>
          <w:rPr>
            <w:lang w:val="en"/>
          </w:rPr>
          <w:instrText>ADDIN CSL_CITATION { "citationItems" : [ { "id" : "ITEM-1", "itemData" : { "ISBN" : "9780716710950", "abstract" : "1. Explaining humor: a historical overview. What is humor? ; Psychological views of the basic characteristics ; Theories of humor development ; A general theory of humor? -- 2. The origin and early development of children's humor. The meaning of smiling and laughter in infancy ; Development of fantasy and make-believe ; Playful fantasy and the beginnings of humor ; Stages in the development of incongruity humor ; The humor of real incongruities -- 3. Humor and evolution. Humor in animals ; Smiling and laughter ; Animal play ; Humor and intelligence: the evolution of abstract forms of play ; An adaptive function of humor? ; The emergence of humor in signing chimpanzees and gorillas ; Language and the evolutionary origin of humor -- 4. Age differences. The preschool years ; The elementary-school years ; Age six to eight: a period of transition -- 5. Cognitive factors and humor. The importance of intellectual change, or, The problem with puns ; Additional cognitive influences ; Creativity and humor. 6. Social and personality influences. Social influences ; Personality influences -- 7. The making of a humorist: early childhood influences. The meaning of \"sense of humor\" ; Parental influences ; Early characteristics of the humorous child ; Are humorists born or made? -- 8. Sex differences: a sense of humor distinctly male or female?. Sex differences in adults ; Sex differences in children -- 9. Laughter, humor, and mental health. Humor as a coping mechanism ; Do laughter and humor indicate healthy adjustment? ; Humor in therapy -- 10. Concluding remarks.", "author" : [ { "dropping-particle" : "", "family" : "McGhee", "given" : "P. E.", "non-dropping-particle" : "", "parse-names" : false, "suffix" : "" } ], "id" : "ITEM-1", "issued" : { "date-parts" : [ [ "1979" ] ] }, "number-of-pages" : "251", "publisher" : "W.H. Freeman and Company", "publisher-place" : "San Francisco", "title" : "Humor, its origin and development", "type" : "book" }, "uris" : [ "http://www.mendeley.com/documents/?uuid=cf919d74-b9ab-3154-ad4c-d6b6b4179a21" ] } ], "mendeley" : { "formattedCitation" : "(P. E. McGhee, 1979)", "plainTextFormattedCitation" : "(P. E. McGhee, 1979)", "previouslyFormattedCitation" : "(P. E. McGhee, 1979)" }, "properties" : {  }, "schema" : "https://github.com/citation-style-language/schema/raw/master/csl-citation.json" }</w:instrText>
        </w:r>
        <w:r>
          <w:rPr>
            <w:lang w:val="en"/>
          </w:rPr>
          <w:fldChar w:fldCharType="separate"/>
        </w:r>
        <w:r w:rsidRPr="005A565E">
          <w:rPr>
            <w:noProof/>
            <w:lang w:val="en"/>
          </w:rPr>
          <w:t>(P. E. McGhee, 1979)</w:t>
        </w:r>
        <w:r>
          <w:rPr>
            <w:lang w:val="en"/>
          </w:rPr>
          <w:fldChar w:fldCharType="end"/>
        </w:r>
        <w:r>
          <w:rPr>
            <w:lang w:val="en"/>
          </w:rPr>
          <w:t xml:space="preserve">. </w:t>
        </w:r>
        <w:r w:rsidRPr="005C329F">
          <w:rPr>
            <w:lang w:val="en"/>
          </w:rPr>
          <w:t>Sometimes hu</w:t>
        </w:r>
        <w:r>
          <w:rPr>
            <w:lang w:val="en"/>
          </w:rPr>
          <w:t xml:space="preserve">mour is defined in terms of ability to provoke laughter and sometimes </w:t>
        </w:r>
        <w:r w:rsidRPr="00AB2B68">
          <w:t xml:space="preserve">the terms laughter and humour </w:t>
        </w:r>
        <w:r>
          <w:t xml:space="preserve">are used interchangeably </w:t>
        </w:r>
        <w:r>
          <w:fldChar w:fldCharType="begin" w:fldLock="1"/>
        </w:r>
        <w:r>
          <w:instrText>ADDIN CSL_CITATION { "citationItems" : [ { "id" : "ITEM-1", "itemData" : { "DOI" : "10.1080/00221300109598910", "ISSN" : "0022-1309", "author" : [ { "dropping-particle" : "", "family" : "Devereux", "given" : "Paul G.", "non-dropping-particle" : "", "parse-names" : false, "suffix" : "" }, { "dropping-particle" : "", "family" : "Ginsburg", "given" : "Gerald P.", "non-dropping-particle" : "", "parse-names" : false, "suffix" : "" } ], "container-title" : "The Journal of General Psychology", "id" : "ITEM-1", "issue" : "2", "issued" : { "date-parts" : [ [ "2001", "4" ] ] }, "page" : "227-240", "title" : "Sociality Effects on the Production of Laughter", "type" : "article-journal", "volume" : "128" }, "uris" : [ "http://www.mendeley.com/documents/?uuid=6af00d92-5574-3328-bf55-899fa5f41735" ] } ], "mendeley" : { "formattedCitation" : "(Devereux &amp; Ginsburg, 2001)", "plainTextFormattedCitation" : "(Devereux &amp; Ginsburg, 2001)", "previouslyFormattedCitation" : "(Devereux &amp; Ginsburg, 2001)" }, "properties" : {  }, "schema" : "https://github.com/citation-style-language/schema/raw/master/csl-citation.json" }</w:instrText>
        </w:r>
        <w:r>
          <w:fldChar w:fldCharType="separate"/>
        </w:r>
        <w:r w:rsidRPr="005A565E">
          <w:rPr>
            <w:noProof/>
          </w:rPr>
          <w:t>(Devereux &amp; Ginsburg, 2001)</w:t>
        </w:r>
        <w:r>
          <w:fldChar w:fldCharType="end"/>
        </w:r>
        <w:r>
          <w:t xml:space="preserve">. </w:t>
        </w:r>
        <w:r>
          <w:rPr>
            <w:lang w:val="en"/>
          </w:rPr>
          <w:t>S</w:t>
        </w:r>
        <w:r w:rsidRPr="005C329F">
          <w:rPr>
            <w:lang w:val="en"/>
          </w:rPr>
          <w:t xml:space="preserve">tudies have shown observed </w:t>
        </w:r>
        <w:r>
          <w:rPr>
            <w:lang w:val="en"/>
          </w:rPr>
          <w:t xml:space="preserve">young children’s </w:t>
        </w:r>
        <w:r w:rsidRPr="005C329F">
          <w:rPr>
            <w:lang w:val="en"/>
          </w:rPr>
          <w:t>laughter to be correlated with subjective ratings of funniness</w:t>
        </w:r>
        <w:r>
          <w:rPr>
            <w:lang w:val="en"/>
          </w:rPr>
          <w:t xml:space="preserve"> </w:t>
        </w:r>
        <w:r>
          <w:rPr>
            <w:lang w:val="en"/>
          </w:rPr>
          <w:fldChar w:fldCharType="begin" w:fldLock="1"/>
        </w:r>
      </w:ins>
      <w:r w:rsidR="002B7879">
        <w:rPr>
          <w:lang w:val="en"/>
        </w:rPr>
        <w:instrText>ADDIN CSL_CITATION { "citationItems" : [ { "id" : "ITEM-1", "itemData" : { "abstract" : "1. Chapman, A. (1983). In w York: Springer-Verlag. Crockenberg,", "author" : [ { "dropping-particle" : "", "family" : "Chapman", "given" : "A. J.", "non-dropping-particle" : "", "parse-names" : false, "suffix" : "" } ], "container-title" : "Handbook of humor research", "editor" : [ { "dropping-particle" : "", "family" : "J. H. Goldstein", "given" : "", "non-dropping-particle" : "", "parse-names" : false, "suffix" : "" }, { "dropping-particle" : "", "family" : "McGhee", "given" : "P. E.", "non-dropping-particle" : "", "parse-names" : false, "suffix" : "" } ], "id" : "ITEM-1", "issued" : { "date-parts" : [ [ "1983" ] ] }, "page" : "135\u2013158", "publisher" : "Springer Verlag", "publisher-place" : "New York", "title" : "Humor and laughter in social interaction and some implications for humor research.", "type" : "chapter" }, "uris" : [ "http://www.mendeley.com/documents/?uuid=d1983e02-5296-437a-b47e-ba59745480ec" ] } ], "mendeley" : { "formattedCitation" : "(A. J. Chapman, 1983)", "manualFormatting" : "(Chapman, 1983)", "plainTextFormattedCitation" : "(A. J. Chapman, 1983)", "previouslyFormattedCitation" : "(A. J. Chapman, 1983)" }, "properties" : {  }, "schema" : "https://github.com/citation-style-language/schema/raw/master/csl-citation.json" }</w:instrText>
      </w:r>
      <w:ins w:id="80" w:author="Caspar Addyman" w:date="2018-02-23T10:47:00Z">
        <w:r>
          <w:rPr>
            <w:lang w:val="en"/>
          </w:rPr>
          <w:fldChar w:fldCharType="separate"/>
        </w:r>
        <w:r w:rsidRPr="00920BFE">
          <w:rPr>
            <w:noProof/>
            <w:lang w:val="en"/>
          </w:rPr>
          <w:t>(Chapman, 1983)</w:t>
        </w:r>
        <w:r>
          <w:rPr>
            <w:lang w:val="en"/>
          </w:rPr>
          <w:fldChar w:fldCharType="end"/>
        </w:r>
        <w:r>
          <w:rPr>
            <w:lang w:val="en"/>
          </w:rPr>
          <w:t xml:space="preserve">.  However, </w:t>
        </w:r>
        <w:r w:rsidRPr="005C329F">
          <w:rPr>
            <w:lang w:val="en"/>
          </w:rPr>
          <w:t>people often smile and laugh in the absence of humour, and people may feel amused without smiling or la</w:t>
        </w:r>
        <w:r>
          <w:rPr>
            <w:lang w:val="en"/>
          </w:rPr>
          <w:t xml:space="preserve">ughing, particularly when alone </w:t>
        </w:r>
        <w:r>
          <w:rPr>
            <w:lang w:val="en"/>
          </w:rPr>
          <w:fldChar w:fldCharType="begin" w:fldLock="1"/>
        </w:r>
        <w:r>
          <w:rPr>
            <w:lang w:val="en"/>
          </w:rPr>
          <w:instrText>ADDIN CSL_CITATION { "citationItems" : [ { "id" : "ITEM-1", "itemData" : { "author" : [ { "dropping-particle" : "", "family" : "Weisfeld", "given" : "Glenn E", "non-dropping-particle" : "", "parse-names" : false, "suffix" : "" } ], "container-title" : "Ethology and Sociobiology", "id" : "ITEM-1", "issue" : "2", "issued" : { "date-parts" : [ [ "1993" ] ] }, "page" : "141-169", "publisher" : "Elsevier", "title" : "The adaptive value of humor and laughter", "type" : "article-journal", "volume" : "14" }, "uris" : [ "http://www.mendeley.com/documents/?uuid=0b2ec7e3-1270-41df-88cc-c4a0116707c7" ] } ], "mendeley" : { "formattedCitation" : "(Weisfeld, 1993)", "plainTextFormattedCitation" : "(Weisfeld, 1993)", "previouslyFormattedCitation" : "(Weisfeld, 1993)" }, "properties" : {  }, "schema" : "https://github.com/citation-style-language/schema/raw/master/csl-citation.json" }</w:instrText>
        </w:r>
        <w:r>
          <w:rPr>
            <w:lang w:val="en"/>
          </w:rPr>
          <w:fldChar w:fldCharType="separate"/>
        </w:r>
        <w:r w:rsidRPr="008D4EDD">
          <w:rPr>
            <w:noProof/>
            <w:lang w:val="en"/>
          </w:rPr>
          <w:t>(Weisfeld, 1993)</w:t>
        </w:r>
        <w:r>
          <w:rPr>
            <w:lang w:val="en"/>
          </w:rPr>
          <w:fldChar w:fldCharType="end"/>
        </w:r>
        <w:r>
          <w:rPr>
            <w:lang w:val="en"/>
          </w:rPr>
          <w:t>.</w:t>
        </w:r>
      </w:ins>
    </w:p>
    <w:p w:rsidR="001A3203" w:rsidRDefault="001A3203" w:rsidP="00127631">
      <w:pPr>
        <w:pStyle w:val="BodyText"/>
        <w:tabs>
          <w:tab w:val="clear" w:pos="8640"/>
        </w:tabs>
        <w:spacing w:line="360" w:lineRule="auto"/>
        <w:rPr>
          <w:ins w:id="81" w:author="Caspar Addyman" w:date="2018-02-23T11:40:00Z"/>
        </w:rPr>
      </w:pPr>
    </w:p>
    <w:p w:rsidR="003105E9" w:rsidRDefault="003105E9" w:rsidP="003105E9">
      <w:pPr>
        <w:autoSpaceDE w:val="0"/>
        <w:autoSpaceDN w:val="0"/>
        <w:adjustRightInd w:val="0"/>
        <w:spacing w:line="360" w:lineRule="auto"/>
        <w:ind w:firstLine="720"/>
        <w:rPr>
          <w:ins w:id="82" w:author="Caspar Addyman" w:date="2018-02-23T11:40:00Z"/>
          <w:lang w:val="en"/>
        </w:rPr>
      </w:pPr>
      <w:ins w:id="83" w:author="Caspar Addyman" w:date="2018-02-23T11:40:00Z">
        <w:r>
          <w:rPr>
            <w:lang w:val="en"/>
          </w:rPr>
          <w:t xml:space="preserve">Darwin and others thought smiling and laughter were manifestations of degrees of intense happiness </w:t>
        </w:r>
        <w:r>
          <w:rPr>
            <w:lang w:val="en"/>
          </w:rPr>
          <w:fldChar w:fldCharType="begin" w:fldLock="1"/>
        </w:r>
      </w:ins>
      <w:r w:rsidR="00671E25">
        <w:rPr>
          <w:lang w:val="en"/>
        </w:rPr>
        <w:instrText>ADDIN CSL_CITATION { "citationItems" : [ { "id" : "ITEM-1", "itemData" : { "author" : [ { "dropping-particle" : "", "family" : "Darwin", "given" : "Charles", "non-dropping-particle" : "", "parse-names" : false, "suffix" : "" } ], "id" : "ITEM-1", "issued" : { "date-parts" : [ [ "1872" ] ] }, "publisher" : "John Murray", "publisher-place" : "London", "title" : "The expression of emotion in man and animals", "type" : "book" }, "uris" : [ "http://www.mendeley.com/documents/?uuid=611b5e5f-22c6-4f48-bd64-14ce46bbae60" ] }, { "id" : "ITEM-2", "itemData" : { "ISBN" : "9780891060246", "abstract" : "Reprint. Originally published: Englewood Cliffs, N.J. : Prentice-Hall, 1975. Illustration on inside back cover. Includes index.", "author" : [ { "dropping-particle" : "", "family" : "Ekman", "given" : "Paul.", "non-dropping-particle" : "", "parse-names" : false, "suffix" : "" }, { "dropping-particle" : "V.", "family" : "Friesen", "given" : "Wallace", "non-dropping-particle" : "", "parse-names" : false, "suffix" : "" } ], "edition" : "Reprint ed", "id" : "ITEM-2", "issued" : { "date-parts" : [ [ "1984" ] ] }, "number-of-pages" : "212", "publisher" : "Consulting Psychologists Press", "publisher-place" : "Palo Alto Ca.", "title" : "Unmasking the face : a guide to recognizing emotions from facial clues", "type" : "book" }, "uris" : [ "http://www.mendeley.com/documents/?uuid=ebe14358-9e98-3c8e-91fa-2052f3f12fec" ] } ], "mendeley" : { "formattedCitation" : "(Darwin, 1872; Ekman &amp; Friesen, 1984)", "plainTextFormattedCitation" : "(Darwin, 1872; Ekman &amp; Friesen, 1984)", "previouslyFormattedCitation" : "(Darwin, 1872; Ekman &amp; Friesen, 1984)" }, "properties" : {  }, "schema" : "https://github.com/citation-style-language/schema/raw/master/csl-citation.json" }</w:instrText>
      </w:r>
      <w:ins w:id="84" w:author="Caspar Addyman" w:date="2018-02-23T11:40:00Z">
        <w:r>
          <w:rPr>
            <w:lang w:val="en"/>
          </w:rPr>
          <w:fldChar w:fldCharType="separate"/>
        </w:r>
        <w:r w:rsidRPr="00F52EEA">
          <w:rPr>
            <w:noProof/>
            <w:lang w:val="en"/>
          </w:rPr>
          <w:t>(Darwin, 1872; Ekman &amp; Friesen, 1984)</w:t>
        </w:r>
        <w:r>
          <w:rPr>
            <w:lang w:val="en"/>
          </w:rPr>
          <w:fldChar w:fldCharType="end"/>
        </w:r>
        <w:r>
          <w:rPr>
            <w:lang w:val="en"/>
          </w:rPr>
          <w:t>. However, several studies support the contrasting hypothesis that smiling is primarily a social indication of friendliness. Kraut and</w:t>
        </w:r>
        <w:r w:rsidRPr="005C329F">
          <w:rPr>
            <w:lang w:val="en"/>
          </w:rPr>
          <w:t xml:space="preserve"> Johnson </w:t>
        </w:r>
        <w:r>
          <w:rPr>
            <w:lang w:val="en"/>
          </w:rPr>
          <w:fldChar w:fldCharType="begin" w:fldLock="1"/>
        </w:r>
        <w:r>
          <w:rPr>
            <w:lang w:val="en"/>
          </w:rPr>
          <w:instrText>ADDIN CSL_CITATION { "citationItems" : [ { "id" : "ITEM-1", "itemData" : { "author" : [ { "dropping-particle" : "", "family" : "Kraut", "given" : "Robert E", "non-dropping-particle" : "", "parse-names" : false, "suffix" : "" }, { "dropping-particle" : "", "family" : "Johnston", "given" : "Robert E", "non-dropping-particle" : "", "parse-names" : false, "suffix" : "" } ], "container-title" : "Journal of personality and social psychology", "id" : "ITEM-1", "issue" : "9", "issued" : { "date-parts" : [ [ "1979" ] ] }, "page" : "1539", "publisher" : "American Psychological Association", "title" : "Social and emotional messages of smiling: An ethological approach.", "type" : "article-journal", "volume" : "37" }, "uris" : [ "http://www.mendeley.com/documents/?uuid=c8863965-989e-4f75-ba8c-d2932719c1ec" ] } ], "mendeley" : { "formattedCitation" : "(Kraut &amp; Johnston, 1979)", "manualFormatting" : "(1979)", "plainTextFormattedCitation" : "(Kraut &amp; Johnston, 1979)", "previouslyFormattedCitation" : "(Kraut &amp; Johnston, 1979)" }, "properties" : {  }, "schema" : "https://github.com/citation-style-language/schema/raw/master/csl-citation.json" }</w:instrText>
        </w:r>
        <w:r>
          <w:rPr>
            <w:lang w:val="en"/>
          </w:rPr>
          <w:fldChar w:fldCharType="separate"/>
        </w:r>
        <w:r>
          <w:rPr>
            <w:noProof/>
            <w:lang w:val="en"/>
          </w:rPr>
          <w:t>(</w:t>
        </w:r>
        <w:r w:rsidRPr="00F52EEA">
          <w:rPr>
            <w:noProof/>
            <w:lang w:val="en"/>
          </w:rPr>
          <w:t>1979)</w:t>
        </w:r>
        <w:r>
          <w:rPr>
            <w:lang w:val="en"/>
          </w:rPr>
          <w:fldChar w:fldCharType="end"/>
        </w:r>
        <w:r w:rsidRPr="005C329F">
          <w:rPr>
            <w:lang w:val="en"/>
          </w:rPr>
          <w:t xml:space="preserve"> </w:t>
        </w:r>
        <w:r>
          <w:rPr>
            <w:lang w:val="en"/>
          </w:rPr>
          <w:t xml:space="preserve">observed people in a </w:t>
        </w:r>
        <w:r w:rsidRPr="005C329F">
          <w:rPr>
            <w:lang w:val="en"/>
          </w:rPr>
          <w:t>bowling alley</w:t>
        </w:r>
        <w:r>
          <w:rPr>
            <w:lang w:val="en"/>
          </w:rPr>
          <w:t xml:space="preserve">. They found smiles were more likely when interacting with others than when scoring a strike. </w:t>
        </w:r>
        <w:r>
          <w:rPr>
            <w:lang w:val="en"/>
          </w:rPr>
          <w:fldChar w:fldCharType="begin" w:fldLock="1"/>
        </w:r>
        <w:r>
          <w:rPr>
            <w:lang w:val="en"/>
          </w:rPr>
          <w:instrText>ADDIN CSL_CITATION { "citationItems" : [ { "id" : "ITEM-1", "itemData" : { "author" : [ { "dropping-particle" : "", "family" : "Fern\u00e1ndez-Dols", "given" : "Jos\u00e9-Miguel", "non-dropping-particle" : "", "parse-names" : false, "suffix" : "" }, { "dropping-particle" : "", "family" : "Ruiz-Belda", "given" : "Mar\\'\\ia-Angeles", "non-dropping-particle" : "", "parse-names" : false, "suffix" : "" } ], "container-title" : "Journal of personality and social psychology", "id" : "ITEM-1", "issue" : "6", "issued" : { "date-parts" : [ [ "1995" ] ] }, "page" : "1113", "publisher" : "American Psychological Association", "title" : "Are smiles a sign of happiness? Gold medal winners at the Olympic Games.", "type" : "article-journal", "volume" : "69" }, "uris" : [ "http://www.mendeley.com/documents/?uuid=2bb10a6f-d639-4223-871a-30fec9ab9b0c" ] } ], "mendeley" : { "formattedCitation" : "(Fern\u00e1ndez-Dols &amp; Ruiz-Belda, 1995)", "manualFormatting" : "Fern\u00e1ndez-Dols and Ruiz-Belda (1995)", "plainTextFormattedCitation" : "(Fern\u00e1ndez-Dols &amp; Ruiz-Belda, 1995)", "previouslyFormattedCitation" : "(Fern\u00e1ndez-Dols &amp; Ruiz-Belda, 1995)" }, "properties" : {  }, "schema" : "https://github.com/citation-style-language/schema/raw/master/csl-citation.json" }</w:instrText>
        </w:r>
        <w:r>
          <w:rPr>
            <w:lang w:val="en"/>
          </w:rPr>
          <w:fldChar w:fldCharType="separate"/>
        </w:r>
        <w:r>
          <w:rPr>
            <w:noProof/>
            <w:lang w:val="en"/>
          </w:rPr>
          <w:t>Fernández-Dols and Ruiz-Belda (</w:t>
        </w:r>
        <w:r w:rsidRPr="00D809F0">
          <w:rPr>
            <w:noProof/>
            <w:lang w:val="en"/>
          </w:rPr>
          <w:t>1995)</w:t>
        </w:r>
        <w:r>
          <w:rPr>
            <w:lang w:val="en"/>
          </w:rPr>
          <w:fldChar w:fldCharType="end"/>
        </w:r>
        <w:r>
          <w:rPr>
            <w:lang w:val="en"/>
          </w:rPr>
          <w:t xml:space="preserve"> observed</w:t>
        </w:r>
        <w:r w:rsidRPr="005C329F">
          <w:rPr>
            <w:lang w:val="en"/>
          </w:rPr>
          <w:t xml:space="preserve"> 22 gold medal winners at the presentation ceremony of the Barcelona Olympic Games</w:t>
        </w:r>
        <w:r>
          <w:rPr>
            <w:lang w:val="en"/>
          </w:rPr>
          <w:t>. M</w:t>
        </w:r>
        <w:r w:rsidRPr="005C329F">
          <w:rPr>
            <w:lang w:val="en"/>
          </w:rPr>
          <w:t>edalists smiled most during face</w:t>
        </w:r>
        <w:r>
          <w:rPr>
            <w:lang w:val="en"/>
          </w:rPr>
          <w:t>-</w:t>
        </w:r>
        <w:r w:rsidRPr="005C329F">
          <w:rPr>
            <w:lang w:val="en"/>
          </w:rPr>
          <w:t>to</w:t>
        </w:r>
        <w:r>
          <w:rPr>
            <w:lang w:val="en"/>
          </w:rPr>
          <w:t>-</w:t>
        </w:r>
        <w:r w:rsidRPr="005C329F">
          <w:rPr>
            <w:lang w:val="en"/>
          </w:rPr>
          <w:t>face encounters associated with the actual presentation of their medals, but only sporadically during other times of the presentation ceremony</w:t>
        </w:r>
        <w:r>
          <w:rPr>
            <w:lang w:val="en"/>
          </w:rPr>
          <w:t xml:space="preserve">. </w:t>
        </w:r>
      </w:ins>
    </w:p>
    <w:p w:rsidR="003105E9" w:rsidRPr="00114E8D" w:rsidDel="003105E9" w:rsidRDefault="003105E9" w:rsidP="00127631">
      <w:pPr>
        <w:pStyle w:val="BodyText"/>
        <w:tabs>
          <w:tab w:val="clear" w:pos="8640"/>
        </w:tabs>
        <w:spacing w:line="360" w:lineRule="auto"/>
        <w:rPr>
          <w:del w:id="85" w:author="Caspar Addyman" w:date="2018-02-23T11:40:00Z"/>
        </w:rPr>
      </w:pPr>
    </w:p>
    <w:p w:rsidR="009910CA" w:rsidDel="003105E9" w:rsidRDefault="000A284E" w:rsidP="009425AE">
      <w:pPr>
        <w:autoSpaceDE w:val="0"/>
        <w:autoSpaceDN w:val="0"/>
        <w:adjustRightInd w:val="0"/>
        <w:spacing w:line="360" w:lineRule="auto"/>
        <w:ind w:firstLine="720"/>
        <w:rPr>
          <w:del w:id="86" w:author="Caspar Addyman" w:date="2018-02-23T11:40:00Z"/>
        </w:rPr>
      </w:pPr>
      <w:del w:id="87" w:author="Caspar Addyman" w:date="2018-02-23T11:40:00Z">
        <w:r w:rsidDel="003105E9">
          <w:rPr>
            <w:lang w:val="en"/>
          </w:rPr>
          <w:delText>L</w:delText>
        </w:r>
        <w:r w:rsidR="009910CA" w:rsidRPr="005C329F" w:rsidDel="003105E9">
          <w:rPr>
            <w:lang w:val="en"/>
          </w:rPr>
          <w:delText>aughter</w:delText>
        </w:r>
        <w:r w:rsidDel="003105E9">
          <w:rPr>
            <w:lang w:val="en"/>
          </w:rPr>
          <w:delText xml:space="preserve"> </w:delText>
        </w:r>
        <w:r w:rsidR="009425AE" w:rsidDel="003105E9">
          <w:rPr>
            <w:lang w:val="en"/>
          </w:rPr>
          <w:delText>and smiling are</w:delText>
        </w:r>
        <w:r w:rsidR="009910CA" w:rsidRPr="005C329F" w:rsidDel="003105E9">
          <w:rPr>
            <w:lang w:val="en"/>
          </w:rPr>
          <w:delText xml:space="preserve"> instinctive and spontaneous behaviour</w:delText>
        </w:r>
        <w:r w:rsidR="009425AE" w:rsidDel="003105E9">
          <w:rPr>
            <w:lang w:val="en"/>
          </w:rPr>
          <w:delText>s</w:delText>
        </w:r>
        <w:r w:rsidR="009910CA" w:rsidRPr="005C329F" w:rsidDel="003105E9">
          <w:rPr>
            <w:lang w:val="en"/>
          </w:rPr>
          <w:delText xml:space="preserve"> that begins at </w:delText>
        </w:r>
      </w:del>
      <w:ins w:id="88" w:author="Sarah Rees" w:date="2018-02-07T19:32:00Z">
        <w:del w:id="89" w:author="Caspar Addyman" w:date="2018-02-23T11:40:00Z">
          <w:r w:rsidR="00DD014C" w:rsidDel="003105E9">
            <w:rPr>
              <w:lang w:val="en"/>
            </w:rPr>
            <w:delText xml:space="preserve">a </w:delText>
          </w:r>
        </w:del>
      </w:ins>
      <w:del w:id="90" w:author="Caspar Addyman" w:date="2018-02-23T11:40:00Z">
        <w:r w:rsidR="009910CA" w:rsidRPr="005C329F" w:rsidDel="003105E9">
          <w:rPr>
            <w:lang w:val="en"/>
          </w:rPr>
          <w:delText xml:space="preserve">very young age </w:delText>
        </w:r>
        <w:r w:rsidR="00F50168" w:rsidDel="003105E9">
          <w:rPr>
            <w:lang w:val="en"/>
          </w:rPr>
          <w:fldChar w:fldCharType="begin" w:fldLock="1"/>
        </w:r>
        <w:r w:rsidR="00920BFE" w:rsidDel="003105E9">
          <w:rPr>
            <w:lang w:val="en"/>
          </w:rPr>
          <w:delInstrText>ADDIN CSL_CITATION { "citationItems" : [ { "id" : "ITEM-1", "itemData" : { "DOI" : "10.1515/humr.2002.015", "ISSN" : "0933-1719", "author" : [ { "dropping-particle" : "", "family" : "Caron", "given" : "James E.", "non-dropping-particle" : "", "parse-names" : false, "suffix" : "" } ], "container-title" : "Humor - International Journal of Humor Research", "id" : "ITEM-1",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"id" : "ITEM-2", "itemData" : { "author" : [ { "dropping-particle" : "", "family" : "Provine", "given" : "Robert R", "non-dropping-particle" : "", "parse-names" : false, "suffix" : "" } ], "container-title" : "American Scientist", "id" : "ITEM-2", "issue" : "1", "issued" : { "date-parts" : [ [ "1996" ] ] }, "page" : "38-45", "title" : "Laughter mechanisms The study of laughter provides a novel approach to the and evolution of vocal production , perception and social behavior", "type" : "article-journal", "volume" : "84" }, "uris" : [ "http://www.mendeley.com/documents/?uuid=78c2ed6b-815b-452a-9885-763a3dc5e6f0" ] } ], "mendeley" : { "formattedCitation" : "(Caron, 2002; Provine, 1996)", "plainTextFormattedCitation" : "(Caron, 2002; Provine, 1996)", "previouslyFormattedCitation" : "(Caron, 2002; Provine, 1996)" }, "properties" : {  }, "schema" : "https://github.com/citation-style-language/schema/raw/master/csl-citation.json" }</w:delInstrText>
        </w:r>
        <w:r w:rsidR="00F50168" w:rsidDel="003105E9">
          <w:rPr>
            <w:lang w:val="en"/>
          </w:rPr>
          <w:fldChar w:fldCharType="separate"/>
        </w:r>
        <w:r w:rsidR="0039248C" w:rsidRPr="0039248C" w:rsidDel="003105E9">
          <w:rPr>
            <w:noProof/>
            <w:lang w:val="en"/>
          </w:rPr>
          <w:delText>(Caron, 2002; Provine, 1996)</w:delText>
        </w:r>
        <w:r w:rsidR="00F50168" w:rsidDel="003105E9">
          <w:rPr>
            <w:lang w:val="en"/>
          </w:rPr>
          <w:fldChar w:fldCharType="end"/>
        </w:r>
        <w:r w:rsidR="009E179D" w:rsidDel="003105E9">
          <w:rPr>
            <w:lang w:val="en"/>
          </w:rPr>
          <w:delText xml:space="preserve">. </w:delText>
        </w:r>
        <w:r w:rsidR="00504BD9" w:rsidDel="003105E9">
          <w:delText>M</w:delText>
        </w:r>
        <w:r w:rsidR="009E179D" w:rsidDel="003105E9">
          <w:delText xml:space="preserve">ost smiles in one to </w:delText>
        </w:r>
        <w:r w:rsidR="00CE0C42" w:rsidDel="003105E9">
          <w:delText>five</w:delText>
        </w:r>
      </w:del>
      <w:ins w:id="91" w:author="Sarah Rees" w:date="2018-02-07T19:32:00Z">
        <w:del w:id="92" w:author="Caspar Addyman" w:date="2018-02-23T11:40:00Z">
          <w:r w:rsidR="00DD014C" w:rsidDel="003105E9">
            <w:delText>1-5</w:delText>
          </w:r>
        </w:del>
      </w:ins>
      <w:del w:id="93" w:author="Caspar Addyman" w:date="2018-02-23T11:40:00Z">
        <w:r w:rsidR="00CE0C42" w:rsidDel="003105E9">
          <w:delText>-month-old</w:delText>
        </w:r>
        <w:r w:rsidR="009E179D" w:rsidDel="003105E9">
          <w:delText xml:space="preserve"> infant</w:delText>
        </w:r>
        <w:r w:rsidR="00504BD9" w:rsidDel="003105E9">
          <w:delText>s happen</w:delText>
        </w:r>
        <w:r w:rsidR="009E179D" w:rsidRPr="005C329F" w:rsidDel="003105E9">
          <w:delText xml:space="preserve"> in response to the human face or voice, sugges</w:delText>
        </w:r>
        <w:r w:rsidR="009E179D" w:rsidDel="003105E9">
          <w:delText>ting it is primarily a socially behaviour</w:delText>
        </w:r>
        <w:r w:rsidR="009E179D" w:rsidRPr="009E179D" w:rsidDel="003105E9">
          <w:delText xml:space="preserve"> </w:delText>
        </w:r>
        <w:r w:rsidR="00F50168" w:rsidDel="003105E9">
          <w:fldChar w:fldCharType="begin" w:fldLock="1"/>
        </w:r>
        <w:r w:rsidR="00920BFE" w:rsidDel="003105E9">
          <w:delInstrText>ADDIN CSL_CITATION { "citationItems" : [ { "id" : "ITEM-1", "itemData" : { "DOI" : "10.1037/0033-295X.83.3.173", "ISBN" : "0033-295X\\n1939-1471", "ISSN" : "0033-295X", "PMID" : "188058", "abstract" : "Presents an integrative perspective on cognitive-affective development which emphasizes the function of the infant's smile. The role of psychophysiological processes in the expression of positive affect is examined from the onset of the earliest endogenous smiles to the emergence of mature smiling and laughter. A tension-release hypothesis is formulated, which is complementary to social and cognitive theories of smiling and has the advantage of pointing to the function of the smile for the infant. The congruence of smiles following mastery and smiles following excitation is emphasized. Analysis of developmental changes in the \"semantics\" of the smile illustrates a number of descriptive developmental principles, including the following: (a) Developmental sequences may be repeated during the development of the same phenomenon. (b) With age, the infant becomes increasingly active in producing and mastering its own experiences. (c) Social and individual functions of early behavior often converge in promoting accommodation to and assimilation of novel events. (d) Fear and joy, wariness and smiling, have close functional relationships with respect to coping with novelty. (e) Cognitive and social-emotional aspects of development are inseparable.", "author" : [ { "dropping-particle" : "", "family" : "Sroufe", "given" : "L A", "non-dropping-particle" : "", "parse-names" : false, "suffix" : "" }, { "dropping-particle" : "", "family" : "Waters", "given" : "E", "non-dropping-particle" : "", "parse-names" : false, "suffix" : "" } ], "container-title" : "Psychological review", "id" : "ITEM-1", "issue" : "3", "issued" : { "date-parts" : [ [ "1976" ] ] }, "page" : "173-189", "title" : "The ontogenesis of smiling and laughter: a perspective on the organization of development in infancy.", "type" : "article-journal", "volume" : "83" }, "uris" : [ "http://www.mendeley.com/documents/?uuid=f47bfe87-78d4-41cf-982d-ac546dc43f4d" ] } ], "mendeley" : { "formattedCitation" : "(Sroufe &amp; Waters, 1976)", "plainTextFormattedCitation" : "(Sroufe &amp; Waters, 1976)", "previouslyFormattedCitation" : "(Sroufe &amp; Waters, 1976)" }, "properties" : {  }, "schema" : "https://github.com/citation-style-language/schema/raw/master/csl-citation.json" }</w:delInstrText>
        </w:r>
        <w:r w:rsidR="00F50168" w:rsidDel="003105E9">
          <w:fldChar w:fldCharType="separate"/>
        </w:r>
        <w:r w:rsidR="003B456B" w:rsidRPr="003B456B" w:rsidDel="003105E9">
          <w:rPr>
            <w:noProof/>
          </w:rPr>
          <w:delText>(Sroufe &amp; Waters, 1976)</w:delText>
        </w:r>
        <w:r w:rsidR="00F50168" w:rsidDel="003105E9">
          <w:fldChar w:fldCharType="end"/>
        </w:r>
        <w:r w:rsidR="003B456B" w:rsidDel="003105E9">
          <w:delText>.</w:delText>
        </w:r>
        <w:r w:rsidR="009E179D" w:rsidDel="003105E9">
          <w:rPr>
            <w:lang w:val="en"/>
          </w:rPr>
          <w:delText xml:space="preserve"> </w:delText>
        </w:r>
        <w:r w:rsidDel="003105E9">
          <w:delText>A</w:delText>
        </w:r>
        <w:r w:rsidR="009910CA" w:rsidRPr="005C329F" w:rsidDel="003105E9">
          <w:delText>fter crying, laughter is one of the earliest social vocalisations produced by human babies</w:delText>
        </w:r>
      </w:del>
      <w:ins w:id="94" w:author="Sarah Rees" w:date="2018-02-07T19:32:00Z">
        <w:del w:id="95" w:author="Caspar Addyman" w:date="2018-02-23T11:40:00Z">
          <w:r w:rsidR="00DD014C" w:rsidDel="003105E9">
            <w:delText>,</w:delText>
          </w:r>
        </w:del>
      </w:ins>
      <w:del w:id="96" w:author="Caspar Addyman" w:date="2018-02-23T11:40:00Z">
        <w:r w:rsidR="00EA2F94" w:rsidDel="003105E9">
          <w:delText xml:space="preserve"> </w:delText>
        </w:r>
        <w:r w:rsidR="009910CA" w:rsidRPr="005C329F" w:rsidDel="003105E9">
          <w:delText xml:space="preserve">and babies start to laugh in response to other people’s actions at around the age of four </w:delText>
        </w:r>
      </w:del>
      <w:ins w:id="97" w:author="Sarah Rees" w:date="2018-02-07T19:32:00Z">
        <w:del w:id="98" w:author="Caspar Addyman" w:date="2018-02-23T11:40:00Z">
          <w:r w:rsidR="00DD014C" w:rsidDel="003105E9">
            <w:delText>4</w:delText>
          </w:r>
          <w:r w:rsidR="00DD014C" w:rsidRPr="005C329F" w:rsidDel="003105E9">
            <w:delText xml:space="preserve"> </w:delText>
          </w:r>
        </w:del>
      </w:ins>
      <w:del w:id="99" w:author="Caspar Addyman" w:date="2018-02-23T11:40:00Z">
        <w:r w:rsidR="009910CA" w:rsidRPr="005C329F" w:rsidDel="003105E9">
          <w:delText>months</w:delText>
        </w:r>
        <w:r w:rsidR="009910CA" w:rsidRPr="006E68B9" w:rsidDel="003105E9">
          <w:rPr>
            <w:i/>
          </w:rPr>
          <w:delText xml:space="preserve"> </w:delText>
        </w:r>
        <w:r w:rsidR="006E68B9" w:rsidDel="003105E9">
          <w:rPr>
            <w:i/>
          </w:rPr>
          <w:fldChar w:fldCharType="begin" w:fldLock="1"/>
        </w:r>
        <w:r w:rsidR="00920BFE" w:rsidDel="003105E9">
          <w:rPr>
            <w:i/>
          </w:rPr>
          <w:delInstrText>ADDIN CSL_CITATION { "citationItems" : [ { "id" : "ITEM-1", "itemData" : { "ISBN" : "9780123725646", "abstract" : "Research on humor is carried out in a number of areas in psychology, including the cognitive (What makes something funny?), developmental (when do we develop a sense of humor?), and social (how is humor used in social interactions?) Although there is enough interest in the area to have spawned several societies, the literature is dispersed in a number of primary journals, with little in the way of integration of the material into a book. Dr. Martin is one of the best known researchers in the area, and his research goes across subdisciplines in psychology to be of wide appeal. This is a singly authored monograph that provides in one source, a summary of information researchers might wish to know about research into the psychology of humor. The material is scholarly, but the presentation of the material is suitable for people unfamiliar with the subject-making the book suitable for use for advanced undergraduate and graduate level courses on the psychology of humor-which have not had a textbook source. 2007 &lt;a href=\"http://www.aath.org/book_award.htm\"&gt;AATH Book Award for Humor/Laughter Research&lt;/a&gt; category! *Up-to-date coverage of research on humor and laughter in every area of psychology *Research findings are integrated into a coherent conceptual framework *Includes recent brain imaging studies, evolutionary models, and animal research *Draws on contributions from sociology, linguistics, neuroscience, and anthropology *Provides an overview of theories of humor and early research *Explores applications of humor in psychotherapy, education, and the workplace *Points out interesting topics for further research and promising research methodologies *Written in a scholarly yet easily accessible style *2007 &lt;a href=\"http://www.aath.org/book_award.htm\"&gt;AATH Book Award for Humor/Laughter Research&lt;/a&gt; category. Preliminary TOC -- Chapter 1 Introduction to the Psychology of Humor -- Chapter 2 Theories and Early Research I: Psychoanalytic and Superiority Theories -- Chapter 3 Theories and Early Research II: Arousal, Incongruity, and Reversal Theories -- Chapter 4 The Cognitive Psychology of Humor -- Chapter 5 The Social Psychology of Humor -- Chapter 6 The Psychobiology of Humor and Laughter -- Chapter 7 Personality Approaches to Sense of Humor -- Chapter 8 The Developmental Psychology of Humor -- Chapter 9 Humor and Mental Health -- Chapter 10 Humor, Laughter, and Physical Health -- Chapter 11 Applications of Humor to Psychotherapy, Education, and the Workplace.", "author" : [ { "dropping-particle" : "", "family" : "Martin", "given" : "Rod A.", "non-dropping-particle" : "", "parse-names" : false, "suffix" : "" } ], "id" : "ITEM-1", "issued" : { "date-parts" : [ [ "2007" ] ] }, "number-of-pages" : "446", "publisher" : "Elsevier Academic Press", "publisher-place" : "Amsterdam", "title" : "The psychology of humor : an integrative approach", "type" : "book" }, "uris" : [ "http://www.mendeley.com/documents/?uuid=aaf3e8f2-0d12-3e56-b17a-6897ef72a6a8" ] } ], "mendeley" : { "formattedCitation" : "(Martin, 2007)", "plainTextFormattedCitation" : "(Martin, 2007)", "previouslyFormattedCitation" : "(Martin, 2007)" }, "properties" : {  }, "schema" : "https://github.com/citation-style-language/schema/raw/master/csl-citation.json" }</w:delInstrText>
        </w:r>
        <w:r w:rsidR="006E68B9" w:rsidDel="003105E9">
          <w:rPr>
            <w:i/>
          </w:rPr>
          <w:fldChar w:fldCharType="separate"/>
        </w:r>
        <w:r w:rsidR="006E68B9" w:rsidRPr="006E68B9" w:rsidDel="003105E9">
          <w:rPr>
            <w:noProof/>
          </w:rPr>
          <w:delText>(Martin, 2007)</w:delText>
        </w:r>
        <w:r w:rsidR="006E68B9" w:rsidDel="003105E9">
          <w:rPr>
            <w:i/>
          </w:rPr>
          <w:fldChar w:fldCharType="end"/>
        </w:r>
        <w:r w:rsidR="009910CA" w:rsidRPr="005C329F" w:rsidDel="003105E9">
          <w:delText>.  Most laughter in babies and young children is elicited through tactile stimulation as well as incongruous sights and sounds, so long as such</w:delText>
        </w:r>
        <w:r w:rsidR="009910CA" w:rsidDel="003105E9">
          <w:delText xml:space="preserve"> incongruities are experienced </w:delText>
        </w:r>
      </w:del>
      <w:ins w:id="100" w:author="Sarah Rees" w:date="2018-02-07T19:32:00Z">
        <w:del w:id="101" w:author="Caspar Addyman" w:date="2018-02-23T11:40:00Z">
          <w:r w:rsidR="00DD014C" w:rsidDel="003105E9">
            <w:delText xml:space="preserve">in </w:delText>
          </w:r>
        </w:del>
      </w:ins>
      <w:del w:id="102" w:author="Caspar Addyman" w:date="2018-02-23T11:40:00Z">
        <w:r w:rsidR="009910CA" w:rsidDel="003105E9">
          <w:delText xml:space="preserve">a </w:delText>
        </w:r>
        <w:r w:rsidR="009910CA" w:rsidRPr="005C329F" w:rsidDel="003105E9">
          <w:delText>secure or playful</w:delText>
        </w:r>
        <w:r w:rsidR="009910CA" w:rsidDel="003105E9">
          <w:delText xml:space="preserve"> setting</w:delText>
        </w:r>
        <w:r w:rsidR="009910CA" w:rsidRPr="005C329F" w:rsidDel="003105E9">
          <w:delText xml:space="preserve"> </w:delText>
        </w:r>
        <w:r w:rsidR="006E68B9" w:rsidDel="003105E9">
          <w:fldChar w:fldCharType="begin" w:fldLock="1"/>
        </w:r>
        <w:r w:rsidR="00920BFE" w:rsidDel="003105E9">
          <w:delInstrText>ADDIN CSL_CITATION { "citationItems" : [ { "id" : "ITEM-1", "itemData" : { "DOI" : "10.1037/h0034846", "ISBN" : "1939-1455", "ISSN" : "0033-2909", "PMID" : "4731735", "abstract" : "Reviews research studies of laughter in children, and presents a model describing eliciting conditions for laughter and related behavior. It is proposed that laughter occurs after conditions of heightened tension or arousal when at the same time there is a judgment that the situation is safe or inconsequential. The special case of laughter to discrepant or incongruous stimulation is described in detail. It is suggested that laughter serves the function of signaling to a caretaker that a given stimulus is within the child's tolerable limits of arousal. (51 ref.) (PsycINFO Database Record (c) 2012 APA, all rights reserved)", "author" : [ { "dropping-particle" : "", "family" : "Rothbart", "given" : "M K", "non-dropping-particle" : "", "parse-names" : false, "suffix" : "" } ], "container-title" : "Psychological bulletin", "id" : "ITEM-1", "issue" : "3", "issued" : { "date-parts" : [ [ "1973" ] ] }, "page" : "247-256", "title" : "Laughter in young children.", "type" : "article-journal", "volume" : "80" }, "uris" : [ "http://www.mendeley.com/documents/?uuid=f0346c80-ea5b-48e5-9172-c0c5dcad979d" ] } ], "mendeley" : { "formattedCitation" : "(Rothbart, 1973)", "plainTextFormattedCitation" : "(Rothbart, 1973)", "previouslyFormattedCitation" : "(Rothbart, 1973)" }, "properties" : {  }, "schema" : "https://github.com/citation-style-language/schema/raw/master/csl-citation.json" }</w:delInstrText>
        </w:r>
        <w:r w:rsidR="006E68B9" w:rsidDel="003105E9">
          <w:fldChar w:fldCharType="separate"/>
        </w:r>
        <w:r w:rsidR="006E68B9" w:rsidRPr="006E68B9" w:rsidDel="003105E9">
          <w:rPr>
            <w:noProof/>
          </w:rPr>
          <w:delText>(Rothbart, 1973)</w:delText>
        </w:r>
        <w:r w:rsidR="006E68B9" w:rsidDel="003105E9">
          <w:fldChar w:fldCharType="end"/>
        </w:r>
        <w:r w:rsidR="009910CA" w:rsidRPr="005C329F" w:rsidDel="003105E9">
          <w:delText xml:space="preserve">.  </w:delText>
        </w:r>
        <w:r w:rsidDel="003105E9">
          <w:delText>C</w:delText>
        </w:r>
        <w:r w:rsidR="009910CA" w:rsidRPr="005C329F" w:rsidDel="003105E9">
          <w:delText xml:space="preserve">ongenitally deaf and blind children emit </w:delText>
        </w:r>
        <w:r w:rsidR="009425AE" w:rsidDel="003105E9">
          <w:delText>a</w:delText>
        </w:r>
        <w:r w:rsidR="009910CA" w:rsidRPr="005C329F" w:rsidDel="003105E9">
          <w:delText>ppropriate laughter</w:delText>
        </w:r>
        <w:r w:rsidR="009425AE" w:rsidDel="003105E9">
          <w:delText xml:space="preserve"> in social situations</w:delText>
        </w:r>
        <w:r w:rsidR="009910CA" w:rsidRPr="005C329F" w:rsidDel="003105E9">
          <w:delText xml:space="preserve"> despite never having perceived laughter in others</w:delText>
        </w:r>
      </w:del>
      <w:ins w:id="103" w:author="Sarah Rees" w:date="2018-02-07T19:33:00Z">
        <w:del w:id="104" w:author="Caspar Addyman" w:date="2018-02-23T11:40:00Z">
          <w:r w:rsidR="00DD014C" w:rsidDel="003105E9">
            <w:delText>,</w:delText>
          </w:r>
        </w:del>
      </w:ins>
      <w:del w:id="105" w:author="Caspar Addyman" w:date="2018-02-23T11:40:00Z">
        <w:r w:rsidR="009E179D" w:rsidDel="003105E9">
          <w:delText xml:space="preserve"> suggesting this laughter is innate</w:delText>
        </w:r>
        <w:r w:rsidR="009910CA" w:rsidRPr="005C329F" w:rsidDel="003105E9">
          <w:delText xml:space="preserve"> </w:delText>
        </w:r>
        <w:r w:rsidR="006E68B9" w:rsidDel="003105E9">
          <w:fldChar w:fldCharType="begin" w:fldLock="1"/>
        </w:r>
        <w:r w:rsidR="00920BFE" w:rsidDel="003105E9">
          <w:del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"New York ;;London :", "title" : "Laughter : a scientific investigation", "type" : "book" }, "uris" : [ "http://www.mendeley.com/documents/?uuid=fad24201-d8a3-3ffd-aa28-794e5029d5fa" ] } ], "mendeley" : { "formattedCitation" : "(Provine, 2001)", "plainTextFormattedCitation" : "(Provine, 2001)", "previouslyFormattedCitation" : "(Provine, 2001)" }, "properties" : {  }, "schema" : "https://github.com/citation-style-language/schema/raw/master/csl-citation.json" }</w:delInstrText>
        </w:r>
        <w:r w:rsidR="006E68B9" w:rsidDel="003105E9">
          <w:fldChar w:fldCharType="separate"/>
        </w:r>
        <w:r w:rsidR="006E68B9" w:rsidRPr="006E68B9" w:rsidDel="003105E9">
          <w:rPr>
            <w:noProof/>
          </w:rPr>
          <w:delText>(Provine, 2001)</w:delText>
        </w:r>
        <w:r w:rsidR="006E68B9" w:rsidDel="003105E9">
          <w:fldChar w:fldCharType="end"/>
        </w:r>
        <w:r w:rsidR="009910CA" w:rsidRPr="005C329F" w:rsidDel="003105E9">
          <w:delText xml:space="preserve">. </w:delText>
        </w:r>
      </w:del>
    </w:p>
    <w:p w:rsidR="009E179D" w:rsidRPr="005C329F" w:rsidDel="003105E9" w:rsidRDefault="009E179D" w:rsidP="009425AE">
      <w:pPr>
        <w:autoSpaceDE w:val="0"/>
        <w:autoSpaceDN w:val="0"/>
        <w:adjustRightInd w:val="0"/>
        <w:spacing w:line="360" w:lineRule="auto"/>
        <w:ind w:firstLine="720"/>
        <w:rPr>
          <w:del w:id="106" w:author="Caspar Addyman" w:date="2018-02-23T11:40:00Z"/>
        </w:rPr>
      </w:pPr>
    </w:p>
    <w:p w:rsidR="00B72FA7" w:rsidRDefault="009910CA" w:rsidP="00DB5F3C">
      <w:pPr>
        <w:autoSpaceDE w:val="0"/>
        <w:autoSpaceDN w:val="0"/>
        <w:adjustRightInd w:val="0"/>
        <w:spacing w:line="360" w:lineRule="auto"/>
        <w:ind w:firstLine="720"/>
        <w:rPr>
          <w:ins w:id="107" w:author="Caspar Addyman" w:date="2018-02-28T11:30:00Z"/>
        </w:rPr>
      </w:pPr>
      <w:r w:rsidRPr="005C329F">
        <w:t>Comparative and phylogenetic studies support the notion that laughter and smiling are evolved instincts</w:t>
      </w:r>
      <w:ins w:id="108" w:author="Caspar Addyman" w:date="2018-02-27T19:09:00Z">
        <w:r w:rsidR="002B7879">
          <w:t xml:space="preserve"> with a social purpose</w:t>
        </w:r>
      </w:ins>
      <w:r w:rsidRPr="005C329F">
        <w:t xml:space="preserve">.  Many primate species display a relaxed open-mouth </w:t>
      </w:r>
      <w:r w:rsidR="00CA2E23">
        <w:t xml:space="preserve">“play face” </w:t>
      </w:r>
      <w:r w:rsidRPr="005C329F">
        <w:t>during social pla</w:t>
      </w:r>
      <w:r w:rsidR="00CA2E23">
        <w:t>y</w:t>
      </w:r>
      <w:ins w:id="109" w:author="Sarah Rees" w:date="2018-02-09T12:45:00Z">
        <w:r w:rsidR="00357C41">
          <w:t>,</w:t>
        </w:r>
      </w:ins>
      <w:r w:rsidRPr="005C329F">
        <w:t xml:space="preserve"> frequently accompanied by a pant-like vocalisation</w:t>
      </w:r>
      <w:ins w:id="110" w:author="Sarah Rees" w:date="2018-02-09T12:45:00Z">
        <w:r w:rsidR="00357C41">
          <w:t>,</w:t>
        </w:r>
      </w:ins>
      <w:r w:rsidRPr="005C329F">
        <w:t xml:space="preserve"> </w:t>
      </w:r>
      <w:r w:rsidR="00CA2E23">
        <w:t xml:space="preserve">both of which </w:t>
      </w:r>
      <w:r w:rsidRPr="005C329F">
        <w:t xml:space="preserve">bear resemblance to human laughter </w:t>
      </w:r>
      <w:r w:rsidR="006E68B9">
        <w:fldChar w:fldCharType="begin" w:fldLock="1"/>
      </w:r>
      <w:r w:rsidR="00221B97">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"id" : "ITEM-2", "itemData" : { "DOI" : "10.1515/humr.2002.015", "ISSN" : "0933-1719", "author" : [ { "dropping-particle" : "", "family" : "Caron", "given" : "James E.", "non-dropping-particle" : "", "parse-names" : false, "suffix" : "" } ], "container-title" : "Humor - International Journal of Humor Research", "id" : "ITEM-2",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"mendeley" : { "formattedCitation" : "(Caron, 2002; Provine, 2001)", "plainTextFormattedCitation" : "(Caron, 2002; Provine, 2001)", "previouslyFormattedCitation" : "(Caron, 2002; Provine, 2001)" }, "properties" : {  }, "schema" : "https://github.com/citation-style-language/schema/raw/master/csl-citation.json" }</w:instrText>
      </w:r>
      <w:r w:rsidR="006E68B9">
        <w:fldChar w:fldCharType="separate"/>
      </w:r>
      <w:r w:rsidR="0039248C" w:rsidRPr="0039248C">
        <w:rPr>
          <w:noProof/>
        </w:rPr>
        <w:t>(Caron, 2002; Provine, 2001)</w:t>
      </w:r>
      <w:r w:rsidR="006E68B9">
        <w:fldChar w:fldCharType="end"/>
      </w:r>
      <w:r w:rsidRPr="005C329F">
        <w:t>. Many primate species also display a silent bared-teeth expression</w:t>
      </w:r>
      <w:ins w:id="111" w:author="Caspar Addyman" w:date="2018-02-27T19:11:00Z">
        <w:r w:rsidR="002B7879">
          <w:t xml:space="preserve"> </w:t>
        </w:r>
        <w:r w:rsidR="002B7879" w:rsidRPr="005C329F">
          <w:t>analogous to the human smile</w:t>
        </w:r>
      </w:ins>
      <w:r w:rsidRPr="005C329F">
        <w:t xml:space="preserve"> which, although believed to have originally been a sign of aggression, has evolved to function as a sign of non-hostility, appeasement and friendliness</w:t>
      </w:r>
      <w:ins w:id="112" w:author="Caspar Addyman" w:date="2018-02-27T19:11:00Z">
        <w:r w:rsidR="002B7879">
          <w:t xml:space="preserve"> </w:t>
        </w:r>
      </w:ins>
      <w:del w:id="113" w:author="Caspar Addyman" w:date="2018-02-27T19:11:00Z">
        <w:r w:rsidRPr="005C329F" w:rsidDel="002B7879">
          <w:delText>, this expression being analogous to the human smile</w:delText>
        </w:r>
        <w:r w:rsidR="006E68B9" w:rsidDel="002B7879">
          <w:delText xml:space="preserve"> </w:delText>
        </w:r>
      </w:del>
      <w:r w:rsidR="006E68B9">
        <w:fldChar w:fldCharType="begin" w:fldLock="1"/>
      </w:r>
      <w:r w:rsidR="00920BFE">
        <w:instrText>ADDIN CSL_CITATION { "citationItems" : [ { "id" : "ITEM-1", "itemData" : { "DOI" : "10.1515/humr.2002.015", "ISSN" : "0933-1719", "author" : [ { "dropping-particle" : "", "family" : "Caron", "given" : "James E.", "non-dropping-particle" : "", "parse-names" : false, "suffix" : "" } ], "container-title" : "Humor - International Journal of Humor Research", "id" : "ITEM-1",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"mendeley" : { "formattedCitation" : "(Caron, 2002)", "plainTextFormattedCitation" : "(Caron, 2002)", "previouslyFormattedCitation" : "(Caron, 2002)" }, "properties" : {  }, "schema" : "https://github.com/citation-style-language/schema/raw/master/csl-citation.json" }</w:instrText>
      </w:r>
      <w:r w:rsidR="006E68B9">
        <w:fldChar w:fldCharType="separate"/>
      </w:r>
      <w:r w:rsidR="0039248C" w:rsidRPr="0039248C">
        <w:rPr>
          <w:noProof/>
        </w:rPr>
        <w:t>(Caron, 2002)</w:t>
      </w:r>
      <w:r w:rsidR="006E68B9">
        <w:fldChar w:fldCharType="end"/>
      </w:r>
      <w:r w:rsidR="00AB60FC">
        <w:t>. Laughter even seems to be a signal for social play in rats</w:t>
      </w:r>
      <w:ins w:id="114" w:author="Caspar Addyman" w:date="2018-02-27T19:07:00Z">
        <w:r w:rsidR="00CC0602">
          <w:t xml:space="preserve"> that can be evoked by tick</w:t>
        </w:r>
      </w:ins>
      <w:ins w:id="115" w:author="Caspar Addyman" w:date="2018-02-27T19:08:00Z">
        <w:r w:rsidR="00CC0602">
          <w:t>ling</w:t>
        </w:r>
      </w:ins>
      <w:r w:rsidR="00AB60FC">
        <w:t xml:space="preserve"> </w:t>
      </w:r>
      <w:r w:rsidR="00AB60FC">
        <w:fldChar w:fldCharType="begin" w:fldLock="1"/>
      </w:r>
      <w:r w:rsidR="00920BFE">
        <w:instrText>ADDIN CSL_CITATION { "citationItems" : [ { "id" : "ITEM-1", "itemData" : { "author" : [ { "dropping-particle" : "", "family" : "Knutson", "given" : "Brian", "non-dropping-particle" : "", "parse-names" : false, "suffix" : "" }, { "dropping-particle" : "", "family" : "Burgdorf", "given" : "Jeffrey", "non-dropping-particle" : "", "parse-names" : false, "suffix" : "" }, { "dropping-particle" : "", "family" : "Panksepp", "given" : "Jaak", "non-dropping-particle" : "", "parse-names" : false, "suffix" : "" } ], "container-title" : "Journal of comparative psychology", "id" : "ITEM-1", "issue" : "1", "issued" : { "date-parts" : [ [ "1998" ] ] }, "page" : "65-73", "title" : "Anticipation of play elicits high frequency ultrasonic vocalizations in young rats", "type" : "article-journal", "volume" : "112" }, "uris" : [ "http://www.mendeley.com/documents/?uuid=3098ab7a-7a81-4e19-8af5-87fe0ea6f25c" ] } ], "mendeley" : { "formattedCitation" : "(Knutson, Burgdorf, &amp; Panksepp, 1998)", "plainTextFormattedCitation" : "(Knutson, Burgdorf, &amp; Panksepp, 1998)", "previouslyFormattedCitation" : "(Knutson, Burgdorf, &amp; Panksepp, 1998)" }, "properties" : {  }, "schema" : "https://github.com/citation-style-language/schema/raw/master/csl-citation.json" }</w:instrText>
      </w:r>
      <w:r w:rsidR="00AB60FC">
        <w:fldChar w:fldCharType="separate"/>
      </w:r>
      <w:r w:rsidR="00AB60FC" w:rsidRPr="00AB60FC">
        <w:rPr>
          <w:noProof/>
        </w:rPr>
        <w:t>(Knutson, Burgdorf, &amp; Panksepp, 1998)</w:t>
      </w:r>
      <w:r w:rsidR="00AB60FC">
        <w:fldChar w:fldCharType="end"/>
      </w:r>
      <w:r w:rsidR="00AB60FC">
        <w:t>.</w:t>
      </w:r>
      <w:ins w:id="116" w:author="Caspar Addyman" w:date="2018-02-27T19:44:00Z">
        <w:r w:rsidR="009D52A8">
          <w:t xml:space="preserve"> </w:t>
        </w:r>
      </w:ins>
      <w:ins w:id="117" w:author="Caspar Addyman" w:date="2018-02-27T19:49:00Z">
        <w:r w:rsidR="00801CBA">
          <w:t>More recently,</w:t>
        </w:r>
      </w:ins>
      <w:ins w:id="118" w:author="Caspar Addyman" w:date="2018-02-23T11:01:00Z">
        <w:r w:rsidR="00754AFB">
          <w:t xml:space="preserve"> </w:t>
        </w:r>
      </w:ins>
      <w:ins w:id="119" w:author="Caspar Addyman" w:date="2018-02-27T19:12:00Z">
        <w:r w:rsidR="002B7879">
          <w:fldChar w:fldCharType="begin" w:fldLock="1"/>
        </w:r>
      </w:ins>
      <w:r w:rsidR="00D95C60">
        <w:instrText>ADDIN CSL_CITATION { "citationItems" : [ { "id" : "ITEM-1", "itemData" : { "DOI" : "10.1016/j.cub.2009.05.028", "ISBN" : "0960-9822", "ISSN" : "09609822", "PMID" : "20585520", "abstract" : "Human emotional expressions, such as laughter, are argued to have their origins in ancestral nonhuman primate displays [1-6]. To test this hypothesis, the current work examined the acoustics of tickle-induced vocalizations from infant and juvenile orangutans, gorillas, chimpanzees, and bonobos, as well as tickle-induced laughter produced by human infants. Resulting acoustic data were then coded as character states and submitted to quantitative phylogenetic analysis. Acoustic outcomes revealed both important similarities and differences among the five species. Furthermore, phylogenetic trees reconstructed from the acoustic data matched the well-established trees based on comparative genetics. Taken together, the results provide strong evidence that tickling-induced laughter is homologous in great apes and??humans and support the more general postulation of phylogenetic??continuity from nonhuman displays to human emotional expressions. Findings also show that distinctively??human laughter characteristics such as predominantly regular, stable voicing and consistently egressive airflow are nonetheless traceable to characteristics of shared ancestors with great apes. ?? 2009 Elsevier Ltd. All rights reserved.", "author" : [ { "dropping-particle" : "", "family" : "Davila Ross", "given" : "Marina", "non-dropping-particle" : "", "parse-names" : false, "suffix" : "" }, { "dropping-particle" : "", "family" : "J Owren", "given" : "Michael", "non-dropping-particle" : "", "parse-names" : false, "suffix" : "" }, { "dropping-particle" : "", "family" : "Zimmermann", "given" : "Elke", "non-dropping-particle" : "", "parse-names" : false, "suffix" : "" } ], "container-title" : "Current Biology", "id" : "ITEM-1", "issue" : "13", "issued" : { "date-parts" : [ [ "2009" ] ] }, "page" : "1106-1111", "publisher" : "Elsevier Ltd", "title" : "Reconstructing the Evolution of Laughter in Great Apes and Humans", "type" : "article-journal", "volume" : "19" }, "uris" : [ "http://www.mendeley.com/documents/?uuid=4b5a6a26-4586-4b5e-a4e0-da0949ebdc4b" ] } ], "mendeley" : { "formattedCitation" : "(Davila Ross, J Owren, &amp; Zimmermann, 2009)", "manualFormatting" : "Davila Ross, Owren, and Zimmermann (2009)", "plainTextFormattedCitation" : "(Davila Ross, J Owren, &amp; Zimmermann, 2009)", "previouslyFormattedCitation" : "(Davila Ross, J Owren, &amp; Zimmermann, 2009)" }, "properties" : {  }, "schema" : "https://github.com/citation-style-language/schema/raw/master/csl-citation.json" }</w:instrText>
      </w:r>
      <w:r w:rsidR="002B7879">
        <w:fldChar w:fldCharType="separate"/>
      </w:r>
      <w:del w:id="120" w:author="Caspar Addyman" w:date="2018-02-27T19:24:00Z">
        <w:r w:rsidR="002B7879" w:rsidRPr="002B7879" w:rsidDel="004C7086">
          <w:rPr>
            <w:noProof/>
          </w:rPr>
          <w:delText>(</w:delText>
        </w:r>
      </w:del>
      <w:r w:rsidR="002B7879" w:rsidRPr="002B7879">
        <w:rPr>
          <w:noProof/>
        </w:rPr>
        <w:t>Davila Ross,</w:t>
      </w:r>
      <w:del w:id="121" w:author="Caspar Addyman" w:date="2018-02-27T19:24:00Z">
        <w:r w:rsidR="002B7879" w:rsidRPr="002B7879" w:rsidDel="004C7086">
          <w:rPr>
            <w:noProof/>
          </w:rPr>
          <w:delText xml:space="preserve"> J</w:delText>
        </w:r>
      </w:del>
      <w:r w:rsidR="002B7879" w:rsidRPr="002B7879">
        <w:rPr>
          <w:noProof/>
        </w:rPr>
        <w:t xml:space="preserve"> Owren, </w:t>
      </w:r>
      <w:ins w:id="122" w:author="Caspar Addyman" w:date="2018-02-27T19:24:00Z">
        <w:r w:rsidR="004C7086">
          <w:rPr>
            <w:noProof/>
          </w:rPr>
          <w:t>and</w:t>
        </w:r>
      </w:ins>
      <w:del w:id="123" w:author="Caspar Addyman" w:date="2018-02-27T19:24:00Z">
        <w:r w:rsidR="002B7879" w:rsidRPr="002B7879" w:rsidDel="004C7086">
          <w:rPr>
            <w:noProof/>
          </w:rPr>
          <w:delText>&amp;</w:delText>
        </w:r>
      </w:del>
      <w:r w:rsidR="002B7879" w:rsidRPr="002B7879">
        <w:rPr>
          <w:noProof/>
        </w:rPr>
        <w:t xml:space="preserve"> Zimmermann</w:t>
      </w:r>
      <w:ins w:id="124" w:author="Caspar Addyman" w:date="2018-02-27T19:24:00Z">
        <w:r w:rsidR="004C7086">
          <w:rPr>
            <w:noProof/>
          </w:rPr>
          <w:t xml:space="preserve"> </w:t>
        </w:r>
      </w:ins>
      <w:del w:id="125" w:author="Caspar Addyman" w:date="2018-02-27T19:24:00Z">
        <w:r w:rsidR="002B7879" w:rsidRPr="002B7879" w:rsidDel="004C7086">
          <w:rPr>
            <w:noProof/>
          </w:rPr>
          <w:delText xml:space="preserve">, </w:delText>
        </w:r>
      </w:del>
      <w:ins w:id="126" w:author="Caspar Addyman" w:date="2018-02-27T19:24:00Z">
        <w:r w:rsidR="004C7086">
          <w:rPr>
            <w:noProof/>
          </w:rPr>
          <w:t>(</w:t>
        </w:r>
      </w:ins>
      <w:r w:rsidR="002B7879" w:rsidRPr="002B7879">
        <w:rPr>
          <w:noProof/>
        </w:rPr>
        <w:t>2009)</w:t>
      </w:r>
      <w:ins w:id="127" w:author="Caspar Addyman" w:date="2018-02-27T19:12:00Z">
        <w:r w:rsidR="002B7879">
          <w:fldChar w:fldCharType="end"/>
        </w:r>
      </w:ins>
      <w:ins w:id="128" w:author="Caspar Addyman" w:date="2018-02-27T19:24:00Z">
        <w:r w:rsidR="004C7086">
          <w:t xml:space="preserve"> </w:t>
        </w:r>
      </w:ins>
      <w:ins w:id="129" w:author="Caspar Addyman" w:date="2018-02-27T19:08:00Z">
        <w:r w:rsidR="00CC0602">
          <w:t>tickled infant</w:t>
        </w:r>
      </w:ins>
      <w:ins w:id="130" w:author="Caspar Addyman" w:date="2018-02-27T19:49:00Z">
        <w:r w:rsidR="00801CBA">
          <w:t xml:space="preserve">s from all </w:t>
        </w:r>
      </w:ins>
      <w:ins w:id="131" w:author="Caspar Addyman" w:date="2018-02-27T19:51:00Z">
        <w:r w:rsidR="00D65679">
          <w:t xml:space="preserve">five </w:t>
        </w:r>
      </w:ins>
      <w:ins w:id="132" w:author="Caspar Addyman" w:date="2018-02-27T19:49:00Z">
        <w:r w:rsidR="00801CBA">
          <w:t>great apes species and found that</w:t>
        </w:r>
      </w:ins>
      <w:ins w:id="133" w:author="Caspar Addyman" w:date="2018-02-27T19:51:00Z">
        <w:r w:rsidR="00D65679">
          <w:t xml:space="preserve"> acoustic</w:t>
        </w:r>
      </w:ins>
      <w:ins w:id="134" w:author="Caspar Addyman" w:date="2018-02-27T19:50:00Z">
        <w:r w:rsidR="00D65679">
          <w:t xml:space="preserve"> similarities in </w:t>
        </w:r>
      </w:ins>
      <w:ins w:id="135" w:author="Caspar Addyman" w:date="2018-02-27T19:51:00Z">
        <w:r w:rsidR="00D65679">
          <w:t>their</w:t>
        </w:r>
      </w:ins>
      <w:ins w:id="136" w:author="Caspar Addyman" w:date="2018-02-27T19:49:00Z">
        <w:r w:rsidR="00801CBA">
          <w:t xml:space="preserve"> laughter </w:t>
        </w:r>
      </w:ins>
      <w:ins w:id="137" w:author="Caspar Addyman" w:date="2018-02-27T19:51:00Z">
        <w:r w:rsidR="00D65679">
          <w:t>matched the known</w:t>
        </w:r>
      </w:ins>
      <w:ins w:id="138" w:author="Caspar Addyman" w:date="2018-02-27T19:49:00Z">
        <w:r w:rsidR="00801CBA">
          <w:t xml:space="preserve"> </w:t>
        </w:r>
      </w:ins>
      <w:ins w:id="139" w:author="Caspar Addyman" w:date="2018-02-27T19:50:00Z">
        <w:r w:rsidR="00801CBA">
          <w:t>genetic similarit</w:t>
        </w:r>
      </w:ins>
      <w:ins w:id="140" w:author="Caspar Addyman" w:date="2018-02-27T19:52:00Z">
        <w:r w:rsidR="00D65679">
          <w:t>ies</w:t>
        </w:r>
      </w:ins>
      <w:ins w:id="141" w:author="Caspar Addyman" w:date="2018-02-27T19:51:00Z">
        <w:r w:rsidR="00D65679">
          <w:t xml:space="preserve"> of the species. </w:t>
        </w:r>
      </w:ins>
      <w:ins w:id="142" w:author="Caspar Addyman" w:date="2018-02-27T20:48:00Z">
        <w:r w:rsidR="00D95C60">
          <w:t>I</w:t>
        </w:r>
      </w:ins>
      <w:ins w:id="143" w:author="Caspar Addyman" w:date="2018-02-27T19:52:00Z">
        <w:r w:rsidR="00D65679">
          <w:t xml:space="preserve">n other work </w:t>
        </w:r>
      </w:ins>
      <w:ins w:id="144" w:author="Caspar Addyman" w:date="2018-02-27T20:51:00Z">
        <w:r w:rsidR="00D95C60">
          <w:fldChar w:fldCharType="begin" w:fldLock="1"/>
        </w:r>
      </w:ins>
      <w:r w:rsidR="00966D8C">
        <w:instrText>ADDIN CSL_CITATION { "citationItems" : [ { "id" : "ITEM-1", "itemData" : { "DOI" : "10.1037/a0022594", "ISBN" : "1931-1516 (Electronic)\\r1528-3542 (Print)", "ISSN" : "15283542", "PMID" : "21355640", "abstract" : "Humans have the ability to replicate the emotional expressions of others even when they undergo different emotions. Such distinct responses of expressions, especially positive expressions, play a central role in everyday social communication of humans and may give the responding individuals important advantages in cooperation and communication. The present work examined laughter in chimpanzees to test whether nonhuman primates also use their expressions in such distinct ways. The approach was first to examine the form and occurrence of laugh replications (laughter after the laughter of others) and spontaneous laughter of chimpanzees during social play and then to test whether their laugh replications represented laugh-elicited laugh responses (laughter triggered by the laughter of others) by using a quantitative method designed to measure responses in natural social settings. The results of this study indicated that chimpanzees produce laugh-elicited laughter that is distinct in form and occurrence from their spontaneous laughter. These findings provide the first empirical evidence that nonhuman primates have the ability to replicate the expressions of others by producing expressions that differ in their underlying emotions and social implications. The data further showed that the laugh-elicited laugh responses of the subjects were closely linked to play maintenance, suggesting that chimpanzees might gain important cooperative and communicative advantages by responding with laughter to the laughter of their social partners. Notably, some chimpanzee groups of this study responded more with laughter than others, an outcome that provides empirical support of a socialization of expressions in great apes similar to that of humans.", "author" : [ { "dropping-particle" : "", "family" : "Davila-Ross", "given" : "Marina", "non-dropping-particle" : "", "parse-names" : false, "suffix" : "" }, { "dropping-particle" : "", "family" : "Allcock", "given" : "Bethan", "non-dropping-particle" : "", "parse-names" : false, "suffix" : "" }, { "dropping-particle" : "", "family" : "Thomas", "given" : "Chris", "non-dropping-particle" : "", "parse-names" : false, "suffix" : "" }, { "dropping-particle" : "", "family" : "Bard", "given" : "Kim A.", "non-dropping-particle" : "", "parse-names" : false, "suffix" : "" } ], "container-title" : "Emotion", "id" : "ITEM-1", "issue" : "5", "issued" : { "date-parts" : [ [ "2011" ] ] }, "page" : "1013-1020", "title" : "Aping expressions? chimpanzees produce distinct laugh types when responding to laughter of others", "type" : "article-journal", "volume" : "11" }, "uris" : [ "http://www.mendeley.com/documents/?uuid=cb932b5f-1bfd-4e20-bd16-a6521fc2ca6b" ] } ], "mendeley" : { "formattedCitation" : "(Davila-Ross, Allcock, Thomas, &amp; Bard, 2011)", "plainTextFormattedCitation" : "(Davila-Ross, Allcock, Thomas, &amp; Bard, 2011)", "previouslyFormattedCitation" : "(Davila-Ross, Allcock, Thomas, &amp; Bard, 2011)" }, "properties" : {  }, "schema" : "https://github.com/citation-style-language/schema/raw/master/csl-citation.json" }</w:instrText>
      </w:r>
      <w:r w:rsidR="00D95C60">
        <w:fldChar w:fldCharType="separate"/>
      </w:r>
      <w:r w:rsidR="00D95C60" w:rsidRPr="00D95C60">
        <w:rPr>
          <w:noProof/>
        </w:rPr>
        <w:t>(Davila-Ross, Allcock, Thomas, &amp; Bard, 2011)</w:t>
      </w:r>
      <w:ins w:id="145" w:author="Caspar Addyman" w:date="2018-02-27T20:51:00Z">
        <w:r w:rsidR="00D95C60">
          <w:fldChar w:fldCharType="end"/>
        </w:r>
      </w:ins>
      <w:ins w:id="146" w:author="Caspar Addyman" w:date="2018-02-27T19:52:00Z">
        <w:r w:rsidR="00D65679">
          <w:t xml:space="preserve"> </w:t>
        </w:r>
      </w:ins>
      <w:ins w:id="147" w:author="Caspar Addyman" w:date="2018-02-27T19:53:00Z">
        <w:r w:rsidR="00D65679">
          <w:t xml:space="preserve">found that </w:t>
        </w:r>
      </w:ins>
      <w:ins w:id="148" w:author="Caspar Addyman" w:date="2018-02-27T19:38:00Z">
        <w:r w:rsidR="0039169F" w:rsidRPr="0039169F">
          <w:t xml:space="preserve">chimpanzees </w:t>
        </w:r>
      </w:ins>
      <w:ins w:id="149" w:author="Caspar Addyman" w:date="2018-02-28T00:12:00Z">
        <w:r w:rsidR="00C26480">
          <w:t>changed the form of their laughs</w:t>
        </w:r>
        <w:r w:rsidR="00C26480" w:rsidRPr="0039169F">
          <w:t xml:space="preserve"> </w:t>
        </w:r>
        <w:r w:rsidR="00C26480">
          <w:t xml:space="preserve">and </w:t>
        </w:r>
      </w:ins>
      <w:ins w:id="150" w:author="Caspar Addyman" w:date="2018-02-27T19:38:00Z">
        <w:r w:rsidR="0039169F" w:rsidRPr="0039169F">
          <w:t>laugh</w:t>
        </w:r>
      </w:ins>
      <w:ins w:id="151" w:author="Caspar Addyman" w:date="2018-02-28T00:12:00Z">
        <w:r w:rsidR="00C26480">
          <w:t>ed</w:t>
        </w:r>
      </w:ins>
      <w:ins w:id="152" w:author="Caspar Addyman" w:date="2018-02-27T19:38:00Z">
        <w:r w:rsidR="0039169F" w:rsidRPr="0039169F">
          <w:t xml:space="preserve"> more </w:t>
        </w:r>
      </w:ins>
      <w:ins w:id="153" w:author="Caspar Addyman" w:date="2018-02-27T20:42:00Z">
        <w:r w:rsidR="00E85146">
          <w:t>i</w:t>
        </w:r>
        <w:r w:rsidR="00225235">
          <w:t>n</w:t>
        </w:r>
      </w:ins>
      <w:ins w:id="154" w:author="Caspar Addyman" w:date="2018-02-27T19:38:00Z">
        <w:r w:rsidR="0039169F" w:rsidRPr="0039169F">
          <w:t xml:space="preserve"> social than</w:t>
        </w:r>
      </w:ins>
      <w:ins w:id="155" w:author="Caspar Addyman" w:date="2018-02-27T20:42:00Z">
        <w:r w:rsidR="00225235">
          <w:t xml:space="preserve"> </w:t>
        </w:r>
      </w:ins>
      <w:ins w:id="156" w:author="Caspar Addyman" w:date="2018-02-27T19:38:00Z">
        <w:r w:rsidR="0039169F" w:rsidRPr="0039169F">
          <w:t>solitary play</w:t>
        </w:r>
      </w:ins>
      <w:ins w:id="157" w:author="Caspar Addyman" w:date="2018-02-27T20:43:00Z">
        <w:r w:rsidR="00E85146">
          <w:t xml:space="preserve"> situation</w:t>
        </w:r>
      </w:ins>
      <w:ins w:id="158" w:author="Caspar Addyman" w:date="2018-02-28T00:12:00Z">
        <w:r w:rsidR="00724EF9">
          <w:t>s</w:t>
        </w:r>
      </w:ins>
      <w:ins w:id="159" w:author="Caspar Addyman" w:date="2018-02-27T20:43:00Z">
        <w:r w:rsidR="00E85146">
          <w:t xml:space="preserve">. This </w:t>
        </w:r>
      </w:ins>
      <w:ins w:id="160" w:author="Caspar Addyman" w:date="2018-02-27T20:48:00Z">
        <w:r w:rsidR="00D95C60">
          <w:t xml:space="preserve">supported </w:t>
        </w:r>
      </w:ins>
      <w:ins w:id="161" w:author="Caspar Addyman" w:date="2018-02-28T00:11:00Z">
        <w:r w:rsidR="00C26480">
          <w:t>similar</w:t>
        </w:r>
      </w:ins>
      <w:ins w:id="162" w:author="Caspar Addyman" w:date="2018-02-27T20:48:00Z">
        <w:r w:rsidR="00D95C60">
          <w:t xml:space="preserve"> field observations </w:t>
        </w:r>
      </w:ins>
      <w:ins w:id="163" w:author="Caspar Addyman" w:date="2018-02-27T21:01:00Z">
        <w:r w:rsidR="004909D0">
          <w:t>by</w:t>
        </w:r>
      </w:ins>
      <w:ins w:id="164" w:author="Caspar Addyman" w:date="2018-02-27T20:48:00Z">
        <w:r w:rsidR="00D95C60">
          <w:t xml:space="preserve"> </w:t>
        </w:r>
      </w:ins>
      <w:ins w:id="165" w:author="Caspar Addyman" w:date="2018-02-27T20:49:00Z">
        <w:r w:rsidR="00D95C60">
          <w:fldChar w:fldCharType="begin" w:fldLock="1"/>
        </w:r>
      </w:ins>
      <w:r w:rsidR="00966D8C">
        <w:instrText>ADDIN CSL_CITATION { "citationItems" : [ { "id" : "ITEM-1", "itemData" : { "DOI" : "10.1007/s10329-004-0090-z", "ISBN" : "0032-8332", "ISSN" : "00328332", "PMID" : "15241635", "abstract" : "To clarify the social functions of play panting in chimpanzees, I investigated when they emitted play panting in social play and how the interactions were affected by the occurrence of play panting. The subjects were the M-group chimpanzees living in Mahale, Tanzania. The following observations were made: (1) chimpanzees emitted play panting when they were tickled or chased but rarely did so when they tickled or chased others. Chimpanzee play panting does not have the function of a play signal communicating that these \"aggressive\" actions are performed not as aggression but as play. (2) Chimpanzees emitted play panting more often when they received \"aggressive\" actions that supposedly elicited higher arousal. (3) A chimpanzee tended to continue to perform \"aggressive\" actions when the target emitted play panting. Play panting activates the interaction of social play by encouraging the performer to continue tickling or chasing. These results can be summarized as showing that chimpanzee play panting serves as positive feedback to the play partner for continuing somewhat fragile interactions, which may contain the risk of excessive arousal and the risk of confusing \"defensive\" actions by the target of the \"aggressive\" actions with real efforts to escape the situation.", "author" : [ { "dropping-particle" : "", "family" : "Matsusaka", "given" : "Takahisa", "non-dropping-particle" : "", "parse-names" : false, "suffix" : "" } ], "container-title" : "Primates", "id" : "ITEM-1", "issue" : "4", "issued" : { "date-parts" : [ [ "2004" ] ] }, "page" : "221-229", "title" : "When does play panting occur during social play in wild chimpanzees?", "type" : "article-journal", "volume" : "45" }, "uris" : [ "http://www.mendeley.com/documents/?uuid=52d48f5f-65ce-33ff-819d-58fa03fa1ed6" ] } ], "mendeley" : { "formattedCitation" : "(Matsusaka, 2004)", "manualFormatting" : "Matsusaka (2004)", "plainTextFormattedCitation" : "(Matsusaka, 2004)", "previouslyFormattedCitation" : "(Matsusaka, 2004)" }, "properties" : {  }, "schema" : "https://github.com/citation-style-language/schema/raw/master/csl-citation.json" }</w:instrText>
      </w:r>
      <w:r w:rsidR="00D95C60">
        <w:fldChar w:fldCharType="separate"/>
      </w:r>
      <w:del w:id="166" w:author="Caspar Addyman" w:date="2018-02-27T20:49:00Z">
        <w:r w:rsidR="00D95C60" w:rsidRPr="00D95C60" w:rsidDel="00D95C60">
          <w:rPr>
            <w:noProof/>
          </w:rPr>
          <w:delText>(</w:delText>
        </w:r>
      </w:del>
      <w:r w:rsidR="00D95C60" w:rsidRPr="00D95C60">
        <w:rPr>
          <w:noProof/>
        </w:rPr>
        <w:t>Matsusaka</w:t>
      </w:r>
      <w:ins w:id="167" w:author="Caspar Addyman" w:date="2018-02-27T20:51:00Z">
        <w:r w:rsidR="00D95C60">
          <w:rPr>
            <w:noProof/>
          </w:rPr>
          <w:t xml:space="preserve"> </w:t>
        </w:r>
      </w:ins>
      <w:del w:id="168" w:author="Caspar Addyman" w:date="2018-02-27T20:49:00Z">
        <w:r w:rsidR="00D95C60" w:rsidRPr="00D95C60" w:rsidDel="00D95C60">
          <w:rPr>
            <w:noProof/>
          </w:rPr>
          <w:delText>,</w:delText>
        </w:r>
      </w:del>
      <w:ins w:id="169" w:author="Caspar Addyman" w:date="2018-02-27T20:49:00Z">
        <w:r w:rsidR="00D95C60">
          <w:rPr>
            <w:noProof/>
          </w:rPr>
          <w:t>(</w:t>
        </w:r>
      </w:ins>
      <w:del w:id="170" w:author="Caspar Addyman" w:date="2018-02-27T20:49:00Z">
        <w:r w:rsidR="00D95C60" w:rsidRPr="00D95C60" w:rsidDel="00D95C60">
          <w:rPr>
            <w:noProof/>
          </w:rPr>
          <w:delText xml:space="preserve"> </w:delText>
        </w:r>
      </w:del>
      <w:r w:rsidR="00D95C60" w:rsidRPr="00D95C60">
        <w:rPr>
          <w:noProof/>
        </w:rPr>
        <w:t>2004)</w:t>
      </w:r>
      <w:ins w:id="171" w:author="Caspar Addyman" w:date="2018-02-27T20:49:00Z">
        <w:r w:rsidR="00D95C60">
          <w:fldChar w:fldCharType="end"/>
        </w:r>
      </w:ins>
      <w:ins w:id="172" w:author="Caspar Addyman" w:date="2018-02-27T21:01:00Z">
        <w:r w:rsidR="004909D0">
          <w:t xml:space="preserve">. </w:t>
        </w:r>
      </w:ins>
    </w:p>
    <w:p w:rsidR="005875E4" w:rsidRDefault="005875E4" w:rsidP="00DB5F3C">
      <w:pPr>
        <w:autoSpaceDE w:val="0"/>
        <w:autoSpaceDN w:val="0"/>
        <w:adjustRightInd w:val="0"/>
        <w:spacing w:line="360" w:lineRule="auto"/>
        <w:ind w:firstLine="720"/>
        <w:rPr>
          <w:ins w:id="173" w:author="Caspar Addyman" w:date="2018-02-27T19:53:00Z"/>
        </w:rPr>
      </w:pPr>
    </w:p>
    <w:p w:rsidR="003105E9" w:rsidDel="00D95C60" w:rsidRDefault="003105E9" w:rsidP="009910CA">
      <w:pPr>
        <w:autoSpaceDE w:val="0"/>
        <w:autoSpaceDN w:val="0"/>
        <w:adjustRightInd w:val="0"/>
        <w:spacing w:line="360" w:lineRule="auto"/>
        <w:ind w:firstLine="720"/>
        <w:rPr>
          <w:del w:id="174" w:author="Caspar Addyman" w:date="2018-02-27T20:50:00Z"/>
        </w:rPr>
      </w:pPr>
    </w:p>
    <w:p w:rsidR="00E4710B" w:rsidRDefault="00CC0602" w:rsidP="003105E9">
      <w:pPr>
        <w:autoSpaceDE w:val="0"/>
        <w:autoSpaceDN w:val="0"/>
        <w:adjustRightInd w:val="0"/>
        <w:spacing w:line="360" w:lineRule="auto"/>
        <w:ind w:firstLine="720"/>
        <w:rPr>
          <w:ins w:id="175" w:author="Caspar Addyman" w:date="2018-02-28T00:42:00Z"/>
        </w:rPr>
      </w:pPr>
      <w:ins w:id="176" w:author="Caspar Addyman" w:date="2018-02-27T19:09:00Z">
        <w:r>
          <w:rPr>
            <w:lang w:val="en"/>
          </w:rPr>
          <w:t>In humans, l</w:t>
        </w:r>
      </w:ins>
      <w:ins w:id="177" w:author="Caspar Addyman" w:date="2018-02-23T11:40:00Z">
        <w:r w:rsidR="003105E9" w:rsidRPr="005C329F">
          <w:rPr>
            <w:lang w:val="en"/>
          </w:rPr>
          <w:t>aughter</w:t>
        </w:r>
        <w:r w:rsidR="003105E9">
          <w:rPr>
            <w:lang w:val="en"/>
          </w:rPr>
          <w:t xml:space="preserve"> and smiling are</w:t>
        </w:r>
        <w:r w:rsidR="003105E9" w:rsidRPr="005C329F">
          <w:rPr>
            <w:lang w:val="en"/>
          </w:rPr>
          <w:t xml:space="preserve"> instinctive and spontaneous behaviour</w:t>
        </w:r>
        <w:r w:rsidR="003105E9">
          <w:rPr>
            <w:lang w:val="en"/>
          </w:rPr>
          <w:t>s</w:t>
        </w:r>
        <w:r w:rsidR="003105E9" w:rsidRPr="005C329F">
          <w:rPr>
            <w:lang w:val="en"/>
          </w:rPr>
          <w:t xml:space="preserve"> that begin at </w:t>
        </w:r>
        <w:r w:rsidR="003105E9">
          <w:rPr>
            <w:lang w:val="en"/>
          </w:rPr>
          <w:t xml:space="preserve">a </w:t>
        </w:r>
        <w:r w:rsidR="003105E9" w:rsidRPr="005C329F">
          <w:rPr>
            <w:lang w:val="en"/>
          </w:rPr>
          <w:t xml:space="preserve">very young age </w:t>
        </w:r>
        <w:r w:rsidR="003105E9">
          <w:rPr>
            <w:lang w:val="en"/>
          </w:rPr>
          <w:fldChar w:fldCharType="begin" w:fldLock="1"/>
        </w:r>
      </w:ins>
      <w:r w:rsidR="00221B97">
        <w:rPr>
          <w:lang w:val="en"/>
        </w:rPr>
        <w:instrText>ADDIN CSL_CITATION { "citationItems" : [ { "id" : "ITEM-1", "itemData" : { "DOI" : "10.1515/humr.2002.015", "ISSN" : "0933-1719", "author" : [ { "dropping-particle" : "", "family" : "Caron", "given" : "James E.", "non-dropping-particle" : "", "parse-names" : false, "suffix" : "" } ], "container-title" : "Humor - International Journal of Humor Research", "id" : "ITEM-1",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"id" : "ITEM-2", "itemData" : { "author" : [ { "dropping-particle" : "", "family" : "Provine", "given" : "Robert R.", "non-dropping-particle" : "", "parse-names" : false, "suffix" : "" } ], "container-title" : "American Scientist", "id" : "ITEM-2", "issue" : "1", "issued" : { "date-parts" : [ [ "1996" ] ] }, "page" : "38-45", "title" : "Laughter mechanisms The study of laughter provides a novel approach to the and evolution of vocal production , perception and social behavior", "type" : "article-journal", "volume" : "84" }, "uris" : [ "http://www.mendeley.com/documents/?uuid=78c2ed6b-815b-452a-9885-763a3dc5e6f0" ] } ], "mendeley" : { "formattedCitation" : "(Caron, 2002; Provine, 1996)", "plainTextFormattedCitation" : "(Caron, 2002; Provine, 1996)", "previouslyFormattedCitation" : "(Caron, 2002; Provine, 1996)" }, "properties" : {  }, "schema" : "https://github.com/citation-style-language/schema/raw/master/csl-citation.json" }</w:instrText>
      </w:r>
      <w:ins w:id="178" w:author="Caspar Addyman" w:date="2018-02-23T11:40:00Z">
        <w:r w:rsidR="003105E9">
          <w:rPr>
            <w:lang w:val="en"/>
          </w:rPr>
          <w:fldChar w:fldCharType="separate"/>
        </w:r>
        <w:r w:rsidR="003105E9" w:rsidRPr="0039248C">
          <w:rPr>
            <w:noProof/>
            <w:lang w:val="en"/>
          </w:rPr>
          <w:t>(Caron, 2002; Provine, 1996)</w:t>
        </w:r>
        <w:r w:rsidR="003105E9">
          <w:rPr>
            <w:lang w:val="en"/>
          </w:rPr>
          <w:fldChar w:fldCharType="end"/>
        </w:r>
        <w:r w:rsidR="003105E9">
          <w:rPr>
            <w:lang w:val="en"/>
          </w:rPr>
          <w:t xml:space="preserve">. </w:t>
        </w:r>
        <w:r w:rsidR="003105E9">
          <w:t>Most smiles in 1-5-month-old infants happen</w:t>
        </w:r>
        <w:r w:rsidR="003105E9" w:rsidRPr="005C329F">
          <w:t xml:space="preserve"> in response to the human face or voice, sugges</w:t>
        </w:r>
        <w:r w:rsidR="003105E9">
          <w:t>ting it is primarily a social behaviour</w:t>
        </w:r>
        <w:r w:rsidR="003105E9" w:rsidRPr="009E179D">
          <w:t xml:space="preserve"> </w:t>
        </w:r>
        <w:r w:rsidR="003105E9">
          <w:fldChar w:fldCharType="begin" w:fldLock="1"/>
        </w:r>
        <w:r w:rsidR="003105E9">
          <w:instrText>ADDIN CSL_CITATION { "citationItems" : [ { "id" : "ITEM-1", "itemData" : { "DOI" : "10.1037/0033-295X.83.3.173", "ISBN" : "0033-295X\\n1939-1471", "ISSN" : "0033-295X", "PMID" : "188058", "abstract" : "Presents an integrative perspective on cognitive-affective development which emphasizes the function of the infant's smile. The role of psychophysiological processes in the expression of positive affect is examined from the onset of the earliest endogenous smiles to the emergence of mature smiling and laughter. A tension-release hypothesis is formulated, which is complementary to social and cognitive theories of smiling and has the advantage of pointing to the function of the smile for the infant. The congruence of smiles following mastery and smiles following excitation is emphasized. Analysis of developmental changes in the \"semantics\" of the smile illustrates a number of descriptive developmental principles, including the following: (a) Developmental sequences may be repeated during the development of the same phenomenon. (b) With age, the infant becomes increasingly active in producing and mastering its own experiences. (c) Social and individual functions of early behavior often converge in promoting accommodation to and assimilation of novel events. (d) Fear and joy, wariness and smiling, have close functional relationships with respect to coping with novelty. (e) Cognitive and social-emotional aspects of development are inseparable.", "author" : [ { "dropping-particle" : "", "family" : "Sroufe", "given" : "L A", "non-dropping-particle" : "", "parse-names" : false, "suffix" : "" }, { "dropping-particle" : "", "family" : "Waters", "given" : "E", "non-dropping-particle" : "", "parse-names" : false, "suffix" : "" } ], "container-title" : "Psychological review", "id" : "ITEM-1", "issue" : "3", "issued" : { "date-parts" : [ [ "1976" ] ] }, "page" : "173-189", "title" : "The ontogenesis of smiling and laughter: a perspective on the organization of development in infancy.", "type" : "article-journal", "volume" : "83" }, "uris" : [ "http://www.mendeley.com/documents/?uuid=f47bfe87-78d4-41cf-982d-ac546dc43f4d" ] } ], "mendeley" : { "formattedCitation" : "(Sroufe &amp; Waters, 1976)", "plainTextFormattedCitation" : "(Sroufe &amp; Waters, 1976)", "previouslyFormattedCitation" : "(Sroufe &amp; Waters, 1976)" }, "properties" : {  }, "schema" : "https://github.com/citation-style-language/schema/raw/master/csl-citation.json" }</w:instrText>
        </w:r>
        <w:r w:rsidR="003105E9">
          <w:fldChar w:fldCharType="separate"/>
        </w:r>
        <w:r w:rsidR="003105E9" w:rsidRPr="003B456B">
          <w:rPr>
            <w:noProof/>
          </w:rPr>
          <w:t>(Sroufe &amp; Waters, 1976)</w:t>
        </w:r>
        <w:r w:rsidR="003105E9">
          <w:fldChar w:fldCharType="end"/>
        </w:r>
        <w:r w:rsidR="003105E9">
          <w:t>.</w:t>
        </w:r>
        <w:r w:rsidR="003105E9">
          <w:rPr>
            <w:lang w:val="en"/>
          </w:rPr>
          <w:t xml:space="preserve"> </w:t>
        </w:r>
        <w:r w:rsidR="003105E9">
          <w:t>A</w:t>
        </w:r>
        <w:r w:rsidR="003105E9" w:rsidRPr="005C329F">
          <w:t>fter crying, laughter is one of the earliest social vocalisations produced by human babies</w:t>
        </w:r>
        <w:r w:rsidR="003105E9">
          <w:t xml:space="preserve">, </w:t>
        </w:r>
        <w:r w:rsidR="003105E9" w:rsidRPr="005C329F">
          <w:t xml:space="preserve">and babies start to laugh in response to other people’s actions at around the age of </w:t>
        </w:r>
        <w:r w:rsidR="003105E9">
          <w:t>4</w:t>
        </w:r>
        <w:r w:rsidR="003105E9" w:rsidRPr="005C329F">
          <w:t xml:space="preserve"> months</w:t>
        </w:r>
        <w:r w:rsidR="003105E9" w:rsidRPr="006E68B9">
          <w:rPr>
            <w:i/>
          </w:rPr>
          <w:t xml:space="preserve"> </w:t>
        </w:r>
        <w:r w:rsidR="003105E9">
          <w:rPr>
            <w:i/>
          </w:rPr>
          <w:fldChar w:fldCharType="begin" w:fldLock="1"/>
        </w:r>
        <w:r w:rsidR="003105E9">
          <w:rPr>
            <w:i/>
          </w:rPr>
          <w:instrText>ADDIN CSL_CITATION { "citationItems" : [ { "id" : "ITEM-1", "itemData" : { "ISBN" : "9780123725646", "abstract" : "Research on humor is carried out in a number of areas in psychology, including the cognitive (What makes something funny?), developmental (when do we develop a sense of humor?), and social (how is humor used in social interactions?) Although there is enough interest in the area to have spawned several societies, the literature is dispersed in a number of primary journals, with little in the way of integration of the material into a book. Dr. Martin is one of the best known researchers in the area, and his research goes across subdisciplines in psychology to be of wide appeal. This is a singly authored monograph that provides in one source, a summary of information researchers might wish to know about research into the psychology of humor. The material is scholarly, but the presentation of the material is suitable for people unfamiliar with the subject-making the book suitable for use for advanced undergraduate and graduate level courses on the psychology of humor-which have not had a textbook source. 2007 &lt;a href=\"http://www.aath.org/book_award.htm\"&gt;AATH Book Award for Humor/Laughter Research&lt;/a&gt; category! *Up-to-date coverage of research on humor and laughter in every area of psychology *Research findings are integrated into a coherent conceptual framework *Includes recent brain imaging studies, evolutionary models, and animal research *Draws on contributions from sociology, linguistics, neuroscience, and anthropology *Provides an overview of theories of humor and early research *Explores applications of humor in psychotherapy, education, and the workplace *Points out interesting topics for further research and promising research methodologies *Written in a scholarly yet easily accessible style *2007 &lt;a href=\"http://www.aath.org/book_award.htm\"&gt;AATH Book Award for Humor/Laughter Research&lt;/a&gt; category. Preliminary TOC -- Chapter 1 Introduction to the Psychology of Humor -- Chapter 2 Theories and Early Research I: Psychoanalytic and Superiority Theories -- Chapter 3 Theories and Early Research II: Arousal, Incongruity, and Reversal Theories -- Chapter 4 The Cognitive Psychology of Humor -- Chapter 5 The Social Psychology of Humor -- Chapter 6 The Psychobiology of Humor and Laughter -- Chapter 7 Personality Approaches to Sense of Humor -- Chapter 8 The Developmental Psychology of Humor -- Chapter 9 Humor and Mental Health -- Chapter 10 Humor, Laughter, and Physical Health -- Chapter 11 Applications of Humor to Psychotherapy, Education, and the Workplace.", "author" : [ { "dropping-particle" : "", "family" : "Martin", "given" : "Rod A.", "non-dropping-particle" : "", "parse-names" : false, "suffix" : "" } ], "id" : "ITEM-1", "issued" : { "date-parts" : [ [ "2007" ] ] }, "number-of-pages" : "446", "publisher" : "Elsevier Academic Press", "publisher-place" : "Amsterdam", "title" : "The psychology of humor : an integrative approach", "type" : "book" }, "uris" : [ "http://www.mendeley.com/documents/?uuid=aaf3e8f2-0d12-3e56-b17a-6897ef72a6a8" ] } ], "mendeley" : { "formattedCitation" : "(Martin, 2007)", "plainTextFormattedCitation" : "(Martin, 2007)", "previouslyFormattedCitation" : "(Martin, 2007)" }, "properties" : {  }, "schema" : "https://github.com/citation-style-language/schema/raw/master/csl-citation.json" }</w:instrText>
        </w:r>
        <w:r w:rsidR="003105E9">
          <w:rPr>
            <w:i/>
          </w:rPr>
          <w:fldChar w:fldCharType="separate"/>
        </w:r>
        <w:r w:rsidR="003105E9" w:rsidRPr="006E68B9">
          <w:rPr>
            <w:noProof/>
          </w:rPr>
          <w:t>(Martin, 2007)</w:t>
        </w:r>
        <w:r w:rsidR="003105E9">
          <w:rPr>
            <w:i/>
          </w:rPr>
          <w:fldChar w:fldCharType="end"/>
        </w:r>
        <w:r w:rsidR="003105E9" w:rsidRPr="005C329F">
          <w:t>.  Most laughter in babies and young children is elicited through tactile stimulation as well as incongruous sights and sounds, so long as such</w:t>
        </w:r>
        <w:r w:rsidR="003105E9">
          <w:t xml:space="preserve"> incongruities are experienced in a </w:t>
        </w:r>
        <w:r w:rsidR="003105E9" w:rsidRPr="005C329F">
          <w:t>secure or playful</w:t>
        </w:r>
        <w:r w:rsidR="003105E9">
          <w:t xml:space="preserve"> setting</w:t>
        </w:r>
        <w:r w:rsidR="003105E9" w:rsidRPr="005C329F">
          <w:t xml:space="preserve"> </w:t>
        </w:r>
        <w:r w:rsidR="003105E9">
          <w:fldChar w:fldCharType="begin" w:fldLock="1"/>
        </w:r>
        <w:r w:rsidR="003105E9">
          <w:instrText>ADDIN CSL_CITATION { "citationItems" : [ { "id" : "ITEM-1", "itemData" : { "DOI" : "10.1037/h0034846", "ISBN" : "1939-1455", "ISSN" : "0033-2909", "PMID" : "4731735", "abstract" : "Reviews research studies of laughter in children, and presents a model describing eliciting conditions for laughter and related behavior. It is proposed that laughter occurs after conditions of heightened tension or arousal when at the same time there is a judgment that the situation is safe or inconsequential. The special case of laughter to discrepant or incongruous stimulation is described in detail. It is suggested that laughter serves the function of signaling to a caretaker that a given stimulus is within the child's tolerable limits of arousal. (51 ref.) (PsycINFO Database Record (c) 2012 APA, all rights reserved)", "author" : [ { "dropping-particle" : "", "family" : "Rothbart", "given" : "M K", "non-dropping-particle" : "", "parse-names" : false, "suffix" : "" } ], "container-title" : "Psychological bulletin", "id" : "ITEM-1", "issue" : "3", "issued" : { "date-parts" : [ [ "1973" ] ] }, "page" : "247-256", "title" : "Laughter in young children.", "type" : "article-journal", "volume" : "80" }, "uris" : [ "http://www.mendeley.com/documents/?uuid=f0346c80-ea5b-48e5-9172-c0c5dcad979d" ] } ], "mendeley" : { "formattedCitation" : "(Rothbart, 1973)", "plainTextFormattedCitation" : "(Rothbart, 1973)", "previouslyFormattedCitation" : "(Rothbart, 1973)" }, "properties" : {  }, "schema" : "https://github.com/citation-style-language/schema/raw/master/csl-citation.json" }</w:instrText>
        </w:r>
        <w:r w:rsidR="003105E9">
          <w:fldChar w:fldCharType="separate"/>
        </w:r>
        <w:r w:rsidR="003105E9" w:rsidRPr="006E68B9">
          <w:rPr>
            <w:noProof/>
          </w:rPr>
          <w:t>(Rothbart, 1973)</w:t>
        </w:r>
        <w:r w:rsidR="003105E9">
          <w:fldChar w:fldCharType="end"/>
        </w:r>
        <w:r w:rsidR="003105E9" w:rsidRPr="005C329F">
          <w:t xml:space="preserve">.  </w:t>
        </w:r>
        <w:r w:rsidR="003105E9">
          <w:t>C</w:t>
        </w:r>
        <w:r w:rsidR="003105E9" w:rsidRPr="005C329F">
          <w:t xml:space="preserve">ongenitally deaf and blind children emit </w:t>
        </w:r>
        <w:r w:rsidR="003105E9">
          <w:t>a</w:t>
        </w:r>
        <w:r w:rsidR="003105E9" w:rsidRPr="005C329F">
          <w:t>ppropriate laughter</w:t>
        </w:r>
        <w:r w:rsidR="003105E9">
          <w:t xml:space="preserve"> in social situations</w:t>
        </w:r>
        <w:r w:rsidR="003105E9" w:rsidRPr="005C329F">
          <w:t xml:space="preserve"> despite never having perceived laughter in others</w:t>
        </w:r>
        <w:r w:rsidR="003105E9">
          <w:t>, suggesting this laughter is innate</w:t>
        </w:r>
        <w:r w:rsidR="003105E9" w:rsidRPr="005C329F">
          <w:t xml:space="preserve"> </w:t>
        </w:r>
        <w:r w:rsidR="003105E9">
          <w:fldChar w:fldCharType="begin" w:fldLock="1"/>
        </w:r>
      </w:ins>
      <w:r w:rsidR="00221B97">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"mendeley" : { "formattedCitation" : "(Provine, 2001)", "plainTextFormattedCitation" : "(Provine, 2001)", "previouslyFormattedCitation" : "(Provine, 2001)" }, "properties" : {  }, "schema" : "https://github.com/citation-style-language/schema/raw/master/csl-citation.json" }</w:instrText>
      </w:r>
      <w:ins w:id="179" w:author="Caspar Addyman" w:date="2018-02-23T11:40:00Z">
        <w:r w:rsidR="003105E9">
          <w:fldChar w:fldCharType="separate"/>
        </w:r>
        <w:r w:rsidR="003105E9" w:rsidRPr="006E68B9">
          <w:rPr>
            <w:noProof/>
          </w:rPr>
          <w:t>(Provine, 2001)</w:t>
        </w:r>
        <w:r w:rsidR="003105E9">
          <w:fldChar w:fldCharType="end"/>
        </w:r>
        <w:r w:rsidR="003105E9" w:rsidRPr="005C329F">
          <w:t xml:space="preserve">. </w:t>
        </w:r>
      </w:ins>
    </w:p>
    <w:p w:rsidR="00E4710B" w:rsidRDefault="00E4710B" w:rsidP="00E4710B">
      <w:pPr>
        <w:autoSpaceDE w:val="0"/>
        <w:autoSpaceDN w:val="0"/>
        <w:adjustRightInd w:val="0"/>
        <w:spacing w:line="360" w:lineRule="auto"/>
        <w:ind w:firstLine="720"/>
        <w:rPr>
          <w:ins w:id="180" w:author="Caspar Addyman" w:date="2018-02-28T11:08:00Z"/>
        </w:rPr>
      </w:pPr>
    </w:p>
    <w:p w:rsidR="00AB60FC" w:rsidDel="0098049C" w:rsidRDefault="00AC741F" w:rsidP="00CB3DB6">
      <w:pPr>
        <w:autoSpaceDE w:val="0"/>
        <w:autoSpaceDN w:val="0"/>
        <w:adjustRightInd w:val="0"/>
        <w:spacing w:line="360" w:lineRule="auto"/>
        <w:ind w:firstLine="720"/>
        <w:rPr>
          <w:del w:id="181" w:author="Caspar Addyman" w:date="2018-02-23T11:41:00Z"/>
        </w:rPr>
      </w:pPr>
      <w:ins w:id="182" w:author="Caspar Addyman" w:date="2018-02-28T11:08:00Z">
        <w:r>
          <w:t xml:space="preserve">Infant smiles and laughter </w:t>
        </w:r>
      </w:ins>
      <w:ins w:id="183" w:author="Caspar Addyman" w:date="2018-02-28T11:24:00Z">
        <w:r w:rsidR="00BB1769">
          <w:t>may</w:t>
        </w:r>
      </w:ins>
      <w:ins w:id="184" w:author="Caspar Addyman" w:date="2018-02-28T11:09:00Z">
        <w:r>
          <w:t xml:space="preserve"> </w:t>
        </w:r>
      </w:ins>
      <w:ins w:id="185" w:author="Caspar Addyman" w:date="2018-02-28T11:08:00Z">
        <w:r>
          <w:t>c</w:t>
        </w:r>
      </w:ins>
      <w:ins w:id="186" w:author="Caspar Addyman" w:date="2018-02-28T11:09:00Z">
        <w:r>
          <w:t xml:space="preserve">ommunicate </w:t>
        </w:r>
        <w:r w:rsidR="00A10EC2">
          <w:t xml:space="preserve">wellbeing. </w:t>
        </w:r>
      </w:ins>
      <w:ins w:id="187" w:author="Caspar Addyman" w:date="2018-02-28T11:17:00Z">
        <w:r w:rsidR="00FA56A3">
          <w:t xml:space="preserve">In </w:t>
        </w:r>
      </w:ins>
      <w:ins w:id="188" w:author="Caspar Addyman" w:date="2018-02-28T11:11:00Z">
        <w:r w:rsidR="00A10EC2">
          <w:fldChar w:fldCharType="begin" w:fldLock="1"/>
        </w:r>
      </w:ins>
      <w:r w:rsidR="0051706E">
        <w:instrText>ADDIN CSL_CITATION { "citationItems" : [ { "id" : "ITEM-1", "itemData" : { "DOI" : "10.1016/S0163-6383(02)00169-8", "ISBN" : "0163-6383", "ISSN" : "01636383", "abstract" : "This study describes a revision of a widely used parent-report measure of infant temperament, the Infant Behavior Questionnaire (IBQ; Rothbart, 1981). A rationally derived instrument was developed that included nine new scales and minor modifications of the seven scales of the IBQ. Parents of 360 infants, equally distributed over three age groups: 3-6 months; 6-9 months; and 9-12 months of age, participated. Conceptual and item analyses provided support for 14 of the 16 proposed scales, demonstrating satisfactory internal consistency. Inter-rater reliability was evaluated, with evidence of moderate agreement between primary and secondary caregivers. Monomethod discriminant validity was demonstrated through an examination of correlations among the Infant Behavior Questionnaire-Revised (IBQ-R) scale scores. Results of the factor analytic procedure were consistent with three broad dimensions of Surgency/Extraversion, Negative Affectivity, and Orienting/Regulation. Developmental and gender differences were also noted for a number of the IBQ-R scales. Specifically, older infants received higher scores on Approach, Vocal Reactivity, High Intensity Pleasure, Activity, Perceptual Sensitivity, Distress to Limitations, and Fear, whereas younger infants' scores were higher for Low Intensity Pleasure, Cuddliness/Affiliation, and Duration of Orienting. Male infants obtained higher scores on Activity and High Intensity Pleasure, and female infants were rated higher on the Fear scale. ?? 2002 Elsevier Science Inc. All rights reserved.", "author" : [ { "dropping-particle" : "", "family" : "Gartstein", "given" : "Maria A.", "non-dropping-particle" : "", "parse-names" : false, "suffix" : "" }, { "dropping-particle" : "", "family" : "Rothbart", "given" : "Mary K.", "non-dropping-particle" : "", "parse-names" : false, "suffix" : "" } ], "container-title" : "Infant Behavior and Development", "id" : "ITEM-1", "issue" : "1", "issued" : { "date-parts" : [ [ "2003" ] ] }, "page" : "64-86", "title" : "Studying infant temperament via the Revised Infant Behavior Questionnaire", "type" : "article-journal", "volume" : "26" }, "uris" : [ "http://www.mendeley.com/documents/?uuid=8ef2dff1-2c0a-44b2-9147-9187d799e72e" ] } ], "mendeley" : { "formattedCitation" : "(Gartstein &amp; Rothbart, 2003)", "manualFormatting" : "Gartstein and Rothbart's (2003)", "plainTextFormattedCitation" : "(Gartstein &amp; Rothbart, 2003)", "previouslyFormattedCitation" : "(Gartstein &amp; Rothbart, 2003)" }, "properties" : {  }, "schema" : "https://github.com/citation-style-language/schema/raw/master/csl-citation.json" }</w:instrText>
      </w:r>
      <w:ins w:id="189" w:author="Caspar Addyman" w:date="2018-02-28T11:11:00Z">
        <w:r w:rsidR="00A10EC2">
          <w:fldChar w:fldCharType="separate"/>
        </w:r>
        <w:r w:rsidR="00A10EC2" w:rsidRPr="00645E53">
          <w:rPr>
            <w:noProof/>
          </w:rPr>
          <w:t xml:space="preserve">Gartstein </w:t>
        </w:r>
        <w:r w:rsidR="00A10EC2">
          <w:rPr>
            <w:noProof/>
          </w:rPr>
          <w:t>and</w:t>
        </w:r>
        <w:r w:rsidR="00A10EC2" w:rsidRPr="00645E53">
          <w:rPr>
            <w:noProof/>
          </w:rPr>
          <w:t xml:space="preserve"> Rothbart</w:t>
        </w:r>
        <w:r w:rsidR="00A10EC2">
          <w:rPr>
            <w:noProof/>
          </w:rPr>
          <w:t>'s (</w:t>
        </w:r>
        <w:r w:rsidR="00A10EC2" w:rsidRPr="00645E53">
          <w:rPr>
            <w:noProof/>
          </w:rPr>
          <w:t>2003)</w:t>
        </w:r>
        <w:r w:rsidR="00A10EC2">
          <w:fldChar w:fldCharType="end"/>
        </w:r>
        <w:r w:rsidR="00A10EC2">
          <w:t xml:space="preserve"> Infant Behavioural Questionnaire-Revised</w:t>
        </w:r>
      </w:ins>
      <w:ins w:id="190" w:author="Caspar Addyman" w:date="2018-02-28T11:26:00Z">
        <w:r w:rsidR="005875E4">
          <w:t xml:space="preserve"> (IBQ-R)</w:t>
        </w:r>
      </w:ins>
      <w:ins w:id="191" w:author="Caspar Addyman" w:date="2018-02-28T11:11:00Z">
        <w:r w:rsidR="00A10EC2">
          <w:t xml:space="preserve"> </w:t>
        </w:r>
      </w:ins>
      <w:ins w:id="192" w:author="Caspar Addyman" w:date="2018-02-28T11:17:00Z">
        <w:r w:rsidR="00FA56A3">
          <w:t>questions about</w:t>
        </w:r>
      </w:ins>
      <w:ins w:id="193" w:author="Caspar Addyman" w:date="2018-02-28T11:12:00Z">
        <w:r w:rsidR="00A10EC2">
          <w:t xml:space="preserve"> </w:t>
        </w:r>
      </w:ins>
      <w:ins w:id="194" w:author="Caspar Addyman" w:date="2018-02-28T00:42:00Z">
        <w:r w:rsidR="00E4710B">
          <w:t xml:space="preserve">smiles and laughter are combined into a single subscale that </w:t>
        </w:r>
      </w:ins>
      <w:ins w:id="195" w:author="Caspar Addyman" w:date="2018-02-28T11:12:00Z">
        <w:r w:rsidR="00A10EC2">
          <w:t>contributes to an overall score for positive affect.</w:t>
        </w:r>
      </w:ins>
      <w:ins w:id="196" w:author="Caspar Addyman" w:date="2018-02-28T11:20:00Z">
        <w:r w:rsidR="00E46150">
          <w:t xml:space="preserve"> However the story is complex, </w:t>
        </w:r>
      </w:ins>
      <w:ins w:id="197" w:author="Caspar Addyman" w:date="2018-02-28T11:21:00Z">
        <w:r w:rsidR="00E46150">
          <w:fldChar w:fldCharType="begin" w:fldLock="1"/>
        </w:r>
      </w:ins>
      <w:r w:rsidR="0051706E">
        <w:instrText>ADDIN CSL_CITATION { "citationItems" : [ { "id" : "ITEM-1", "itemData" : { "DOI" : "10.1016/j.infbeh.2012.07.018", "ISBN" : "1934-8800 (Electronic)\\r0163-6383 (Linking)", "ISSN" : "01636383", "PMID" : "22982281", "abstract" : "Infancy is a critical time for the development of secure attachment, which is facilitated by emotionally synchronous interactions with parents. Humor development, which includes shared laughter and joint attention to an event, emerges concurrently with attachment, but little is known regarding the relationship, if any, between humor development and attachment in the first year. Thirty 3-month-old infants were videoed at home each month until they were 6-months old while their parents attempted to amuse them. Frequency of infants' smiles and laughs served as a measure of \"state humor\", and the smiling/laughing subscale of the Infant Behavior Questionnaire-Revised served as a measure of \"trait humor\". State and trait humor were not correlated. Lower trait humor as 6 months predicted higher attachment security on the Attachment Q-sort at 12-months (r=.46), suggesting that less good-humored infants elicit greater parental engagement, which works to the benefit of attachment, or vice versa. Future studies should examine the importance of smiling and laughter as they relate to other developmental phenomena in the first year. ?? 2012.", "author" : [ { "dropping-particle" : "", "family" : "Mireault", "given" : "Gina", "non-dropping-particle" : "", "parse-names" : false, "suffix" : "" }, { "dropping-particle" : "", "family" : "Sparrow", "given" : "John", "non-dropping-particle" : "", "parse-names" : false, "suffix" : "" }, { "dropping-particle" : "", "family" : "Poutre", "given" : "Merlin", "non-dropping-particle" : "", "parse-names" : false, "suffix" : "" }, { "dropping-particle" : "", "family" : "Perdue", "given" : "Brittany", "non-dropping-particle" : "", "parse-names" : false, "suffix" : "" }, { "dropping-particle" : "", "family" : "Macke", "given" : "Laura", "non-dropping-particle" : "", "parse-names" : false, "suffix" : "" } ], "container-title" : "Infant Behavior and Development", "id" : "ITEM-1", "issue" : "4", "issued" : { "date-parts" : [ [ "2012" ] ] }, "page" : "797-802", "publisher" : "Elsevier Inc.", "title" : "Infant humor perception from 3- to 6-months and attachment at one year", "type" : "article-journal", "volume" : "35" }, "uris" : [ "http://www.mendeley.com/documents/?uuid=665c44bb-480d-43dd-91cd-20fc835ec294" ] } ], "mendeley" : { "formattedCitation" : "(Mireault, Sparrow, Poutre, Perdue, &amp; Macke, 2012)", "manualFormatting" : "Mireault, Sparrow, Poutre, Perdue and Macke (2012)", "plainTextFormattedCitation" : "(Mireault, Sparrow, Poutre, Perdue, &amp; Macke, 2012)", "previouslyFormattedCitation" : "(Mireault, Sparrow, Poutre, Perdue, &amp; Macke, 2012)" }, "properties" : {  }, "schema" : "https://github.com/citation-style-language/schema/raw/master/csl-citation.json" }</w:instrText>
      </w:r>
      <w:ins w:id="198" w:author="Caspar Addyman" w:date="2018-02-28T11:21:00Z">
        <w:r w:rsidR="00E46150">
          <w:fldChar w:fldCharType="separate"/>
        </w:r>
        <w:r w:rsidR="00E46150" w:rsidRPr="00E224CF">
          <w:rPr>
            <w:noProof/>
          </w:rPr>
          <w:t>Mireault, Sparrow, Poutre, Perdue</w:t>
        </w:r>
        <w:r w:rsidR="00E46150">
          <w:rPr>
            <w:noProof/>
          </w:rPr>
          <w:t xml:space="preserve"> and</w:t>
        </w:r>
        <w:r w:rsidR="00E46150" w:rsidRPr="00E224CF">
          <w:rPr>
            <w:noProof/>
          </w:rPr>
          <w:t xml:space="preserve"> Macke</w:t>
        </w:r>
        <w:r w:rsidR="00E46150">
          <w:rPr>
            <w:noProof/>
          </w:rPr>
          <w:t xml:space="preserve"> (</w:t>
        </w:r>
        <w:r w:rsidR="00E46150" w:rsidRPr="00E224CF">
          <w:rPr>
            <w:noProof/>
          </w:rPr>
          <w:t>2012)</w:t>
        </w:r>
        <w:r w:rsidR="00E46150">
          <w:fldChar w:fldCharType="end"/>
        </w:r>
        <w:r w:rsidR="00E46150">
          <w:t xml:space="preserve"> found that </w:t>
        </w:r>
      </w:ins>
      <w:ins w:id="199" w:author="Caspar Addyman" w:date="2018-02-28T11:23:00Z">
        <w:r w:rsidR="00BB1769">
          <w:t xml:space="preserve">a direct measures of </w:t>
        </w:r>
      </w:ins>
      <w:ins w:id="200" w:author="Caspar Addyman" w:date="2018-02-28T11:21:00Z">
        <w:r w:rsidR="00E46150">
          <w:t xml:space="preserve">smiling and laughter </w:t>
        </w:r>
        <w:r w:rsidR="00E46150" w:rsidRPr="00E224CF">
          <w:t xml:space="preserve">at 6 months </w:t>
        </w:r>
      </w:ins>
      <w:ins w:id="201" w:author="Caspar Addyman" w:date="2018-02-28T11:23:00Z">
        <w:r w:rsidR="00BB1769">
          <w:t>did not correlate with</w:t>
        </w:r>
      </w:ins>
      <w:ins w:id="202" w:author="Caspar Addyman" w:date="2018-02-28T11:26:00Z">
        <w:r w:rsidR="005875E4">
          <w:t xml:space="preserve"> this</w:t>
        </w:r>
      </w:ins>
      <w:ins w:id="203" w:author="Caspar Addyman" w:date="2018-02-28T11:23:00Z">
        <w:r w:rsidR="00BB1769">
          <w:t xml:space="preserve"> IBQ-R </w:t>
        </w:r>
      </w:ins>
      <w:ins w:id="204" w:author="Caspar Addyman" w:date="2018-02-28T11:26:00Z">
        <w:r w:rsidR="005875E4">
          <w:t>score. But the IBQ-R mea</w:t>
        </w:r>
      </w:ins>
      <w:ins w:id="205" w:author="Caspar Addyman" w:date="2018-02-28T11:27:00Z">
        <w:r w:rsidR="005875E4">
          <w:t>sure did predict</w:t>
        </w:r>
      </w:ins>
      <w:ins w:id="206" w:author="Caspar Addyman" w:date="2018-02-28T11:21:00Z">
        <w:r w:rsidR="00E46150" w:rsidRPr="00E224CF">
          <w:t xml:space="preserve"> greater attachment at a year, suggesting that ‘less good-humored infants elicit greater parental engagement’ (Mireault et al. 2012: 797)</w:t>
        </w:r>
        <w:r w:rsidR="00BB1769">
          <w:t>.</w:t>
        </w:r>
      </w:ins>
      <w:ins w:id="207" w:author="Caspar Addyman" w:date="2018-02-28T11:27:00Z">
        <w:r w:rsidR="005875E4">
          <w:t xml:space="preserve"> This suggests it is important </w:t>
        </w:r>
      </w:ins>
      <w:ins w:id="208" w:author="Caspar Addyman" w:date="2018-02-28T11:29:00Z">
        <w:r w:rsidR="005875E4">
          <w:t xml:space="preserve">to distinguish </w:t>
        </w:r>
      </w:ins>
      <w:ins w:id="209" w:author="Caspar Addyman" w:date="2018-02-28T11:27:00Z">
        <w:r w:rsidR="005875E4">
          <w:t xml:space="preserve">trait measures of </w:t>
        </w:r>
      </w:ins>
      <w:ins w:id="210" w:author="Caspar Addyman" w:date="2018-02-28T11:28:00Z">
        <w:r w:rsidR="005875E4">
          <w:t>‘</w:t>
        </w:r>
      </w:ins>
      <w:ins w:id="211" w:author="Caspar Addyman" w:date="2018-02-28T11:27:00Z">
        <w:r w:rsidR="005875E4">
          <w:t>good humour’</w:t>
        </w:r>
      </w:ins>
      <w:ins w:id="212" w:author="Caspar Addyman" w:date="2018-02-28T11:49:00Z">
        <w:r w:rsidR="00C802FC">
          <w:t xml:space="preserve"> </w:t>
        </w:r>
      </w:ins>
      <w:ins w:id="213" w:author="Caspar Addyman" w:date="2018-02-28T11:28:00Z">
        <w:r w:rsidR="005875E4">
          <w:t xml:space="preserve">from state measures of laughter and smiling </w:t>
        </w:r>
      </w:ins>
      <w:ins w:id="214" w:author="Caspar Addyman" w:date="2018-02-28T11:49:00Z">
        <w:r w:rsidR="00DE3AD5">
          <w:t xml:space="preserve">in response </w:t>
        </w:r>
      </w:ins>
      <w:ins w:id="215" w:author="Caspar Addyman" w:date="2018-02-28T11:28:00Z">
        <w:r w:rsidR="005875E4">
          <w:t>to humorous material</w:t>
        </w:r>
      </w:ins>
      <w:ins w:id="216" w:author="Caspar Addyman" w:date="2018-02-28T11:49:00Z">
        <w:r w:rsidR="00DE3AD5">
          <w:t xml:space="preserve"> or social cues</w:t>
        </w:r>
      </w:ins>
      <w:ins w:id="217" w:author="Caspar Addyman" w:date="2018-02-28T11:29:00Z">
        <w:r w:rsidR="005875E4">
          <w:t>.</w:t>
        </w:r>
        <w:r w:rsidR="005875E4" w:rsidRPr="005875E4">
          <w:t xml:space="preserve"> </w:t>
        </w:r>
        <w:r w:rsidR="005875E4">
          <w:t xml:space="preserve">Extensive work by </w:t>
        </w:r>
        <w:r w:rsidR="005875E4" w:rsidRPr="00BC643D">
          <w:t>Elena Hoicka and</w:t>
        </w:r>
        <w:r w:rsidR="005875E4">
          <w:t xml:space="preserve"> colleagues has investigated </w:t>
        </w:r>
        <w:r w:rsidR="005875E4" w:rsidRPr="00BC643D">
          <w:t>humour production and understanding in preschool children</w:t>
        </w:r>
        <w:r w:rsidR="005875E4">
          <w:t xml:space="preserve">. They have shown that infants and preschoolers can understand and produce humour </w:t>
        </w:r>
        <w:r w:rsidR="005875E4">
          <w:fldChar w:fldCharType="begin" w:fldLock="1"/>
        </w:r>
        <w:r w:rsidR="005875E4">
          <w:instrText>ADDIN CSL_CITATION { "citationItems" : [ { "id" : "ITEM-1", "itemData" : { "DOI" : "10.1111/j.2044-835X.2011.02075.x", "ISSN" : "0261510X", "PMID" : "23039334", "abstract" : "The current studies explored early humour as a complex socio-cognitive phenomenon by examining 2- and 3-year-olds' humour production with their parents. We examined whether children produced novel humour, whether they cued their humour, and the types of humour produced. Forty-seven parents were interviewed, and videotaped joking with their children. Other parents (N= 113) completed a survey. Parents reported children copy jokes during the first year of life, and produce novel jokes from 2 years. In play sessions, 3-year-olds produced mostly novel humorous acts; 2-year-olds produced novel and copied humorous acts equally frequently. Parents reported children smile, laugh, and look for a reaction when joking. In play sessions, 2- and 3-year-olds produced these behaviours more when producing humorous versus non-humorous acts. In both parent reports and play sessions, they produced novel object-based (e.g., underwear on head) and conceptual humour (e.g., 'pig says moo') and used wrong labels humorously (e.g., calling a cat a dog). Thus, parent report and child behaviour both confirm that young children produce novel humorous acts, and share their humour by smiling, laughing, and looking for a reaction.", "author" : [ { "dropping-particle" : "", "family" : "Hoicka", "given" : "Elena", "non-dropping-particle" : "", "parse-names" : false, "suffix" : "" }, { "dropping-particle" : "", "family" : "Akhtar", "given" : "Nameera", "non-dropping-particle" : "", "parse-names" : false, "suffix" : "" } ], "container-title" : "British Journal of Developmental Psychology", "id" : "ITEM-1", "issue" : "4", "issued" : { "date-parts" : [ [ "2012" ] ] }, "page" : "586-603", "title" : "Early humour production", "type" : "article-journal", "volume" : "30" }, "uris" : [ "http://www.mendeley.com/documents/?uuid=fa62e902-9fe2-41fc-a97b-4a7817273d38" ] }, { "id" : "ITEM-2", "itemData" : { "DOI" : "10.1016/j.cogdev.2007.06.001", "ISSN" : "08852014", "author" : [ { "dropping-particle" : "", "family" : "Hoicka", "given" : "Elena", "non-dropping-particle" : "", "parse-names" : false, "suffix" : "" }, { "dropping-particle" : "", "family" : "Gattis", "given" : "Merideth", "non-dropping-particle" : "", "parse-names" : false, "suffix" : "" } ], "container-title" : "Cognitive Development", "id" : "ITEM-2", "issue" : "1", "issued" : { "date-parts" : [ [ "2008" ] ] }, "page" : "180-190", "title" : "Do the wrong thing: How toddlers tell a joke from a mistake", "type" : "article-journal", "volume" : "23" }, "uris" : [ "http://www.mendeley.com/documents/?uuid=414dbcef-56df-43e4-8d6a-eba09cbd3d11" ] } ], "mendeley" : { "formattedCitation" : "(Hoicka &amp; Akhtar, 2012; Hoicka &amp; Gattis, 2008)", "plainTextFormattedCitation" : "(Hoicka &amp; Akhtar, 2012; Hoicka &amp; Gattis, 2008)", "previouslyFormattedCitation" : "(Hoicka &amp; Akhtar, 2012; Hoicka &amp; Gattis, 2008)" }, "properties" : {  }, "schema" : "https://github.com/citation-style-language/schema/raw/master/csl-citation.json" }</w:instrText>
        </w:r>
        <w:r w:rsidR="005875E4">
          <w:fldChar w:fldCharType="separate"/>
        </w:r>
        <w:r w:rsidR="005875E4" w:rsidRPr="009B0B1D">
          <w:rPr>
            <w:noProof/>
          </w:rPr>
          <w:t>(Hoicka &amp; Akhtar, 2012; Hoicka &amp; Gattis, 2008)</w:t>
        </w:r>
        <w:r w:rsidR="005875E4">
          <w:fldChar w:fldCharType="end"/>
        </w:r>
        <w:r w:rsidR="005875E4">
          <w:t xml:space="preserve">. </w:t>
        </w:r>
        <w:r w:rsidR="005875E4" w:rsidRPr="00BC643D">
          <w:t xml:space="preserve"> </w:t>
        </w:r>
        <w:r w:rsidR="005875E4">
          <w:t xml:space="preserve">They have also shown that preschoolers can tell jokes from pretending, and apply contextual cues to understand humour </w:t>
        </w:r>
        <w:r w:rsidR="005875E4">
          <w:fldChar w:fldCharType="begin" w:fldLock="1"/>
        </w:r>
        <w:r w:rsidR="005875E4">
          <w:instrText>ADDIN CSL_CITATION { "citationItems" : [ { "id" : "ITEM-1", "itemData" : { "DOI" : "10.1111/j.1467-7687.2010.01033.x", "ISSN" : "1363755X", "author" : [ { "dropping-particle" : "", "family" : "Hoicka", "given" : "Elena", "non-dropping-particle" : "", "parse-names" : false, "suffix" : "" }, { "dropping-particle" : "", "family" : "Akhtar", "given" : "Nameera", "non-dropping-particle" : "", "parse-names" : false, "suffix" : "" } ], "container-title" : "Developmental Science", "id" : "ITEM-1", "issue" : "4", "issued" : { "date-parts" : [ [ "2011", "7" ] ] }, "page" : "848-858", "title" : "Preschoolers joke with jokers, but correct foreigners", "type" : "article-journal", "volume" : "14" }, "uris" : [ "http://www.mendeley.com/documents/?uuid=1e6caff8-7b01-3f8e-8fe6-ace98607a3ae" ] }, { "id" : "ITEM-2", "itemData" : { "DOI" : "10.1111/cogs.12264", "ISSN" : "03640213", "author" : [ { "dropping-particle" : "", "family" : "Hoicka", "given" : "Elena", "non-dropping-particle" : "", "parse-names" : false, "suffix" : "" }, { "dropping-particle" : "", "family" : "Butcher", "given" : "Jessica", "non-dropping-particle" : "", "parse-names" : false, "suffix" : "" } ], "container-title" : "Cognitive Science", "id" : "ITEM-2", "issue" : "4", "issued" : { "date-parts" : [ [ "2016", "5" ] ] }, "page" : "941-971", "title" : "Parents Produce Explicit Cues That Help Toddlers Distinguish Joking and Pretending", "type" : "article-journal", "volume" : "40" }, "uris" : [ "http://www.mendeley.com/documents/?uuid=45d2ce75-e2ca-305d-b90a-55b6517a26c6" ] } ], "mendeley" : { "formattedCitation" : "(Hoicka &amp; Akhtar, 2011; Hoicka &amp; Butcher, 2016)", "plainTextFormattedCitation" : "(Hoicka &amp; Akhtar, 2011; Hoicka &amp; Butcher, 2016)", "previouslyFormattedCitation" : "(Hoicka &amp; Akhtar, 2011; Hoicka &amp; Butcher, 2016)" }, "properties" : {  }, "schema" : "https://github.com/citation-style-language/schema/raw/master/csl-citation.json" }</w:instrText>
        </w:r>
        <w:r w:rsidR="005875E4">
          <w:fldChar w:fldCharType="separate"/>
        </w:r>
        <w:r w:rsidR="005875E4" w:rsidRPr="008516AB">
          <w:rPr>
            <w:noProof/>
          </w:rPr>
          <w:t>(Hoicka &amp; Akhtar, 2011; Hoicka &amp; Butcher, 2016)</w:t>
        </w:r>
        <w:r w:rsidR="005875E4">
          <w:fldChar w:fldCharType="end"/>
        </w:r>
        <w:r w:rsidR="005875E4">
          <w:t>.</w:t>
        </w:r>
      </w:ins>
    </w:p>
    <w:p w:rsidR="0098049C" w:rsidRDefault="0098049C" w:rsidP="003105E9">
      <w:pPr>
        <w:autoSpaceDE w:val="0"/>
        <w:autoSpaceDN w:val="0"/>
        <w:adjustRightInd w:val="0"/>
        <w:spacing w:line="360" w:lineRule="auto"/>
        <w:ind w:firstLine="720"/>
        <w:rPr>
          <w:ins w:id="218" w:author="Caspar Addyman" w:date="2018-02-28T11:30:00Z"/>
        </w:rPr>
      </w:pPr>
    </w:p>
    <w:p w:rsidR="0098049C" w:rsidRDefault="0098049C" w:rsidP="003105E9">
      <w:pPr>
        <w:autoSpaceDE w:val="0"/>
        <w:autoSpaceDN w:val="0"/>
        <w:adjustRightInd w:val="0"/>
        <w:spacing w:line="360" w:lineRule="auto"/>
        <w:ind w:firstLine="720"/>
        <w:rPr>
          <w:ins w:id="219" w:author="Caspar Addyman" w:date="2018-02-28T11:30:00Z"/>
        </w:rPr>
      </w:pPr>
    </w:p>
    <w:p w:rsidR="00786658" w:rsidRPr="00AB60FC" w:rsidDel="005875E4" w:rsidRDefault="00786658">
      <w:pPr>
        <w:autoSpaceDE w:val="0"/>
        <w:autoSpaceDN w:val="0"/>
        <w:adjustRightInd w:val="0"/>
        <w:spacing w:line="360" w:lineRule="auto"/>
        <w:rPr>
          <w:del w:id="220" w:author="Caspar Addyman" w:date="2018-02-28T11:29:00Z"/>
        </w:rPr>
        <w:pPrChange w:id="221" w:author="Caspar Addyman" w:date="2018-02-23T11:41:00Z">
          <w:pPr>
            <w:autoSpaceDE w:val="0"/>
            <w:autoSpaceDN w:val="0"/>
            <w:adjustRightInd w:val="0"/>
            <w:spacing w:line="360" w:lineRule="auto"/>
            <w:ind w:firstLine="720"/>
          </w:pPr>
        </w:pPrChange>
      </w:pPr>
    </w:p>
    <w:p w:rsidR="00F81556" w:rsidDel="001A3203" w:rsidRDefault="00AB60FC" w:rsidP="00AB2B68">
      <w:pPr>
        <w:autoSpaceDE w:val="0"/>
        <w:autoSpaceDN w:val="0"/>
        <w:adjustRightInd w:val="0"/>
        <w:spacing w:line="360" w:lineRule="auto"/>
        <w:ind w:firstLine="720"/>
        <w:rPr>
          <w:del w:id="222" w:author="Caspar Addyman" w:date="2018-02-23T10:47:00Z"/>
        </w:rPr>
      </w:pPr>
      <w:del w:id="223" w:author="Caspar Addyman" w:date="2018-02-23T10:47:00Z">
        <w:r w:rsidRPr="00AB60FC" w:rsidDel="001A3203">
          <w:delText xml:space="preserve">Noting that not all laughs are alike, </w:delText>
        </w:r>
        <w:r w:rsidR="00A059D0" w:rsidDel="001A3203">
          <w:fldChar w:fldCharType="begin" w:fldLock="1"/>
        </w:r>
        <w:r w:rsidR="00920BFE" w:rsidDel="001A3203">
          <w:delInstrText>ADDIN CSL_CITATION { "citationItems" : [ { "id" : "ITEM-1", "itemData" : { "abstract" : "The laughter response is seen as not simply a reaction to a universal or generalized causal factor, but to a matrix of, at the minimum, 7 such factors. It is stated that \"these situations can be interrelated in evolutionary terms by virtue of their defensive functions and by the role of social conformity to social pressures and norms, codes and institutions permeating their structure.\" They indicate the relationship between humor and styles of esthetic appreciation and individual ability in psychological differentiation. Numerous research problems remain to be examined in the area of humor and laughter.", "author" : [ { "dropping-particle" : "", "family" : "Giles", "given" : "Howard", "non-dropping-particle" : "", "parse-names" : false, "suffix" : "" }, { "dropping-particle" : "", "family" : "Oxford", "given" : "Geoffrey S", "non-dropping-particle" : "", "parse-names" : false, "suffix" : "" } ], "container-title" : "Bulletin of the British Psychological Society", "id" : "ITEM-1", "issue" : "79", "issued" : { "date-parts" : [ [ "1970" ] ] }, "page" : "97\u2013105", "publisher" : "British Psychological Society", "title" : "Towards a multidimensional theory of laughter causation and its social implications.", "type" : "article-journal", "volume" : "23" }, "uris" : [ "http://www.mendeley.com/documents/?uuid=82d70ea1-0b79-4d20-935d-0f1855583dfd" ] } ], "mendeley" : { "formattedCitation" : "(Giles &amp; Oxford, 1970)", "manualFormatting" : "Giles &amp; Oxford (1970)", "plainTextFormattedCitation" : "(Giles &amp; Oxford, 1970)", "previouslyFormattedCitation" : "(Giles &amp; Oxford, 1970)" }, "properties" : {  }, "schema" : "https://github.com/citation-style-language/schema/raw/master/csl-citation.json" }</w:delInstrText>
        </w:r>
        <w:r w:rsidR="00A059D0" w:rsidDel="001A3203">
          <w:fldChar w:fldCharType="separate"/>
        </w:r>
        <w:r w:rsidR="00A059D0" w:rsidDel="001A3203">
          <w:rPr>
            <w:noProof/>
          </w:rPr>
          <w:delText>Giles &amp; Oxford (</w:delText>
        </w:r>
        <w:r w:rsidR="00A059D0" w:rsidRPr="00A059D0" w:rsidDel="001A3203">
          <w:rPr>
            <w:noProof/>
          </w:rPr>
          <w:delText>1970)</w:delText>
        </w:r>
        <w:r w:rsidR="00A059D0" w:rsidDel="001A3203">
          <w:fldChar w:fldCharType="end"/>
        </w:r>
        <w:r w:rsidR="00A059D0" w:rsidDel="001A3203">
          <w:delText xml:space="preserve"> </w:delText>
        </w:r>
        <w:r w:rsidRPr="00AB60FC" w:rsidDel="001A3203">
          <w:delText>proposed seven mutually ex</w:delText>
        </w:r>
        <w:r w:rsidDel="001A3203">
          <w:delText xml:space="preserve">clusive categories of laughter. The </w:delText>
        </w:r>
        <w:r w:rsidR="00AB2B68" w:rsidDel="001A3203">
          <w:delText>most common types were humor</w:delText>
        </w:r>
        <w:r w:rsidRPr="00AB60FC" w:rsidDel="001A3203">
          <w:delText>ous laughter, described as a behavioural response to amusing stimuli, and social laughter, described as a behavioural response allowing integration within a given social group.  Social laughter occurs either as a direct response to other group members laughing or as a result of group expectations of laughter and, as such, serves to reduce social and cognitive discord, thereby promoting acceptance and loyalty within the group</w:delText>
        </w:r>
        <w:r w:rsidDel="001A3203">
          <w:delText>.</w:delText>
        </w:r>
        <w:r w:rsidRPr="00AB60FC" w:rsidDel="001A3203">
          <w:delText xml:space="preserve"> </w:delText>
        </w:r>
        <w:r w:rsidR="00A059D0" w:rsidDel="001A3203">
          <w:fldChar w:fldCharType="begin" w:fldLock="1"/>
        </w:r>
        <w:r w:rsidR="00920BFE" w:rsidDel="001A3203">
          <w:delInstrText>ADDIN CSL_CITATION { "citationItems" : [ { "id" : "ITEM-1", "itemData" : { "author" : [ { "dropping-particle" : "", "family" : "Chapman", "given" : "Antony J", "non-dropping-particle" : "", "parse-names" : false, "suffix" : "" }, { "dropping-particle" : "", "family" : "Wright", "given" : "Derek S", "non-dropping-particle" : "", "parse-names" : false, "suffix" : "" } ], "container-title" : "Journal of Experimental Child Psychology", "id" : "ITEM-1", "issue" : "2", "issued" : { "date-parts" : [ [ "1976" ] ] }, "page" : "201-218", "publisher" : "Elsevier", "title" : "Social enhancement of laughter: An experimental analysis of some companion variables", "type" : "article-journal", "volume" : "21" }, "uris" : [ "http://www.mendeley.com/documents/?uuid=a66a82fc-46fb-4cf2-b5bc-037b4c201ef4" ] } ], "mendeley" : { "formattedCitation" : "(Antony J Chapman &amp; Wright, 1976)", "manualFormatting" : "Chapman &amp; Wright (1976)", "plainTextFormattedCitation" : "(Antony J Chapman &amp; Wright, 1976)", "previouslyFormattedCitation" : "(Antony J Chapman &amp; Wright, 1976)" }, "properties" : {  }, "schema" : "https://github.com/citation-style-language/schema/raw/master/csl-citation.json" }</w:delInstrText>
        </w:r>
        <w:r w:rsidR="00A059D0" w:rsidDel="001A3203">
          <w:fldChar w:fldCharType="separate"/>
        </w:r>
        <w:r w:rsidR="00A059D0" w:rsidDel="001A3203">
          <w:rPr>
            <w:noProof/>
          </w:rPr>
          <w:delText>Chapman &amp; Wright</w:delText>
        </w:r>
        <w:r w:rsidR="00A059D0" w:rsidRPr="00A059D0" w:rsidDel="001A3203">
          <w:rPr>
            <w:noProof/>
          </w:rPr>
          <w:delText xml:space="preserve"> </w:delText>
        </w:r>
        <w:r w:rsidR="00A059D0" w:rsidDel="001A3203">
          <w:rPr>
            <w:noProof/>
          </w:rPr>
          <w:delText>(</w:delText>
        </w:r>
        <w:r w:rsidR="00A059D0" w:rsidRPr="00A059D0" w:rsidDel="001A3203">
          <w:rPr>
            <w:noProof/>
          </w:rPr>
          <w:delText>1976)</w:delText>
        </w:r>
        <w:r w:rsidR="00A059D0" w:rsidDel="001A3203">
          <w:fldChar w:fldCharType="end"/>
        </w:r>
        <w:r w:rsidRPr="00AB60FC" w:rsidDel="001A3203">
          <w:delText xml:space="preserve"> points out that laugh</w:delText>
        </w:r>
      </w:del>
      <w:ins w:id="224" w:author="Sarah Rees" w:date="2018-02-07T19:33:00Z">
        <w:del w:id="225" w:author="Caspar Addyman" w:date="2018-02-23T10:47:00Z">
          <w:r w:rsidR="00DD014C" w:rsidDel="001A3203">
            <w:delText>t</w:delText>
          </w:r>
        </w:del>
      </w:ins>
      <w:del w:id="226" w:author="Caspar Addyman" w:date="2018-02-23T10:47:00Z">
        <w:r w:rsidRPr="00AB60FC" w:rsidDel="001A3203">
          <w:delText>er, as distinct from smiling, in response to amusing stimuli, is relatively uncommon in the absence of anoth</w:delText>
        </w:r>
        <w:r w:rsidR="00AB2B68" w:rsidDel="001A3203">
          <w:delText xml:space="preserve">er person to share the humour. </w:delText>
        </w:r>
        <w:r w:rsidR="009910CA" w:rsidRPr="005C329F" w:rsidDel="001A3203">
          <w:rPr>
            <w:lang w:val="en"/>
          </w:rPr>
          <w:delText>Humour is not an easy thing</w:delText>
        </w:r>
        <w:r w:rsidDel="001A3203">
          <w:rPr>
            <w:lang w:val="en"/>
          </w:rPr>
          <w:delText xml:space="preserve"> to define or classify. It is</w:delText>
        </w:r>
        <w:r w:rsidR="009910CA" w:rsidRPr="005C329F" w:rsidDel="001A3203">
          <w:rPr>
            <w:lang w:val="en"/>
          </w:rPr>
          <w:delText xml:space="preserve"> difficult to pinpoint exactly what makes s</w:delText>
        </w:r>
        <w:r w:rsidDel="001A3203">
          <w:rPr>
            <w:lang w:val="en"/>
          </w:rPr>
          <w:delText xml:space="preserve">omething funny </w:delText>
        </w:r>
        <w:r w:rsidR="005A565E" w:rsidDel="001A3203">
          <w:rPr>
            <w:lang w:val="en"/>
          </w:rPr>
          <w:fldChar w:fldCharType="begin" w:fldLock="1"/>
        </w:r>
        <w:r w:rsidR="00920BFE" w:rsidDel="001A3203">
          <w:rPr>
            <w:lang w:val="en"/>
          </w:rPr>
          <w:delInstrText>ADDIN CSL_CITATION { "citationItems" : [ { "id" : "ITEM-1", "itemData" : { "ISBN" : "9780716710950", "abstract" : "1. Explaining humor: a historical overview. What is humor? ; Psychological views of the basic characteristics ; Theories of humor development ; A general theory of humor? -- 2. The origin and early development of children's humor. The meaning of smiling and laughter in infancy ; Development of fantasy and make-believe ; Playful fantasy and the beginnings of humor ; Stages in the development of incongruity humor ; The humor of real incongruities -- 3. Humor and evolution. Humor in animals ; Smiling and laughter ; Animal play ; Humor and intelligence: the evolution of abstract forms of play ; An adaptive function of humor? ; The emergence of humor in signing chimpanzees and gorillas ; Language and the evolutionary origin of humor -- 4. Age differences. The preschool years ; The elementary-school years ; Age six to eight: a period of transition -- 5. Cognitive factors and humor. The importance of intellectual change, or, The problem with puns ; Additional cognitive influences ; Creativity and humor. 6. Social and personality influences. Social influences ; Personality influences -- 7. The making of a humorist: early childhood influences. The meaning of \"sense of humor\" ; Parental influences ; Early characteristics of the humorous child ; Are humorists born or made? -- 8. Sex differences: a sense of humor distinctly male or female?. Sex differences in adults ; Sex differences in children -- 9. Laughter, humor, and mental health. Humor as a coping mechanism ; Do laughter and humor indicate healthy adjustment? ; Humor in therapy -- 10. Concluding remarks.", "author" : [ { "dropping-particle" : "", "family" : "McGhee", "given" : "P. E.", "non-dropping-particle" : "", "parse-names" : false, "suffix" : "" } ], "id" : "ITEM-1", "issued" : { "date-parts" : [ [ "1979" ] ] }, "number-of-pages" : "251", "publisher" : "W.H. Freeman and Company", "publisher-place" : "San Francisco", "title" : "Humor, its origin and development", "type" : "book" }, "uris" : [ "http://www.mendeley.com/documents/?uuid=cf919d74-b9ab-3154-ad4c-d6b6b4179a21" ] } ], "mendeley" : { "formattedCitation" : "(P. E. McGhee, 1979)", "plainTextFormattedCitation" : "(P. E. McGhee, 1979)", "previouslyFormattedCitation" : "(P. E. McGhee, 1979)" }, "properties" : {  }, "schema" : "https://github.com/citation-style-language/schema/raw/master/csl-citation.json" }</w:delInstrText>
        </w:r>
        <w:r w:rsidR="005A565E" w:rsidDel="001A3203">
          <w:rPr>
            <w:lang w:val="en"/>
          </w:rPr>
          <w:fldChar w:fldCharType="separate"/>
        </w:r>
        <w:r w:rsidR="005A565E" w:rsidRPr="005A565E" w:rsidDel="001A3203">
          <w:rPr>
            <w:noProof/>
            <w:lang w:val="en"/>
          </w:rPr>
          <w:delText>(P. E. McGhee, 1979)</w:delText>
        </w:r>
        <w:r w:rsidR="005A565E" w:rsidDel="001A3203">
          <w:rPr>
            <w:lang w:val="en"/>
          </w:rPr>
          <w:fldChar w:fldCharType="end"/>
        </w:r>
        <w:r w:rsidDel="001A3203">
          <w:rPr>
            <w:lang w:val="en"/>
          </w:rPr>
          <w:delText xml:space="preserve">. </w:delText>
        </w:r>
        <w:r w:rsidR="009910CA" w:rsidRPr="005C329F" w:rsidDel="001A3203">
          <w:rPr>
            <w:lang w:val="en"/>
          </w:rPr>
          <w:delText>Sometimes hu</w:delText>
        </w:r>
        <w:r w:rsidR="00AB2B68" w:rsidDel="001A3203">
          <w:rPr>
            <w:lang w:val="en"/>
          </w:rPr>
          <w:delText>mour is</w:delText>
        </w:r>
        <w:r w:rsidR="005A565E" w:rsidDel="001A3203">
          <w:rPr>
            <w:lang w:val="en"/>
          </w:rPr>
          <w:delText xml:space="preserve"> even</w:delText>
        </w:r>
        <w:r w:rsidR="00AB2B68" w:rsidDel="001A3203">
          <w:rPr>
            <w:lang w:val="en"/>
          </w:rPr>
          <w:delText xml:space="preserve"> defined in terms of ability to provoke laughter and sometimes </w:delText>
        </w:r>
        <w:r w:rsidR="00AB2B68" w:rsidRPr="00AB2B68" w:rsidDel="001A3203">
          <w:delText xml:space="preserve">the terms laughter and humour </w:delText>
        </w:r>
        <w:r w:rsidR="00AB2B68" w:rsidDel="001A3203">
          <w:delText>get</w:delText>
        </w:r>
        <w:r w:rsidR="005A565E" w:rsidDel="001A3203">
          <w:delText xml:space="preserve"> </w:delText>
        </w:r>
      </w:del>
      <w:ins w:id="227" w:author="Sarah Rees" w:date="2018-02-07T19:35:00Z">
        <w:del w:id="228" w:author="Caspar Addyman" w:date="2018-02-23T10:47:00Z">
          <w:r w:rsidR="00DD014C" w:rsidDel="001A3203">
            <w:delText xml:space="preserve">are used </w:delText>
          </w:r>
        </w:del>
      </w:ins>
      <w:del w:id="229" w:author="Caspar Addyman" w:date="2018-02-23T10:47:00Z">
        <w:r w:rsidR="005A565E" w:rsidDel="001A3203">
          <w:delText xml:space="preserve">interchangeably </w:delText>
        </w:r>
        <w:r w:rsidR="005A565E" w:rsidDel="001A3203">
          <w:fldChar w:fldCharType="begin" w:fldLock="1"/>
        </w:r>
        <w:r w:rsidR="00920BFE" w:rsidDel="001A3203">
          <w:delInstrText>ADDIN CSL_CITATION { "citationItems" : [ { "id" : "ITEM-1", "itemData" : { "DOI" : "10.1080/00221300109598910", "ISSN" : "0022-1309", "author" : [ { "dropping-particle" : "", "family" : "Devereux", "given" : "Paul G.", "non-dropping-particle" : "", "parse-names" : false, "suffix" : "" }, { "dropping-particle" : "", "family" : "Ginsburg", "given" : "Gerald P.", "non-dropping-particle" : "", "parse-names" : false, "suffix" : "" } ], "container-title" : "The Journal of General Psychology", "id" : "ITEM-1", "issue" : "2", "issued" : { "date-parts" : [ [ "2001", "4" ] ] }, "page" : "227-240", "title" : "Sociality Effects on the Production of Laughter", "type" : "article-journal", "volume" : "128" }, "uris" : [ "http://www.mendeley.com/documents/?uuid=6af00d92-5574-3328-bf55-899fa5f41735" ] } ], "mendeley" : { "formattedCitation" : "(Devereux &amp; Ginsburg, 2001)", "plainTextFormattedCitation" : "(Devereux &amp; Ginsburg, 2001)", "previouslyFormattedCitation" : "(Devereux &amp; Ginsburg, 2001)" }, "properties" : {  }, "schema" : "https://github.com/citation-style-language/schema/raw/master/csl-citation.json" }</w:delInstrText>
        </w:r>
        <w:r w:rsidR="005A565E" w:rsidDel="001A3203">
          <w:fldChar w:fldCharType="separate"/>
        </w:r>
        <w:r w:rsidR="005A565E" w:rsidRPr="005A565E" w:rsidDel="001A3203">
          <w:rPr>
            <w:noProof/>
          </w:rPr>
          <w:delText>(Devereux &amp; Ginsburg, 2001)</w:delText>
        </w:r>
        <w:r w:rsidR="005A565E" w:rsidDel="001A3203">
          <w:fldChar w:fldCharType="end"/>
        </w:r>
        <w:r w:rsidR="005A565E" w:rsidDel="001A3203">
          <w:delText xml:space="preserve">. </w:delText>
        </w:r>
        <w:r w:rsidR="00AB2B68" w:rsidDel="001A3203">
          <w:rPr>
            <w:lang w:val="en"/>
          </w:rPr>
          <w:delText>S</w:delText>
        </w:r>
        <w:r w:rsidR="009910CA" w:rsidRPr="005C329F" w:rsidDel="001A3203">
          <w:rPr>
            <w:lang w:val="en"/>
          </w:rPr>
          <w:delText xml:space="preserve">tudies have shown observed </w:delText>
        </w:r>
        <w:r w:rsidR="00F326EB" w:rsidDel="001A3203">
          <w:rPr>
            <w:lang w:val="en"/>
          </w:rPr>
          <w:delText>young children</w:delText>
        </w:r>
      </w:del>
      <w:ins w:id="230" w:author="Sarah Rees" w:date="2018-02-07T19:35:00Z">
        <w:del w:id="231" w:author="Caspar Addyman" w:date="2018-02-23T10:47:00Z">
          <w:r w:rsidR="00DD014C" w:rsidDel="001A3203">
            <w:rPr>
              <w:lang w:val="en"/>
            </w:rPr>
            <w:delText>’</w:delText>
          </w:r>
        </w:del>
      </w:ins>
      <w:del w:id="232" w:author="Caspar Addyman" w:date="2018-02-23T10:47:00Z">
        <w:r w:rsidR="00F326EB" w:rsidDel="001A3203">
          <w:rPr>
            <w:lang w:val="en"/>
          </w:rPr>
          <w:delText xml:space="preserve">s </w:delText>
        </w:r>
        <w:r w:rsidR="009910CA" w:rsidRPr="005C329F" w:rsidDel="001A3203">
          <w:rPr>
            <w:lang w:val="en"/>
          </w:rPr>
          <w:delText>laughter to be correlated with subjective ratings of funniness</w:delText>
        </w:r>
        <w:r w:rsidR="00F326EB" w:rsidDel="001A3203">
          <w:rPr>
            <w:lang w:val="en"/>
          </w:rPr>
          <w:delText xml:space="preserve"> </w:delText>
        </w:r>
        <w:r w:rsidR="00F326EB" w:rsidDel="001A3203">
          <w:rPr>
            <w:lang w:val="en"/>
          </w:rPr>
          <w:fldChar w:fldCharType="begin" w:fldLock="1"/>
        </w:r>
        <w:r w:rsidR="00920BFE" w:rsidDel="001A3203">
          <w:rPr>
            <w:lang w:val="en"/>
          </w:rPr>
          <w:delInstrText>ADDIN CSL_CITATION { "citationItems" : [ { "id" : "ITEM-1", "itemData" : { "abstract" : "1. Chapman, A. (1983). In w York: Springer-Verlag. Crockenberg,", "author" : [ { "dropping-particle" : "", "family" : "Chapman", "given" : "A. J.", "non-dropping-particle" : "", "parse-names" : false, "suffix" : "" } ], "container-title" : "Handbook of humor research", "editor" : [ { "dropping-particle" : "", "family" : "J. H. Goldstein", "given" : "", "non-dropping-particle" : "", "parse-names" : false, "suffix" : "" }, { "dropping-particle" : "", "family" : "McGhee", "given" : "P. E.", "non-dropping-particle" : "", "parse-names" : false, "suffix" : "" } ], "id" : "ITEM-1", "issued" : { "date-parts" : [ [ "1983" ] ] }, "page" : "135\u2013158", "publisher" : "Springer Verlag", "publisher-place" : "New York", "title" : "Humor and laughter in social interaction and some implications for humor research.", "type" : "chapter" }, "uris" : [ "http://www.mendeley.com/documents/?uuid=d1983e02-5296-437a-b47e-ba59745480ec" ] } ], "mendeley" : { "formattedCitation" : "(A. J. Chapman, 1983)", "plainTextFormattedCitation" : "(A. J. Chapman, 1983)", "previouslyFormattedCitation" : "(A. J. Chapman, 1983)" }, "properties" : {  }, "schema" : "https://github.com/citation-style-language/schema/raw/master/csl-citation.json" }</w:delInstrText>
        </w:r>
        <w:r w:rsidR="00F326EB" w:rsidDel="001A3203">
          <w:rPr>
            <w:lang w:val="en"/>
          </w:rPr>
          <w:fldChar w:fldCharType="separate"/>
        </w:r>
        <w:r w:rsidR="00920BFE" w:rsidRPr="00920BFE" w:rsidDel="001A3203">
          <w:rPr>
            <w:noProof/>
            <w:lang w:val="en"/>
          </w:rPr>
          <w:delText>(A. J. Chapman, 1983)</w:delText>
        </w:r>
        <w:r w:rsidR="00F326EB" w:rsidDel="001A3203">
          <w:rPr>
            <w:lang w:val="en"/>
          </w:rPr>
          <w:fldChar w:fldCharType="end"/>
        </w:r>
        <w:r w:rsidR="00F81556" w:rsidDel="001A3203">
          <w:rPr>
            <w:lang w:val="en"/>
          </w:rPr>
          <w:delText xml:space="preserve">.  But </w:delText>
        </w:r>
      </w:del>
      <w:ins w:id="233" w:author="Sarah Rees" w:date="2018-02-09T13:14:00Z">
        <w:del w:id="234" w:author="Caspar Addyman" w:date="2018-02-23T10:47:00Z">
          <w:r w:rsidR="00403603" w:rsidDel="001A3203">
            <w:rPr>
              <w:lang w:val="en"/>
            </w:rPr>
            <w:delText xml:space="preserve">However, </w:delText>
          </w:r>
        </w:del>
      </w:ins>
      <w:del w:id="235" w:author="Caspar Addyman" w:date="2018-02-23T10:47:00Z">
        <w:r w:rsidR="009910CA" w:rsidRPr="005C329F" w:rsidDel="001A3203">
          <w:rPr>
            <w:lang w:val="en"/>
          </w:rPr>
          <w:delText>people often smile and laugh in the absence of humour, and people may feel amused without smiling or la</w:delText>
        </w:r>
        <w:r w:rsidR="00F81556" w:rsidDel="001A3203">
          <w:rPr>
            <w:lang w:val="en"/>
          </w:rPr>
          <w:delText xml:space="preserve">ughing, particularly when alone </w:delText>
        </w:r>
        <w:r w:rsidR="008D4EDD" w:rsidDel="001A3203">
          <w:rPr>
            <w:lang w:val="en"/>
          </w:rPr>
          <w:fldChar w:fldCharType="begin" w:fldLock="1"/>
        </w:r>
        <w:r w:rsidR="00920BFE" w:rsidDel="001A3203">
          <w:rPr>
            <w:lang w:val="en"/>
          </w:rPr>
          <w:delInstrText>ADDIN CSL_CITATION { "citationItems" : [ { "id" : "ITEM-1", "itemData" : { "author" : [ { "dropping-particle" : "", "family" : "Weisfeld", "given" : "Glenn E", "non-dropping-particle" : "", "parse-names" : false, "suffix" : "" } ], "container-title" : "Ethology and Sociobiology", "id" : "ITEM-1", "issue" : "2", "issued" : { "date-parts" : [ [ "1993" ] ] }, "page" : "141-169", "publisher" : "Elsevier", "title" : "The adaptive value of humor and laughter", "type" : "article-journal", "volume" : "14" }, "uris" : [ "http://www.mendeley.com/documents/?uuid=0b2ec7e3-1270-41df-88cc-c4a0116707c7" ] } ], "mendeley" : { "formattedCitation" : "(Weisfeld, 1993)", "plainTextFormattedCitation" : "(Weisfeld, 1993)", "previouslyFormattedCitation" : "(Weisfeld, 1993)" }, "properties" : {  }, "schema" : "https://github.com/citation-style-language/schema/raw/master/csl-citation.json" }</w:delInstrText>
        </w:r>
        <w:r w:rsidR="008D4EDD" w:rsidDel="001A3203">
          <w:rPr>
            <w:lang w:val="en"/>
          </w:rPr>
          <w:fldChar w:fldCharType="separate"/>
        </w:r>
        <w:r w:rsidR="008D4EDD" w:rsidRPr="008D4EDD" w:rsidDel="001A3203">
          <w:rPr>
            <w:noProof/>
            <w:lang w:val="en"/>
          </w:rPr>
          <w:delText>(Weisfeld, 1993)</w:delText>
        </w:r>
        <w:r w:rsidR="008D4EDD" w:rsidDel="001A3203">
          <w:rPr>
            <w:lang w:val="en"/>
          </w:rPr>
          <w:fldChar w:fldCharType="end"/>
        </w:r>
        <w:r w:rsidR="008D4EDD" w:rsidDel="001A3203">
          <w:rPr>
            <w:lang w:val="en"/>
          </w:rPr>
          <w:delText>.</w:delText>
        </w:r>
      </w:del>
    </w:p>
    <w:p w:rsidR="00F81556" w:rsidDel="001A3203" w:rsidRDefault="00F81556" w:rsidP="00AB2B68">
      <w:pPr>
        <w:autoSpaceDE w:val="0"/>
        <w:autoSpaceDN w:val="0"/>
        <w:adjustRightInd w:val="0"/>
        <w:spacing w:line="360" w:lineRule="auto"/>
        <w:ind w:firstLine="720"/>
        <w:rPr>
          <w:del w:id="236" w:author="Caspar Addyman" w:date="2018-02-23T10:47:00Z"/>
        </w:rPr>
      </w:pPr>
    </w:p>
    <w:p w:rsidR="009A1935" w:rsidRDefault="00F81556" w:rsidP="009A1935">
      <w:pPr>
        <w:spacing w:line="360" w:lineRule="auto"/>
        <w:ind w:firstLine="720"/>
        <w:rPr>
          <w:ins w:id="237" w:author="Caspar Addyman" w:date="2018-02-28T13:58:00Z"/>
        </w:rPr>
      </w:pPr>
      <w:r w:rsidRPr="00F81556">
        <w:t xml:space="preserve">Evidence for the sociality of laughter and smiling comes from a study by </w:t>
      </w:r>
      <w:r w:rsidR="00065DD9">
        <w:fldChar w:fldCharType="begin" w:fldLock="1"/>
      </w:r>
      <w:r w:rsidR="00920BFE">
        <w:instrText>ADDIN CSL_CITATION { "citationItems" : [ { "id" : "ITEM-1", "itemData" : { "DOI" : "10.1111/j.1439-0310.1989.tb00536.x", "ISSN" : "01791613", "author" : [ { "dropping-particle" : "", "family" : "Provine", "given" : "Robert R.", "non-dropping-particle" : "", "parse-names" : false, "suffix" : "" }, { "dropping-particle" : "", "family" : "Fischer", "given" : "Kenneth R.", "non-dropping-particle" : "", "parse-names" : false, "suffix" : "" } ], "container-title" : "Ethology", "id" : "ITEM-1", "issue" : "4", "issued" : { "date-parts" : [ [ "1989", "4", "26" ] ] }, "page" : "295-305", "title" : "Laughing, Smiling, and Talking: Relation to Sleeping and Social Context in Humans", "type" : "article-journal", "volume" : "83" }, "uris" : [ "http://www.mendeley.com/documents/?uuid=d914aa99-4f75-31fa-a066-cceef136669f" ] } ], "mendeley" : { "formattedCitation" : "(Provine &amp; Fischer, 1989)", "manualFormatting" : "Provine and Fischer (1989)", "plainTextFormattedCitation" : "(Provine &amp; Fischer, 1989)", "previouslyFormattedCitation" : "(Provine &amp; Fischer, 1989)" }, "properties" : {  }, "schema" : "https://github.com/citation-style-language/schema/raw/master/csl-citation.json" }</w:instrText>
      </w:r>
      <w:r w:rsidR="00065DD9">
        <w:fldChar w:fldCharType="separate"/>
      </w:r>
      <w:r w:rsidR="00065DD9" w:rsidRPr="00065DD9">
        <w:rPr>
          <w:noProof/>
        </w:rPr>
        <w:t xml:space="preserve">Provine </w:t>
      </w:r>
      <w:r w:rsidR="00065DD9">
        <w:rPr>
          <w:noProof/>
        </w:rPr>
        <w:t xml:space="preserve">and </w:t>
      </w:r>
      <w:r w:rsidR="00065DD9" w:rsidRPr="00065DD9">
        <w:rPr>
          <w:noProof/>
        </w:rPr>
        <w:t>Fischer</w:t>
      </w:r>
      <w:r w:rsidR="00065DD9">
        <w:rPr>
          <w:noProof/>
        </w:rPr>
        <w:t xml:space="preserve"> (</w:t>
      </w:r>
      <w:r w:rsidR="00065DD9" w:rsidRPr="00065DD9">
        <w:rPr>
          <w:noProof/>
        </w:rPr>
        <w:t>1989)</w:t>
      </w:r>
      <w:r w:rsidR="00065DD9">
        <w:fldChar w:fldCharType="end"/>
      </w:r>
      <w:r w:rsidR="00065DD9">
        <w:t xml:space="preserve"> </w:t>
      </w:r>
      <w:r w:rsidRPr="00F81556">
        <w:t>in which students were asked to keep laughter diaries in which they recorded all instances of laughing, smilin</w:t>
      </w:r>
      <w:r>
        <w:t xml:space="preserve">g and talking in a given week. </w:t>
      </w:r>
      <w:r w:rsidRPr="00F81556">
        <w:t>Results revealed t</w:t>
      </w:r>
      <w:r w:rsidR="004D05A9">
        <w:t xml:space="preserve">hat </w:t>
      </w:r>
      <w:r w:rsidRPr="00F81556">
        <w:t>laughter was over 30 times, and smiling over six times, more likely to occur in social than in solitary situations.</w:t>
      </w:r>
      <w:r w:rsidR="004D05A9">
        <w:rPr>
          <w:lang w:val="en"/>
        </w:rPr>
        <w:t xml:space="preserve"> </w:t>
      </w:r>
      <w:r w:rsidR="00065DD9">
        <w:rPr>
          <w:lang w:val="en"/>
        </w:rPr>
        <w:fldChar w:fldCharType="begin" w:fldLock="1"/>
      </w:r>
      <w:r w:rsidR="00221B97">
        <w:rPr>
          <w:lang w:val="en"/>
        </w:rPr>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"mendeley" : { "formattedCitation" : "(Provine, 2001)", "manualFormatting" : "Provine (2001)", "plainTextFormattedCitation" : "(Provine, 2001)", "previouslyFormattedCitation" : "(Provine, 2001)" }, "properties" : {  }, "schema" : "https://github.com/citation-style-language/schema/raw/master/csl-citation.json" }</w:instrText>
      </w:r>
      <w:r w:rsidR="00065DD9">
        <w:rPr>
          <w:lang w:val="en"/>
        </w:rPr>
        <w:fldChar w:fldCharType="separate"/>
      </w:r>
      <w:r w:rsidR="00065DD9">
        <w:rPr>
          <w:noProof/>
          <w:lang w:val="en"/>
        </w:rPr>
        <w:t>Provine</w:t>
      </w:r>
      <w:r w:rsidR="00065DD9" w:rsidRPr="00065DD9">
        <w:rPr>
          <w:noProof/>
          <w:lang w:val="en"/>
        </w:rPr>
        <w:t xml:space="preserve"> </w:t>
      </w:r>
      <w:r w:rsidR="00065DD9">
        <w:rPr>
          <w:noProof/>
          <w:lang w:val="en"/>
        </w:rPr>
        <w:t>(</w:t>
      </w:r>
      <w:r w:rsidR="00065DD9" w:rsidRPr="00065DD9">
        <w:rPr>
          <w:noProof/>
          <w:lang w:val="en"/>
        </w:rPr>
        <w:t>2001)</w:t>
      </w:r>
      <w:r w:rsidR="00065DD9">
        <w:rPr>
          <w:lang w:val="en"/>
        </w:rPr>
        <w:fldChar w:fldCharType="end"/>
      </w:r>
      <w:r w:rsidR="009910CA" w:rsidRPr="005C329F">
        <w:rPr>
          <w:lang w:val="en"/>
        </w:rPr>
        <w:t xml:space="preserve"> proposes that laughter, rather like mutual grooming in primate troops, serves a nonlinguistic function in creating social bonds, reinforcing friendships, and drawing people into the fold.</w:t>
      </w:r>
      <w:ins w:id="238" w:author="Caspar Addyman" w:date="2018-02-27T21:13:00Z">
        <w:r w:rsidR="00CB3DB6">
          <w:rPr>
            <w:lang w:val="en"/>
          </w:rPr>
          <w:t xml:space="preserve"> </w:t>
        </w:r>
      </w:ins>
      <w:r w:rsidR="009910CA" w:rsidRPr="005C329F">
        <w:rPr>
          <w:lang w:val="en"/>
        </w:rPr>
        <w:t xml:space="preserve">  </w:t>
      </w:r>
      <w:r>
        <w:rPr>
          <w:lang w:val="en"/>
        </w:rPr>
        <w:t>D</w:t>
      </w:r>
      <w:r w:rsidR="009910CA" w:rsidRPr="005C329F">
        <w:rPr>
          <w:lang w:val="en"/>
        </w:rPr>
        <w:t xml:space="preserve">uring conversation, laughter seems to be synchronised into the speech stream in an orderly manner, a phenomenon known as the </w:t>
      </w:r>
      <w:r w:rsidR="009910CA" w:rsidRPr="005C329F">
        <w:rPr>
          <w:i/>
          <w:lang w:val="en"/>
        </w:rPr>
        <w:t>punctuation effect</w:t>
      </w:r>
      <w:r w:rsidR="009910CA" w:rsidRPr="005C329F">
        <w:rPr>
          <w:lang w:val="en"/>
        </w:rPr>
        <w:t xml:space="preserve">.  Through covertly observing human interaction in a variety of everyday settings such as shopping malls, restaurants or bars, </w:t>
      </w:r>
      <w:r w:rsidR="00F52EEA">
        <w:rPr>
          <w:lang w:val="en"/>
        </w:rPr>
        <w:fldChar w:fldCharType="begin" w:fldLock="1"/>
      </w:r>
      <w:r w:rsidR="00920BFE">
        <w:rPr>
          <w:lang w:val="en"/>
        </w:rPr>
        <w:instrText>ADDIN CSL_CITATION { "citationItems" : [ { "id" : "ITEM-1", "itemData" : { "DOI" : "10.1111/j.1439-0310.1993.tb00478.x", "ISSN" : "01791613", "author" : [ { "dropping-particle" : "", "family" : "Provine", "given" : "Robert R.", "non-dropping-particle" : "", "parse-names" : false, "suffix" : "" } ], "container-title" : "Ethology", "id" : "ITEM-1", "issue" : "4", "issued" : { "date-parts" : [ [ "1993", "4", "26" ] ] }, "page" : "291-298", "publisher" : "Blackwell Publishing Ltd", "title" : "Laughter Punctuates Speech: Linguistic, Social and Gender Contexts of Laughter", "type" : "article-journal", "volume" : "95" }, "uris" : [ "http://www.mendeley.com/documents/?uuid=1fe88ff5-2ed6-32a9-b2b4-4b02c9f0615c" ] } ], "mendeley" : { "formattedCitation" : "(Provine, 1993)", "manualFormatting" : "Provine (1993)", "plainTextFormattedCitation" : "(Provine, 1993)", "previouslyFormattedCitation" : "(Provine, 1993)" }, "properties" : {  }, "schema" : "https://github.com/citation-style-language/schema/raw/master/csl-citation.json" }</w:instrText>
      </w:r>
      <w:r w:rsidR="00F52EEA">
        <w:rPr>
          <w:lang w:val="en"/>
        </w:rPr>
        <w:fldChar w:fldCharType="separate"/>
      </w:r>
      <w:r w:rsidR="00F52EEA">
        <w:rPr>
          <w:noProof/>
          <w:lang w:val="en"/>
        </w:rPr>
        <w:t>Provine (</w:t>
      </w:r>
      <w:r w:rsidR="00F52EEA" w:rsidRPr="00F52EEA">
        <w:rPr>
          <w:noProof/>
          <w:lang w:val="en"/>
        </w:rPr>
        <w:t>1993)</w:t>
      </w:r>
      <w:r w:rsidR="00F52EEA">
        <w:rPr>
          <w:lang w:val="en"/>
        </w:rPr>
        <w:fldChar w:fldCharType="end"/>
      </w:r>
      <w:r w:rsidR="00F52EEA">
        <w:rPr>
          <w:lang w:val="en"/>
        </w:rPr>
        <w:t xml:space="preserve"> </w:t>
      </w:r>
      <w:r w:rsidR="009910CA" w:rsidRPr="005C329F">
        <w:rPr>
          <w:lang w:val="en"/>
        </w:rPr>
        <w:t xml:space="preserve">recorded the amount of laughter </w:t>
      </w:r>
      <w:r>
        <w:rPr>
          <w:lang w:val="en"/>
        </w:rPr>
        <w:t>in natural interactions</w:t>
      </w:r>
      <w:r w:rsidR="009910CA" w:rsidRPr="005C329F">
        <w:rPr>
          <w:lang w:val="en"/>
        </w:rPr>
        <w:t>.  Rather than the expected results of the audience laughing more than the speaker, the opposite was true, laughter amongst the speakers being on average 46% higher than that of the audience.  It was further noted that most of the speaker’s pre-laughter comments were not in the l</w:t>
      </w:r>
      <w:r w:rsidR="00F52EEA">
        <w:rPr>
          <w:lang w:val="en"/>
        </w:rPr>
        <w:t xml:space="preserve">east humorous, leading </w:t>
      </w:r>
      <w:r w:rsidR="00F52EEA">
        <w:rPr>
          <w:lang w:val="en"/>
        </w:rPr>
        <w:fldChar w:fldCharType="begin" w:fldLock="1"/>
      </w:r>
      <w:r w:rsidR="00920BFE">
        <w:rPr>
          <w:lang w:val="en"/>
        </w:rPr>
        <w:instrText>ADDIN CSL_CITATION { "citationItems" : [ { "id" : "ITEM-1", "itemData" : { "DOI" : "10.1111/j.0963-7214.2004.00311.x", "ISBN" : "09637214", "ISSN" : "09637214", "PMID" : "15181621", "abstract" : "Laughter is an instinctive, contagious, stereotyped, unconsciously controlled, social play vocalization that is unusual in solitary settings. Laughter punctuates speech and is not typically humor related, speakers often laugh more often than their audience, and male speakers are the best laugh getters. Laughter evolved from the labored breathing of physical play, with the characteristic\u201cpant-pant\u201d laugh of chimpanzees and derivative\u201cha-ha\u201d of humans signaling (\u201critualizing\u201d) its rowdy origin. Laughter reveals that breath control is why humans can speak and chimpanzees cannot. The evolution of bipedality in human ancestors freed the thorax of its support role in quadrupedal locomotion, a critical step in uncoupling breathing from running, providing humans with the flexible breath control necessary for speech and our characteristic laugh. Tickle, an ancient laughter stimulus, is a means of communication between preverbal infants and mothers, and between friends, family, and lovers. Because you cannot tickle yourself, tickle involves a neurological self/nonself discrimination, providing the most primitive social scenario.", "author" : [ { "dropping-particle" : "", "family" : "Provine", "given" : "Robert R.", "non-dropping-particle" : "", "parse-names" : false, "suffix" : "" } ], "container-title" : "Current Directions in Psychological Science", "id" : "ITEM-1", "issue" : "6", "issued" : { "date-parts" : [ [ "2004", "12", "23" ] ] }, "page" : "215-218", "title" : "Laughing, tickling, and the evolution of speech and self", "type" : "article-journal", "volume" : "13" }, "uris" : [ "http://www.mendeley.com/documents/?uuid=7ffc9b2c-edfb-40ff-8593-ac71bbb0fef5" ] } ], "mendeley" : { "formattedCitation" : "(Provine, 2004)", "manualFormatting" : "Provine (2004)", "plainTextFormattedCitation" : "(Provine, 2004)", "previouslyFormattedCitation" : "(Provine, 2004)" }, "properties" : {  }, "schema" : "https://github.com/citation-style-language/schema/raw/master/csl-citation.json" }</w:instrText>
      </w:r>
      <w:r w:rsidR="00F52EEA">
        <w:rPr>
          <w:lang w:val="en"/>
        </w:rPr>
        <w:fldChar w:fldCharType="separate"/>
      </w:r>
      <w:r w:rsidR="00F52EEA">
        <w:rPr>
          <w:noProof/>
          <w:lang w:val="en"/>
        </w:rPr>
        <w:t>Provine (</w:t>
      </w:r>
      <w:r w:rsidR="00F52EEA" w:rsidRPr="00F52EEA">
        <w:rPr>
          <w:noProof/>
          <w:lang w:val="en"/>
        </w:rPr>
        <w:t>2004)</w:t>
      </w:r>
      <w:r w:rsidR="00F52EEA">
        <w:rPr>
          <w:lang w:val="en"/>
        </w:rPr>
        <w:fldChar w:fldCharType="end"/>
      </w:r>
      <w:r w:rsidR="00F52EEA">
        <w:rPr>
          <w:lang w:val="en"/>
        </w:rPr>
        <w:t xml:space="preserve"> to </w:t>
      </w:r>
      <w:r w:rsidR="009910CA" w:rsidRPr="005C329F">
        <w:rPr>
          <w:lang w:val="en"/>
        </w:rPr>
        <w:t>suggest that the essential ingredient for laughter, rather than being a joke, is the presence of another person.</w:t>
      </w:r>
      <w:ins w:id="239" w:author="Caspar Addyman" w:date="2018-02-23T13:50:00Z">
        <w:r w:rsidR="00C97D11">
          <w:rPr>
            <w:lang w:val="en"/>
          </w:rPr>
          <w:t xml:space="preserve"> </w:t>
        </w:r>
      </w:ins>
      <w:ins w:id="240" w:author="Caspar Addyman" w:date="2018-02-27T21:23:00Z">
        <w:r w:rsidR="00C8610C">
          <w:rPr>
            <w:lang w:val="en"/>
          </w:rPr>
          <w:t>Interestingly</w:t>
        </w:r>
      </w:ins>
      <w:ins w:id="241" w:author="Caspar Addyman" w:date="2018-02-27T21:22:00Z">
        <w:r w:rsidR="00C8610C">
          <w:rPr>
            <w:lang w:val="en"/>
          </w:rPr>
          <w:t xml:space="preserve">, </w:t>
        </w:r>
      </w:ins>
      <w:ins w:id="242" w:author="Caspar Addyman" w:date="2018-02-27T21:21:00Z">
        <w:r w:rsidR="00C44728">
          <w:rPr>
            <w:lang w:val="en"/>
          </w:rPr>
          <w:fldChar w:fldCharType="begin" w:fldLock="1"/>
        </w:r>
      </w:ins>
      <w:r w:rsidR="00E224CF">
        <w:rPr>
          <w:lang w:val="en"/>
        </w:rPr>
        <w:instrText>ADDIN CSL_CITATION { "citationItems" : [ { "id" : "ITEM-1", "itemData" : { "DOI" : "10.1016/j.evolhumbehav.2012.07.002", "ISBN" : "1090-5138", "ISSN" : "10905138", "abstract" : "Recent studies suggest that laughter plays an important role in social bonding. Human communities are much larger than those of other primates and hence require more time to be devoted to social maintenance activities. Yet, there is an upper limit on the amount of time that can be dedicated to social demands, and, in nonhuman primates, this sets an upper limit on social group size. It has been suggested that laughter provides the additional bonding capacity in humans by allowing an increase in the size of the \"grooming group.\" In this study of freely forming laughter groups, we show that laughter allows a threefold increase in the number of bonds that can be \"groomed\" at the same time. This would enable a very significant increase in the size of community that could be bonded. \u00a9 2012 Elsevier Inc.", "author" : [ { "dropping-particle" : "", "family" : "Dezecache", "given" : "Guillaume", "non-dropping-particle" : "", "parse-names" : false, "suffix" : "" }, { "dropping-particle" : "", "family" : "Dunbar", "given" : "R. I.M.", "non-dropping-particle" : "", "parse-names" : false, "suffix" : "" } ], "container-title" : "Evolution and Human Behavior", "id" : "ITEM-1", "issue" : "6", "issued" : { "date-parts" : [ [ "2012", "11", "1" ] ] }, "page" : "775-779", "publisher" : "Elsevier", "title" : "Sharing the joke: The size of natural laughter groups", "type" : "article-journal", "volume" : "33" }, "uris" : [ "http://www.mendeley.com/documents/?uuid=6701d155-8ef5-30ae-9a0e-cab301745de4" ] } ], "mendeley" : { "formattedCitation" : "(Dezecache &amp; Dunbar, 2012)", "manualFormatting" : "Dezecache and Dunbar (2012)", "plainTextFormattedCitation" : "(Dezecache &amp; Dunbar, 2012)", "previouslyFormattedCitation" : "(Dezecache &amp; Dunbar, 2012)" }, "properties" : {  }, "schema" : "https://github.com/citation-style-language/schema/raw/master/csl-citation.json" }</w:instrText>
      </w:r>
      <w:ins w:id="243" w:author="Caspar Addyman" w:date="2018-02-27T21:21:00Z">
        <w:r w:rsidR="00C44728">
          <w:rPr>
            <w:lang w:val="en"/>
          </w:rPr>
          <w:fldChar w:fldCharType="separate"/>
        </w:r>
        <w:r w:rsidR="00C44728" w:rsidRPr="00966D8C">
          <w:rPr>
            <w:noProof/>
            <w:lang w:val="en"/>
          </w:rPr>
          <w:t xml:space="preserve">Dezecache </w:t>
        </w:r>
        <w:r w:rsidR="00C44728">
          <w:rPr>
            <w:noProof/>
            <w:lang w:val="en"/>
          </w:rPr>
          <w:t>and</w:t>
        </w:r>
        <w:r w:rsidR="00C44728" w:rsidRPr="00966D8C">
          <w:rPr>
            <w:noProof/>
            <w:lang w:val="en"/>
          </w:rPr>
          <w:t xml:space="preserve"> Dunbar </w:t>
        </w:r>
        <w:r w:rsidR="00C44728">
          <w:rPr>
            <w:noProof/>
            <w:lang w:val="en"/>
          </w:rPr>
          <w:t>(</w:t>
        </w:r>
        <w:r w:rsidR="00C44728" w:rsidRPr="00966D8C">
          <w:rPr>
            <w:noProof/>
            <w:lang w:val="en"/>
          </w:rPr>
          <w:t>2012)</w:t>
        </w:r>
        <w:r w:rsidR="00C44728">
          <w:rPr>
            <w:lang w:val="en"/>
          </w:rPr>
          <w:fldChar w:fldCharType="end"/>
        </w:r>
        <w:r w:rsidR="00C44728">
          <w:rPr>
            <w:lang w:val="en"/>
          </w:rPr>
          <w:t xml:space="preserve"> </w:t>
        </w:r>
      </w:ins>
      <w:ins w:id="244" w:author="Caspar Addyman" w:date="2018-02-27T21:22:00Z">
        <w:r w:rsidR="00C8610C">
          <w:rPr>
            <w:lang w:val="en"/>
          </w:rPr>
          <w:t>found that laughter subgroups remained</w:t>
        </w:r>
      </w:ins>
      <w:ins w:id="245" w:author="Caspar Addyman" w:date="2018-02-27T21:23:00Z">
        <w:r w:rsidR="00C8610C">
          <w:rPr>
            <w:lang w:val="en"/>
          </w:rPr>
          <w:t xml:space="preserve"> </w:t>
        </w:r>
      </w:ins>
      <w:ins w:id="246" w:author="Caspar Addyman" w:date="2018-02-27T21:24:00Z">
        <w:r w:rsidR="00C8610C">
          <w:rPr>
            <w:lang w:val="en"/>
          </w:rPr>
          <w:t>small (around 3-4 people) even as social groups became much larger.</w:t>
        </w:r>
      </w:ins>
      <w:ins w:id="247" w:author="Caspar Addyman" w:date="2018-02-27T21:25:00Z">
        <w:r w:rsidR="00C8610C">
          <w:rPr>
            <w:lang w:val="en"/>
          </w:rPr>
          <w:t xml:space="preserve"> </w:t>
        </w:r>
      </w:ins>
    </w:p>
    <w:p w:rsidR="009A1935" w:rsidDel="009A1935" w:rsidRDefault="009A1935" w:rsidP="009A1935">
      <w:pPr>
        <w:rPr>
          <w:del w:id="248" w:author="Caspar Addyman" w:date="2018-02-28T13:58:00Z"/>
        </w:rPr>
      </w:pPr>
    </w:p>
    <w:p w:rsidR="009A1935" w:rsidRDefault="009A1935" w:rsidP="009A1935"/>
    <w:p w:rsidR="009910CA" w:rsidDel="0051706E" w:rsidRDefault="009910CA" w:rsidP="0051706E">
      <w:pPr>
        <w:autoSpaceDE w:val="0"/>
        <w:autoSpaceDN w:val="0"/>
        <w:adjustRightInd w:val="0"/>
        <w:spacing w:line="360" w:lineRule="auto"/>
        <w:rPr>
          <w:del w:id="249" w:author="Caspar Addyman" w:date="2018-02-27T20:50:00Z"/>
          <w:lang w:val="en"/>
        </w:rPr>
      </w:pPr>
    </w:p>
    <w:p w:rsidR="00285E8D" w:rsidDel="003105E9" w:rsidRDefault="004D05A9" w:rsidP="009910CA">
      <w:pPr>
        <w:autoSpaceDE w:val="0"/>
        <w:autoSpaceDN w:val="0"/>
        <w:adjustRightInd w:val="0"/>
        <w:spacing w:line="360" w:lineRule="auto"/>
        <w:ind w:firstLine="720"/>
        <w:rPr>
          <w:del w:id="250" w:author="Caspar Addyman" w:date="2018-02-23T11:40:00Z"/>
          <w:lang w:val="en"/>
        </w:rPr>
      </w:pPr>
      <w:del w:id="251" w:author="Caspar Addyman" w:date="2018-02-23T11:40:00Z">
        <w:r w:rsidDel="003105E9">
          <w:rPr>
            <w:lang w:val="en"/>
          </w:rPr>
          <w:delText>Darwin</w:delText>
        </w:r>
        <w:r w:rsidR="00285E8D" w:rsidDel="003105E9">
          <w:rPr>
            <w:lang w:val="en"/>
          </w:rPr>
          <w:delText xml:space="preserve"> and others thought smiling and laughter were </w:delText>
        </w:r>
        <w:r w:rsidDel="003105E9">
          <w:rPr>
            <w:lang w:val="en"/>
          </w:rPr>
          <w:delText>manifestation</w:delText>
        </w:r>
        <w:r w:rsidR="00285E8D" w:rsidDel="003105E9">
          <w:rPr>
            <w:lang w:val="en"/>
          </w:rPr>
          <w:delText>s</w:delText>
        </w:r>
        <w:r w:rsidDel="003105E9">
          <w:rPr>
            <w:lang w:val="en"/>
          </w:rPr>
          <w:delText xml:space="preserve"> of </w:delText>
        </w:r>
        <w:r w:rsidR="00285E8D" w:rsidDel="003105E9">
          <w:rPr>
            <w:lang w:val="en"/>
          </w:rPr>
          <w:delText xml:space="preserve">degrees of intense </w:delText>
        </w:r>
        <w:r w:rsidDel="003105E9">
          <w:rPr>
            <w:lang w:val="en"/>
          </w:rPr>
          <w:delText xml:space="preserve">happiness </w:delText>
        </w:r>
        <w:r w:rsidR="00F52EEA" w:rsidDel="003105E9">
          <w:rPr>
            <w:lang w:val="en"/>
          </w:rPr>
          <w:fldChar w:fldCharType="begin" w:fldLock="1"/>
        </w:r>
        <w:r w:rsidR="00920BFE" w:rsidDel="003105E9">
          <w:rPr>
            <w:lang w:val="en"/>
          </w:rPr>
          <w:delInstrText>ADDIN CSL_CITATION { "citationItems" : [ { "id" : "ITEM-1", "itemData" : { "author" : [ { "dropping-particle" : "", "family" : "Darwin", "given" : "Charles", "non-dropping-particle" : "", "parse-names" : false, "suffix" : "" } ], "id" : "ITEM-1", "issued" : { "date-parts" : [ [ "1872" ] ] }, "publisher" : "John Murray", "publisher-place" : "London", "title" : "The expression of emotion in man and animals", "type" : "book" }, "uris" : [ "http://www.mendeley.com/documents/?uuid=611b5e5f-22c6-4f48-bd64-14ce46bbae60" ] }, { "id" : "ITEM-2", "itemData" : { "ISBN" : "9780891060246", "abstract" : "Reprint. Originally published: Englewood Cliffs, N.J. : Prentice-Hall, 1975. Illustration on inside back cover. Includes index.", "author" : [ { "dropping-particle" : "", "family" : "Ekman", "given" : "Paul.", "non-dropping-particle" : "", "parse-names" : false, "suffix" : "" }, { "dropping-particle" : "V.", "family" : "Friesen", "given" : "Wallace", "non-dropping-particle" : "", "parse-names" : false, "suffix" : "" } ], "edition" : "Reprint editio.", "id" : "ITEM-2", "issued" : { "date-parts" : [ [ "1984" ] ] }, "number-of-pages" : "212", "publisher" : "Consulting Psychologists Press", "publisher-place" : "Palo Alto  Ca.", "title" : "Unmasking the face : a guide to recognizing emotions from facial clues", "type" : "book" }, "uris" : [ "http://www.mendeley.com/documents/?uuid=ebe14358-9e98-3c8e-91fa-2052f3f12fec" ] } ], "mendeley" : { "formattedCitation" : "(Darwin, 1872; Ekman &amp; Friesen, 1984)", "plainTextFormattedCitation" : "(Darwin, 1872; Ekman &amp; Friesen, 1984)", "previouslyFormattedCitation" : "(Darwin, 1872; Ekman &amp; Friesen, 1984)" }, "properties" : {  }, "schema" : "https://github.com/citation-style-language/schema/raw/master/csl-citation.json" }</w:delInstrText>
        </w:r>
        <w:r w:rsidR="00F52EEA" w:rsidDel="003105E9">
          <w:rPr>
            <w:lang w:val="en"/>
          </w:rPr>
          <w:fldChar w:fldCharType="separate"/>
        </w:r>
        <w:r w:rsidR="00F52EEA" w:rsidRPr="00F52EEA" w:rsidDel="003105E9">
          <w:rPr>
            <w:noProof/>
            <w:lang w:val="en"/>
          </w:rPr>
          <w:delText>(Darwin, 1872; Ekman &amp; Friesen, 1984)</w:delText>
        </w:r>
        <w:r w:rsidR="00F52EEA" w:rsidDel="003105E9">
          <w:rPr>
            <w:lang w:val="en"/>
          </w:rPr>
          <w:fldChar w:fldCharType="end"/>
        </w:r>
        <w:r w:rsidR="00285E8D" w:rsidDel="003105E9">
          <w:rPr>
            <w:lang w:val="en"/>
          </w:rPr>
          <w:delText xml:space="preserve">. But </w:delText>
        </w:r>
      </w:del>
      <w:ins w:id="252" w:author="Sarah Rees" w:date="2018-02-09T13:14:00Z">
        <w:del w:id="253" w:author="Caspar Addyman" w:date="2018-02-23T11:40:00Z">
          <w:r w:rsidR="00403603" w:rsidDel="003105E9">
            <w:rPr>
              <w:lang w:val="en"/>
            </w:rPr>
            <w:delText xml:space="preserve">However, </w:delText>
          </w:r>
        </w:del>
      </w:ins>
      <w:del w:id="254" w:author="Caspar Addyman" w:date="2018-02-23T11:40:00Z">
        <w:r w:rsidR="005965D0" w:rsidDel="003105E9">
          <w:rPr>
            <w:lang w:val="en"/>
          </w:rPr>
          <w:delText>several</w:delText>
        </w:r>
        <w:r w:rsidR="00285E8D" w:rsidDel="003105E9">
          <w:rPr>
            <w:lang w:val="en"/>
          </w:rPr>
          <w:delText xml:space="preserve"> studies support the contrasting hypothesis that smiling is primarily </w:delText>
        </w:r>
        <w:r w:rsidR="005965D0" w:rsidDel="003105E9">
          <w:rPr>
            <w:lang w:val="en"/>
          </w:rPr>
          <w:delText xml:space="preserve">a </w:delText>
        </w:r>
        <w:r w:rsidR="00285E8D" w:rsidDel="003105E9">
          <w:rPr>
            <w:lang w:val="en"/>
          </w:rPr>
          <w:delText xml:space="preserve">social indication of friendliness. </w:delText>
        </w:r>
        <w:r w:rsidR="00F52EEA" w:rsidDel="003105E9">
          <w:rPr>
            <w:lang w:val="en"/>
          </w:rPr>
          <w:delText>Kraut and</w:delText>
        </w:r>
        <w:r w:rsidR="009910CA" w:rsidRPr="005C329F" w:rsidDel="003105E9">
          <w:rPr>
            <w:lang w:val="en"/>
          </w:rPr>
          <w:delText xml:space="preserve"> Johnson </w:delText>
        </w:r>
        <w:r w:rsidR="00F52EEA" w:rsidDel="003105E9">
          <w:rPr>
            <w:lang w:val="en"/>
          </w:rPr>
          <w:fldChar w:fldCharType="begin" w:fldLock="1"/>
        </w:r>
        <w:r w:rsidR="00920BFE" w:rsidDel="003105E9">
          <w:rPr>
            <w:lang w:val="en"/>
          </w:rPr>
          <w:delInstrText>ADDIN CSL_CITATION { "citationItems" : [ { "id" : "ITEM-1", "itemData" : { "author" : [ { "dropping-particle" : "", "family" : "Kraut", "given" : "Robert E", "non-dropping-particle" : "", "parse-names" : false, "suffix" : "" }, { "dropping-particle" : "", "family" : "Johnston", "given" : "Robert E", "non-dropping-particle" : "", "parse-names" : false, "suffix" : "" } ], "container-title" : "Journal of personality and social psychology", "id" : "ITEM-1", "issue" : "9", "issued" : { "date-parts" : [ [ "1979" ] ] }, "page" : "1539", "publisher" : "American Psychological Association", "title" : "Social and emotional messages of smiling: An ethological approach.", "type" : "article-journal", "volume" : "37" }, "uris" : [ "http://www.mendeley.com/documents/?uuid=c8863965-989e-4f75-ba8c-d2932719c1ec" ] } ], "mendeley" : { "formattedCitation" : "(Kraut &amp; Johnston, 1979)", "manualFormatting" : "(1979)", "plainTextFormattedCitation" : "(Kraut &amp; Johnston, 1979)", "previouslyFormattedCitation" : "(Kraut &amp; Johnston, 1979)" }, "properties" : {  }, "schema" : "https://github.com/citation-style-language/schema/raw/master/csl-citation.json" }</w:delInstrText>
        </w:r>
        <w:r w:rsidR="00F52EEA" w:rsidDel="003105E9">
          <w:rPr>
            <w:lang w:val="en"/>
          </w:rPr>
          <w:fldChar w:fldCharType="separate"/>
        </w:r>
        <w:r w:rsidR="00F52EEA" w:rsidDel="003105E9">
          <w:rPr>
            <w:noProof/>
            <w:lang w:val="en"/>
          </w:rPr>
          <w:delText>(</w:delText>
        </w:r>
        <w:r w:rsidR="00F52EEA" w:rsidRPr="00F52EEA" w:rsidDel="003105E9">
          <w:rPr>
            <w:noProof/>
            <w:lang w:val="en"/>
          </w:rPr>
          <w:delText>1979)</w:delText>
        </w:r>
        <w:r w:rsidR="00F52EEA" w:rsidDel="003105E9">
          <w:rPr>
            <w:lang w:val="en"/>
          </w:rPr>
          <w:fldChar w:fldCharType="end"/>
        </w:r>
        <w:r w:rsidR="009910CA" w:rsidRPr="005C329F" w:rsidDel="003105E9">
          <w:rPr>
            <w:lang w:val="en"/>
          </w:rPr>
          <w:delText xml:space="preserve"> </w:delText>
        </w:r>
        <w:r w:rsidR="00285E8D" w:rsidDel="003105E9">
          <w:rPr>
            <w:lang w:val="en"/>
          </w:rPr>
          <w:delText xml:space="preserve">observed people in a </w:delText>
        </w:r>
        <w:r w:rsidR="009910CA" w:rsidRPr="005C329F" w:rsidDel="003105E9">
          <w:rPr>
            <w:lang w:val="en"/>
          </w:rPr>
          <w:delText>bowling alley</w:delText>
        </w:r>
        <w:r w:rsidR="00285E8D" w:rsidDel="003105E9">
          <w:rPr>
            <w:lang w:val="en"/>
          </w:rPr>
          <w:delText>. They found smiles were more likely</w:delText>
        </w:r>
      </w:del>
      <w:ins w:id="255" w:author="Sarah Rees" w:date="2018-02-07T19:36:00Z">
        <w:del w:id="256" w:author="Caspar Addyman" w:date="2018-02-23T11:40:00Z">
          <w:r w:rsidR="00DD014C" w:rsidDel="003105E9">
            <w:rPr>
              <w:lang w:val="en"/>
            </w:rPr>
            <w:delText xml:space="preserve"> when</w:delText>
          </w:r>
        </w:del>
      </w:ins>
      <w:del w:id="257" w:author="Caspar Addyman" w:date="2018-02-23T11:40:00Z">
        <w:r w:rsidR="00285E8D" w:rsidDel="003105E9">
          <w:rPr>
            <w:lang w:val="en"/>
          </w:rPr>
          <w:delText xml:space="preserve"> interacting with others than when scoring a strike. </w:delText>
        </w:r>
        <w:r w:rsidR="00D809F0" w:rsidDel="003105E9">
          <w:rPr>
            <w:lang w:val="en"/>
          </w:rPr>
          <w:fldChar w:fldCharType="begin" w:fldLock="1"/>
        </w:r>
        <w:r w:rsidR="00920BFE" w:rsidDel="003105E9">
          <w:rPr>
            <w:lang w:val="en"/>
          </w:rPr>
          <w:delInstrText>ADDIN CSL_CITATION { "citationItems" : [ { "id" : "ITEM-1", "itemData" : { "author" : [ { "dropping-particle" : "", "family" : "Fern\u00e1ndez-Dols", "given" : "Jos\u00e9-Miguel", "non-dropping-particle" : "", "parse-names" : false, "suffix" : "" }, { "dropping-particle" : "", "family" : "Ruiz-Belda", "given" : "Mar\\'\\ia-Angeles", "non-dropping-particle" : "", "parse-names" : false, "suffix" : "" } ], "container-title" : "Journal of personality and social psychology", "id" : "ITEM-1", "issue" : "6", "issued" : { "date-parts" : [ [ "1995" ] ] }, "page" : "1113", "publisher" : "American Psychological Association", "title" : "Are smiles a sign of happiness? Gold medal winners at the Olympic Games.", "type" : "article-journal", "volume" : "69" }, "uris" : [ "http://www.mendeley.com/documents/?uuid=2bb10a6f-d639-4223-871a-30fec9ab9b0c" ] } ], "mendeley" : { "formattedCitation" : "(Fern\u00e1ndez-Dols &amp; Ruiz-Belda, 1995)", "manualFormatting" : "Fern\u00e1ndez-Dols and Ruiz-Belda (1995)", "plainTextFormattedCitation" : "(Fern\u00e1ndez-Dols &amp; Ruiz-Belda, 1995)", "previouslyFormattedCitation" : "(Fern\u00e1ndez-Dols &amp; Ruiz-Belda, 1995)" }, "properties" : {  }, "schema" : "https://github.com/citation-style-language/schema/raw/master/csl-citation.json" }</w:delInstrText>
        </w:r>
        <w:r w:rsidR="00D809F0" w:rsidDel="003105E9">
          <w:rPr>
            <w:lang w:val="en"/>
          </w:rPr>
          <w:fldChar w:fldCharType="separate"/>
        </w:r>
        <w:r w:rsidR="00F9496E" w:rsidDel="003105E9">
          <w:rPr>
            <w:noProof/>
            <w:lang w:val="en"/>
          </w:rPr>
          <w:delText>Fernández-Dols and Ruiz-Belda (</w:delText>
        </w:r>
        <w:r w:rsidR="00D809F0" w:rsidRPr="00D809F0" w:rsidDel="003105E9">
          <w:rPr>
            <w:noProof/>
            <w:lang w:val="en"/>
          </w:rPr>
          <w:delText>1995)</w:delText>
        </w:r>
        <w:r w:rsidR="00D809F0" w:rsidDel="003105E9">
          <w:rPr>
            <w:lang w:val="en"/>
          </w:rPr>
          <w:fldChar w:fldCharType="end"/>
        </w:r>
        <w:r w:rsidR="00285E8D" w:rsidDel="003105E9">
          <w:rPr>
            <w:lang w:val="en"/>
          </w:rPr>
          <w:delText xml:space="preserve"> observed</w:delText>
        </w:r>
        <w:r w:rsidR="009910CA" w:rsidRPr="005C329F" w:rsidDel="003105E9">
          <w:rPr>
            <w:lang w:val="en"/>
          </w:rPr>
          <w:delText xml:space="preserve"> 22 gold medal winners at the presentation ceremony of the Barcelona Olympic Games</w:delText>
        </w:r>
        <w:r w:rsidDel="003105E9">
          <w:rPr>
            <w:lang w:val="en"/>
          </w:rPr>
          <w:delText>. M</w:delText>
        </w:r>
        <w:r w:rsidR="009910CA" w:rsidRPr="005C329F" w:rsidDel="003105E9">
          <w:rPr>
            <w:lang w:val="en"/>
          </w:rPr>
          <w:delText>edalists smiled most during face</w:delText>
        </w:r>
      </w:del>
      <w:ins w:id="258" w:author="Sarah Rees" w:date="2018-02-09T12:46:00Z">
        <w:del w:id="259" w:author="Caspar Addyman" w:date="2018-02-23T11:40:00Z">
          <w:r w:rsidR="00357C41" w:rsidDel="003105E9">
            <w:rPr>
              <w:lang w:val="en"/>
            </w:rPr>
            <w:delText>-</w:delText>
          </w:r>
        </w:del>
      </w:ins>
      <w:del w:id="260" w:author="Caspar Addyman" w:date="2018-02-23T11:40:00Z">
        <w:r w:rsidR="009910CA" w:rsidRPr="005C329F" w:rsidDel="003105E9">
          <w:rPr>
            <w:lang w:val="en"/>
          </w:rPr>
          <w:delText xml:space="preserve"> to</w:delText>
        </w:r>
      </w:del>
      <w:ins w:id="261" w:author="Sarah Rees" w:date="2018-02-09T12:46:00Z">
        <w:del w:id="262" w:author="Caspar Addyman" w:date="2018-02-23T11:40:00Z">
          <w:r w:rsidR="00357C41" w:rsidDel="003105E9">
            <w:rPr>
              <w:lang w:val="en"/>
            </w:rPr>
            <w:delText>-</w:delText>
          </w:r>
        </w:del>
      </w:ins>
      <w:del w:id="263" w:author="Caspar Addyman" w:date="2018-02-23T11:40:00Z">
        <w:r w:rsidR="009910CA" w:rsidRPr="005C329F" w:rsidDel="003105E9">
          <w:rPr>
            <w:lang w:val="en"/>
          </w:rPr>
          <w:delText xml:space="preserve"> face encounters associated with the actual presentation of their medals, but only sporadically during other times of the presentation ceremony</w:delText>
        </w:r>
        <w:r w:rsidR="00285E8D" w:rsidDel="003105E9">
          <w:rPr>
            <w:lang w:val="en"/>
          </w:rPr>
          <w:delText xml:space="preserve">. </w:delText>
        </w:r>
      </w:del>
    </w:p>
    <w:p w:rsidR="00D060C6" w:rsidDel="003105E9" w:rsidRDefault="00D060C6" w:rsidP="00D056EC">
      <w:pPr>
        <w:autoSpaceDE w:val="0"/>
        <w:autoSpaceDN w:val="0"/>
        <w:adjustRightInd w:val="0"/>
        <w:spacing w:line="360" w:lineRule="auto"/>
        <w:rPr>
          <w:del w:id="264" w:author="Caspar Addyman" w:date="2018-02-23T11:40:00Z"/>
          <w:lang w:val="en"/>
        </w:rPr>
        <w:pPrChange w:id="265" w:author="Caspar Addyman" w:date="2018-02-27T21:29:00Z">
          <w:pPr>
            <w:autoSpaceDE w:val="0"/>
            <w:autoSpaceDN w:val="0"/>
            <w:adjustRightInd w:val="0"/>
            <w:spacing w:line="360" w:lineRule="auto"/>
            <w:ind w:firstLine="720"/>
          </w:pPr>
        </w:pPrChange>
      </w:pPr>
    </w:p>
    <w:p w:rsidR="00DF2C79" w:rsidRDefault="00D060C6" w:rsidP="00C44728">
      <w:pPr>
        <w:autoSpaceDE w:val="0"/>
        <w:autoSpaceDN w:val="0"/>
        <w:adjustRightInd w:val="0"/>
        <w:spacing w:line="360" w:lineRule="auto"/>
        <w:ind w:firstLine="720"/>
        <w:rPr>
          <w:ins w:id="266" w:author="Caspar Addyman" w:date="2018-02-27T21:20:00Z"/>
          <w:lang w:val="en"/>
        </w:rPr>
      </w:pPr>
      <w:r>
        <w:rPr>
          <w:lang w:val="en"/>
        </w:rPr>
        <w:t xml:space="preserve">A number of </w:t>
      </w:r>
      <w:r w:rsidR="00C84BD1">
        <w:rPr>
          <w:lang w:val="en"/>
        </w:rPr>
        <w:t xml:space="preserve">studies </w:t>
      </w:r>
      <w:r>
        <w:rPr>
          <w:lang w:val="en"/>
        </w:rPr>
        <w:t xml:space="preserve">have </w:t>
      </w:r>
      <w:r w:rsidR="00C84BD1">
        <w:rPr>
          <w:lang w:val="en"/>
        </w:rPr>
        <w:t>link</w:t>
      </w:r>
      <w:r>
        <w:rPr>
          <w:lang w:val="en"/>
        </w:rPr>
        <w:t>ed</w:t>
      </w:r>
      <w:r w:rsidR="00C84BD1">
        <w:rPr>
          <w:lang w:val="en"/>
        </w:rPr>
        <w:t xml:space="preserve"> humorous laughter to social group size. </w:t>
      </w:r>
      <w:r w:rsidR="00BC5E2D">
        <w:rPr>
          <w:lang w:val="en"/>
        </w:rPr>
        <w:fldChar w:fldCharType="begin" w:fldLock="1"/>
      </w:r>
      <w:r w:rsidR="00920BFE">
        <w:rPr>
          <w:lang w:val="en"/>
        </w:rPr>
        <w:instrText>ADDIN CSL_CITATION { "citationItems" : [ { "id" : "ITEM-1", "itemData" : { "author" : [ { "dropping-particle" : "", "family" : "Morrison", "given" : "Jack", "non-dropping-particle" : "", "parse-names" : false, "suffix" : "" } ], "container-title" : "Sociometry", "id" : "ITEM-1", "issue" : "2", "issued" : { "date-parts" : [ [ "1940" ] ] }, "page" : "179-185", "publisher" : "JSTOR", "title" : "A note concerning investigations on the constancy of audience laughter", "type" : "article-journal", "volume" : "3" }, "uris" : [ "http://www.mendeley.com/documents/?uuid=85fbefe2-c787-416e-a583-7cd72b6b316e" ] } ], "mendeley" : { "formattedCitation" : "(Morrison, 1940)", "manualFormatting" : "Morrison (1940)", "plainTextFormattedCitation" : "(Morrison, 1940)", "previouslyFormattedCitation" : "(Morrison, 1940)" }, "properties" : {  }, "schema" : "https://github.com/citation-style-language/schema/raw/master/csl-citation.json" }</w:instrText>
      </w:r>
      <w:r w:rsidR="00BC5E2D">
        <w:rPr>
          <w:lang w:val="en"/>
        </w:rPr>
        <w:fldChar w:fldCharType="separate"/>
      </w:r>
      <w:r w:rsidR="00BC5E2D">
        <w:rPr>
          <w:noProof/>
          <w:lang w:val="en"/>
        </w:rPr>
        <w:t>Morrison (</w:t>
      </w:r>
      <w:r w:rsidR="00BC5E2D" w:rsidRPr="00BC5E2D">
        <w:rPr>
          <w:noProof/>
          <w:lang w:val="en"/>
        </w:rPr>
        <w:t>1940)</w:t>
      </w:r>
      <w:r w:rsidR="00BC5E2D">
        <w:rPr>
          <w:lang w:val="en"/>
        </w:rPr>
        <w:fldChar w:fldCharType="end"/>
      </w:r>
      <w:r w:rsidR="00BC5E2D">
        <w:rPr>
          <w:lang w:val="en"/>
        </w:rPr>
        <w:t xml:space="preserve"> </w:t>
      </w:r>
      <w:r w:rsidR="00C84BD1">
        <w:rPr>
          <w:lang w:val="en"/>
        </w:rPr>
        <w:t>found a</w:t>
      </w:r>
      <w:r w:rsidR="005817D2" w:rsidRPr="005C329F">
        <w:rPr>
          <w:lang w:val="en"/>
        </w:rPr>
        <w:t xml:space="preserve"> high positive correlation between audience size and the number of laughs elicited during </w:t>
      </w:r>
      <w:r w:rsidR="005817D2">
        <w:rPr>
          <w:lang w:val="en"/>
        </w:rPr>
        <w:t xml:space="preserve">a </w:t>
      </w:r>
      <w:r w:rsidR="005817D2" w:rsidRPr="005C329F">
        <w:rPr>
          <w:lang w:val="en"/>
        </w:rPr>
        <w:t>the</w:t>
      </w:r>
      <w:r w:rsidR="005817D2">
        <w:rPr>
          <w:lang w:val="en"/>
        </w:rPr>
        <w:t>atre</w:t>
      </w:r>
      <w:r w:rsidR="005817D2" w:rsidRPr="005C329F">
        <w:rPr>
          <w:lang w:val="en"/>
        </w:rPr>
        <w:t xml:space="preserve"> performance. </w:t>
      </w:r>
      <w:r w:rsidR="00BC5E2D">
        <w:rPr>
          <w:lang w:val="en"/>
        </w:rPr>
        <w:fldChar w:fldCharType="begin" w:fldLock="1"/>
      </w:r>
      <w:r w:rsidR="00920BFE">
        <w:rPr>
          <w:lang w:val="en"/>
        </w:rPr>
        <w:instrText>ADDIN CSL_CITATION { "citationItems" : [ { "id" : "ITEM-1", "itemData" : { "DOI" : "10.2466/pr0.1966.18.3.747", "ISSN" : "0033-2941", "author" : [ { "dropping-particle" : "", "family" : "Young", "given" : "Richard David", "non-dropping-particle" : "", "parse-names" : false, "suffix" : "" }, { "dropping-particle" : "", "family" : "Frye", "given" : "Margaret", "non-dropping-particle" : "", "parse-names" : false, "suffix" : "" } ], "container-title" : "Psychological Reports", "id" : "ITEM-1", "issue" : "3", "issued" : { "date-parts" : [ [ "1966", "6" ] ] }, "page" : "747-754", "title" : "Some are Laughing; Some are Not\u2014Why?", "type" : "article-journal", "volume" : "18" }, "uris" : [ "http://www.mendeley.com/documents/?uuid=01b55c28-7956-35b2-894f-a5f277299013" ] } ], "mendeley" : { "formattedCitation" : "(Young &amp; Frye, 1966)", "manualFormatting" : "Young and Frye (1966)", "plainTextFormattedCitation" : "(Young &amp; Frye, 1966)", "previouslyFormattedCitation" : "(Young &amp; Frye, 1966)" }, "properties" : {  }, "schema" : "https://github.com/citation-style-language/schema/raw/master/csl-citation.json" }</w:instrText>
      </w:r>
      <w:r w:rsidR="00BC5E2D">
        <w:rPr>
          <w:lang w:val="en"/>
        </w:rPr>
        <w:fldChar w:fldCharType="separate"/>
      </w:r>
      <w:r w:rsidR="00BC5E2D">
        <w:rPr>
          <w:noProof/>
          <w:lang w:val="en"/>
        </w:rPr>
        <w:t>Young and Frye (</w:t>
      </w:r>
      <w:r w:rsidR="00BC5E2D" w:rsidRPr="00BC5E2D">
        <w:rPr>
          <w:noProof/>
          <w:lang w:val="en"/>
        </w:rPr>
        <w:t>1966)</w:t>
      </w:r>
      <w:r w:rsidR="00BC5E2D">
        <w:rPr>
          <w:lang w:val="en"/>
        </w:rPr>
        <w:fldChar w:fldCharType="end"/>
      </w:r>
      <w:r w:rsidR="00BC5E2D">
        <w:rPr>
          <w:lang w:val="en"/>
        </w:rPr>
        <w:t xml:space="preserve"> </w:t>
      </w:r>
      <w:r w:rsidR="00C84BD1">
        <w:rPr>
          <w:lang w:val="en"/>
        </w:rPr>
        <w:t xml:space="preserve">found that undergraduates laughed more in response to </w:t>
      </w:r>
      <w:ins w:id="267" w:author="Sarah Rees" w:date="2018-02-07T20:11:00Z">
        <w:r w:rsidR="008D26F9">
          <w:rPr>
            <w:lang w:val="en"/>
          </w:rPr>
          <w:t xml:space="preserve">a </w:t>
        </w:r>
      </w:ins>
      <w:r w:rsidR="00C84BD1">
        <w:rPr>
          <w:lang w:val="en"/>
        </w:rPr>
        <w:t>joke in groups than when alone</w:t>
      </w:r>
      <w:ins w:id="268" w:author="Sarah Rees" w:date="2018-02-07T20:12:00Z">
        <w:r w:rsidR="008D26F9">
          <w:rPr>
            <w:lang w:val="en"/>
          </w:rPr>
          <w:t>,</w:t>
        </w:r>
      </w:ins>
      <w:r w:rsidR="00C84BD1">
        <w:rPr>
          <w:lang w:val="en"/>
        </w:rPr>
        <w:t xml:space="preserve"> but </w:t>
      </w:r>
      <w:r w:rsidR="005817D2" w:rsidRPr="005C329F">
        <w:rPr>
          <w:lang w:val="en"/>
        </w:rPr>
        <w:t>humour ratings</w:t>
      </w:r>
      <w:r w:rsidR="00C84BD1">
        <w:rPr>
          <w:lang w:val="en"/>
        </w:rPr>
        <w:t xml:space="preserve"> did not differ. </w:t>
      </w:r>
      <w:r w:rsidR="00BC5E2D">
        <w:rPr>
          <w:lang w:val="en"/>
        </w:rPr>
        <w:fldChar w:fldCharType="begin" w:fldLock="1"/>
      </w:r>
      <w:r w:rsidR="00920BFE">
        <w:rPr>
          <w:lang w:val="en"/>
        </w:rPr>
        <w:instrText>ADDIN CSL_CITATION { "citationItems" : [ { "id" : "ITEM-1", "itemData" : { "DOI" : "10.1037/0022-3514.60.2.229", "ISSN" : "0022-3514", "author" : [ { "dropping-particle" : "", "family" : "Fridlund", "given" : "Alan J.", "non-dropping-particle" : "", "parse-names" : false, "suffix" : "" } ], "container-title" : "Journal of Personality and Social Psychology", "id" : "ITEM-1", "issue" : "2", "issued" : { "date-parts" : [ [ "1991" ] ] }, "page" : "229-240", "title" : "Sociality of solitary smiling: Potentiation by an implicit audience.", "type" : "article-journal", "volume" : "60" }, "uris" : [ "http://www.mendeley.com/documents/?uuid=b91d408d-0c84-3b00-8606-1537bb5b7d73" ] } ], "mendeley" : { "formattedCitation" : "(Fridlund, 1991)", "manualFormatting" : "Fridlund (1991)", "plainTextFormattedCitation" : "(Fridlund, 1991)", "previouslyFormattedCitation" : "(Fridlund, 1991)" }, "properties" : {  }, "schema" : "https://github.com/citation-style-language/schema/raw/master/csl-citation.json" }</w:instrText>
      </w:r>
      <w:r w:rsidR="00BC5E2D">
        <w:rPr>
          <w:lang w:val="en"/>
        </w:rPr>
        <w:fldChar w:fldCharType="separate"/>
      </w:r>
      <w:r w:rsidR="00BC5E2D">
        <w:rPr>
          <w:noProof/>
          <w:lang w:val="en"/>
        </w:rPr>
        <w:t>Fridlund</w:t>
      </w:r>
      <w:r w:rsidR="00BC5E2D" w:rsidRPr="00BC5E2D">
        <w:rPr>
          <w:noProof/>
          <w:lang w:val="en"/>
        </w:rPr>
        <w:t xml:space="preserve"> </w:t>
      </w:r>
      <w:r w:rsidR="00BC5E2D">
        <w:rPr>
          <w:noProof/>
          <w:lang w:val="en"/>
        </w:rPr>
        <w:t>(</w:t>
      </w:r>
      <w:r w:rsidR="00BC5E2D" w:rsidRPr="00BC5E2D">
        <w:rPr>
          <w:noProof/>
          <w:lang w:val="en"/>
        </w:rPr>
        <w:t>1991)</w:t>
      </w:r>
      <w:r w:rsidR="00BC5E2D">
        <w:rPr>
          <w:lang w:val="en"/>
        </w:rPr>
        <w:fldChar w:fldCharType="end"/>
      </w:r>
      <w:r w:rsidR="00285E8D" w:rsidRPr="005C329F">
        <w:rPr>
          <w:lang w:val="en"/>
        </w:rPr>
        <w:t xml:space="preserve"> </w:t>
      </w:r>
      <w:r w:rsidR="006D4FD8">
        <w:rPr>
          <w:lang w:val="en"/>
        </w:rPr>
        <w:t>had participants watch</w:t>
      </w:r>
      <w:r w:rsidR="00285E8D" w:rsidRPr="005C329F">
        <w:rPr>
          <w:lang w:val="en"/>
        </w:rPr>
        <w:t xml:space="preserve"> </w:t>
      </w:r>
      <w:r w:rsidR="006D4FD8">
        <w:rPr>
          <w:lang w:val="en"/>
        </w:rPr>
        <w:t xml:space="preserve">an </w:t>
      </w:r>
      <w:r w:rsidR="00285E8D" w:rsidRPr="005C329F">
        <w:rPr>
          <w:lang w:val="en"/>
        </w:rPr>
        <w:t xml:space="preserve">enjoyable video in four conditions of varying sociality: alone; alone but believing a friend close by was otherwise engaged; alone but believing a friend close </w:t>
      </w:r>
      <w:ins w:id="269" w:author="Sarah Rees" w:date="2018-02-07T20:11:00Z">
        <w:r w:rsidR="008D26F9">
          <w:rPr>
            <w:lang w:val="en"/>
          </w:rPr>
          <w:t xml:space="preserve">by </w:t>
        </w:r>
      </w:ins>
      <w:r w:rsidR="00285E8D" w:rsidRPr="005C329F">
        <w:rPr>
          <w:lang w:val="en"/>
        </w:rPr>
        <w:t>was watching the same videotape in a separate room; and with a friend present at the viewing.  Smiling, assessed by electromyography activity of the underlying muscles of the cheek, was found to increase as a function of the degree of sociality of the viewing process, but was not associated with subjective ratings of emotion felt, leading to the conclusion that smiling is less dependent on emotion than on social context.</w:t>
      </w:r>
      <w:r w:rsidR="006D4FD8">
        <w:rPr>
          <w:lang w:val="en"/>
        </w:rPr>
        <w:t xml:space="preserve"> In a similar study, </w:t>
      </w:r>
      <w:r w:rsidR="00BC5E2D">
        <w:rPr>
          <w:lang w:val="en"/>
        </w:rPr>
        <w:fldChar w:fldCharType="begin" w:fldLock="1"/>
      </w:r>
      <w:r w:rsidR="00920BFE">
        <w:rPr>
          <w:lang w:val="en"/>
        </w:rPr>
        <w:instrText>ADDIN CSL_CITATION { "citationItems" : [ { "id" : "ITEM-1", "itemData" : { "DOI" : "10.1080/00221300109598910", "ISSN" : "0022-1309", "author" : [ { "dropping-particle" : "", "family" : "Devereux", "given" : "Paul G.", "non-dropping-particle" : "", "parse-names" : false, "suffix" : "" }, { "dropping-particle" : "", "family" : "Ginsburg", "given" : "Gerald P.", "non-dropping-particle" : "", "parse-names" : false, "suffix" : "" } ], "container-title" : "The Journal of General Psychology", "id" : "ITEM-1", "issue" : "2", "issued" : { "date-parts" : [ [ "2001", "4" ] ] }, "page" : "227-240", "title" : "Sociality Effects on the Production of Laughter", "type" : "article-journal", "volume" : "128" }, "uris" : [ "http://www.mendeley.com/documents/?uuid=6af00d92-5574-3328-bf55-899fa5f41735" ] } ], "mendeley" : { "formattedCitation" : "(Devereux &amp; Ginsburg, 2001)", "manualFormatting" : "Devereux and Ginsburg (2001)", "plainTextFormattedCitation" : "(Devereux &amp; Ginsburg, 2001)", "previouslyFormattedCitation" : "(Devereux &amp; Ginsburg, 2001)" }, "properties" : {  }, "schema" : "https://github.com/citation-style-language/schema/raw/master/csl-citation.json" }</w:instrText>
      </w:r>
      <w:r w:rsidR="00BC5E2D">
        <w:rPr>
          <w:lang w:val="en"/>
        </w:rPr>
        <w:fldChar w:fldCharType="separate"/>
      </w:r>
      <w:r w:rsidR="00BC5E2D">
        <w:rPr>
          <w:noProof/>
          <w:lang w:val="en"/>
        </w:rPr>
        <w:t>Devereux and Ginsburg</w:t>
      </w:r>
      <w:r w:rsidR="00BC5E2D" w:rsidRPr="00BC5E2D">
        <w:rPr>
          <w:noProof/>
          <w:lang w:val="en"/>
        </w:rPr>
        <w:t xml:space="preserve"> </w:t>
      </w:r>
      <w:r w:rsidR="00BC5E2D">
        <w:rPr>
          <w:noProof/>
          <w:lang w:val="en"/>
        </w:rPr>
        <w:t>(</w:t>
      </w:r>
      <w:r w:rsidR="00BC5E2D" w:rsidRPr="00BC5E2D">
        <w:rPr>
          <w:noProof/>
          <w:lang w:val="en"/>
        </w:rPr>
        <w:t>2001)</w:t>
      </w:r>
      <w:r w:rsidR="00BC5E2D">
        <w:rPr>
          <w:lang w:val="en"/>
        </w:rPr>
        <w:fldChar w:fldCharType="end"/>
      </w:r>
      <w:r w:rsidR="004D05A9" w:rsidRPr="005C329F">
        <w:rPr>
          <w:lang w:val="en"/>
        </w:rPr>
        <w:t xml:space="preserve"> </w:t>
      </w:r>
      <w:r w:rsidR="006D4FD8">
        <w:rPr>
          <w:lang w:val="en"/>
        </w:rPr>
        <w:t>found laughter</w:t>
      </w:r>
      <w:r w:rsidR="004D05A9" w:rsidRPr="005C329F">
        <w:rPr>
          <w:lang w:val="en"/>
        </w:rPr>
        <w:t xml:space="preserve"> was more frequent and lasted longer when participants watched </w:t>
      </w:r>
      <w:r w:rsidR="006D4FD8">
        <w:rPr>
          <w:lang w:val="en"/>
        </w:rPr>
        <w:t xml:space="preserve">videos in </w:t>
      </w:r>
      <w:r w:rsidR="004D05A9" w:rsidRPr="005C329F">
        <w:rPr>
          <w:lang w:val="en"/>
        </w:rPr>
        <w:t>pair</w:t>
      </w:r>
      <w:r w:rsidR="006D4FD8">
        <w:rPr>
          <w:lang w:val="en"/>
        </w:rPr>
        <w:t>s</w:t>
      </w:r>
      <w:r w:rsidR="004D05A9" w:rsidRPr="005C329F">
        <w:rPr>
          <w:lang w:val="en"/>
        </w:rPr>
        <w:t xml:space="preserve"> </w:t>
      </w:r>
      <w:del w:id="270" w:author="Sarah Rees" w:date="2018-02-09T12:48:00Z">
        <w:r w:rsidR="006D4FD8" w:rsidDel="00357C41">
          <w:rPr>
            <w:lang w:val="en"/>
          </w:rPr>
          <w:delText>rather</w:delText>
        </w:r>
        <w:r w:rsidR="004D05A9" w:rsidRPr="005C329F" w:rsidDel="00357C41">
          <w:rPr>
            <w:lang w:val="en"/>
          </w:rPr>
          <w:delText xml:space="preserve"> </w:delText>
        </w:r>
      </w:del>
      <w:r w:rsidR="004D05A9" w:rsidRPr="005C329F">
        <w:rPr>
          <w:lang w:val="en"/>
        </w:rPr>
        <w:t>than when watching alone</w:t>
      </w:r>
      <w:r w:rsidR="006D4FD8">
        <w:rPr>
          <w:lang w:val="en"/>
        </w:rPr>
        <w:t>. No</w:t>
      </w:r>
      <w:r w:rsidR="004D05A9" w:rsidRPr="005C329F">
        <w:rPr>
          <w:lang w:val="en"/>
        </w:rPr>
        <w:t xml:space="preserve"> differences in subjective ratings of amusement or happiness felt, or funniness of video clip</w:t>
      </w:r>
      <w:r w:rsidR="004D05A9">
        <w:rPr>
          <w:lang w:val="en"/>
        </w:rPr>
        <w:t>,</w:t>
      </w:r>
      <w:r w:rsidR="004D05A9" w:rsidRPr="005C329F">
        <w:rPr>
          <w:lang w:val="en"/>
        </w:rPr>
        <w:t xml:space="preserve"> were found, supporting the notion that laugher is a function of the sociality of a situation regardle</w:t>
      </w:r>
      <w:r w:rsidR="00DF2C79">
        <w:rPr>
          <w:lang w:val="en"/>
        </w:rPr>
        <w:t xml:space="preserve">ss of internal emotional state. </w:t>
      </w:r>
    </w:p>
    <w:p w:rsidR="00C44728" w:rsidRDefault="00C44728" w:rsidP="00C44728">
      <w:pPr>
        <w:autoSpaceDE w:val="0"/>
        <w:autoSpaceDN w:val="0"/>
        <w:adjustRightInd w:val="0"/>
        <w:spacing w:line="360" w:lineRule="auto"/>
        <w:ind w:firstLine="720"/>
        <w:rPr>
          <w:noProof/>
          <w:lang w:val="en"/>
        </w:rPr>
      </w:pPr>
    </w:p>
    <w:p w:rsidR="009910CA" w:rsidRDefault="003F6CB3" w:rsidP="00D060C6">
      <w:pPr>
        <w:autoSpaceDE w:val="0"/>
        <w:autoSpaceDN w:val="0"/>
        <w:adjustRightInd w:val="0"/>
        <w:spacing w:line="360" w:lineRule="auto"/>
        <w:rPr>
          <w:lang w:val="en"/>
        </w:rPr>
      </w:pPr>
      <w:r>
        <w:rPr>
          <w:lang w:val="en"/>
        </w:rPr>
        <w:tab/>
        <w:t xml:space="preserve">Classic observational studies of preschool children find laughter to be primarily social </w:t>
      </w:r>
      <w:r w:rsidR="00BF5F01">
        <w:rPr>
          <w:lang w:val="en"/>
        </w:rPr>
        <w:fldChar w:fldCharType="begin" w:fldLock="1"/>
      </w:r>
      <w:r w:rsidR="00920BFE">
        <w:rPr>
          <w:lang w:val="en"/>
        </w:rPr>
        <w:instrText>ADDIN CSL_CITATION { "citationItems" : [ { "id" : "ITEM-1", "itemData" : { "author" : [ { "dropping-particle" : "", "family" : "Kenderdine", "given" : "Margaret", "non-dropping-particle" : "", "parse-names" : false, "suffix" : "" } ], "container-title" : "Child Development", "id" : "ITEM-1", "issue" : "3", "issued" : { "date-parts" : [ [ "1931" ] ] }, "page" : "228-230", "publisher" : "JSTOR", "title" : "Laughter in the pre-school child", "type" : "article-journal", "volume" : "2" }, "uris" : [ "http://www.mendeley.com/documents/?uuid=da163674-bb19-41fa-8dec-bf5e1c5f2e6f" ] }, { "id" : "ITEM-2", "itemData" : { "DOI" : "10.1080/00220973.1933.11009932", "ISSN" : "0022-0973", "author" : [ { "dropping-particle" : "", "family" : "Brackett", "given" : "Catherine Williams", "non-dropping-particle" : "", "parse-names" : false, "suffix" : "" } ], "container-title" : "The Journal of Experimental Education", "id" : "ITEM-2", "issue" : "2", "issued" : { "date-parts" : [ [ "1933", "12", "30" ] ] }, "page" : "119-126", "title" : "Laughing and Crying of Preschool Children", "type" : "article-journal", "volume" : "2" }, "uris" : [ "http://www.mendeley.com/documents/?uuid=b501183e-51ea-34f7-bfd2-3daf1ccaa520" ] } ], "mendeley" : { "formattedCitation" : "(Brackett, 1933; Kenderdine, 1931)", "plainTextFormattedCitation" : "(Brackett, 1933; Kenderdine, 1931)", "previouslyFormattedCitation" : "(Brackett, 1933; Kenderdine, 1931)" }, "properties" : {  }, "schema" : "https://github.com/citation-style-language/schema/raw/master/csl-citation.json" }</w:instrText>
      </w:r>
      <w:r w:rsidR="00BF5F01">
        <w:rPr>
          <w:lang w:val="en"/>
        </w:rPr>
        <w:fldChar w:fldCharType="separate"/>
      </w:r>
      <w:r w:rsidR="00BF5F01" w:rsidRPr="00BF5F01">
        <w:rPr>
          <w:noProof/>
          <w:lang w:val="en"/>
        </w:rPr>
        <w:t>(Brackett, 1933; Kenderdine, 1931)</w:t>
      </w:r>
      <w:r w:rsidR="00BF5F01">
        <w:rPr>
          <w:lang w:val="en"/>
        </w:rPr>
        <w:fldChar w:fldCharType="end"/>
      </w:r>
      <w:r>
        <w:t xml:space="preserve">. </w:t>
      </w:r>
      <w:r w:rsidR="00BF5F01">
        <w:fldChar w:fldCharType="begin" w:fldLock="1"/>
      </w:r>
      <w:r w:rsidR="00920BFE">
        <w:instrText>ADDIN CSL_CITATION { "citationItems" : [ { "id" : "ITEM-1", "itemData" : { "ISBN" : "0009-3920", "ISSN" : "0009-3920", "PMID" : "1132281", "abstract" : "A phenomenon called group glee was studied in videotpes of 596 formal lessons in a preschool. This was characterized by joyful screaming, laughing, and intense physical acts which occurred in simultaneous bursts or which spread in a contagious fashion from one child to another. A variety of precipitating factors were identified, the most prevalent being teacher requests for volunteers, unstructured lags in lessons, gross physical-motor actions, and cognitive incongruities. Distinctions between group glee and laughter were pointed out. While most events of glee did not disrupt the ongoing lesson, those which did tended to produce a protective reaction on the part of teachers. Group glee tended to occur most often in large groups (7-9 children) and in groups containing both sexes. The latter finding was related to Darwin's theory of differentiating vocal signals in animals and man.", "author" : [ { "dropping-particle" : "", "family" : "Sherman", "given" : "L W", "non-dropping-particle" : "", "parse-names" : false, "suffix" : "" } ], "container-title" : "Child development", "id" : "ITEM-1", "issue" : "1", "issued" : { "date-parts" : [ [ "1975" ] ] }, "page" : "53-61", "title" : "An ecological study of glee in small groups of preschool children.", "type" : "article-journal", "volume" : "46" }, "uris" : [ "http://www.mendeley.com/documents/?uuid=f75ef4db-fdd1-4226-9995-b7d0e19189fc" ] } ], "mendeley" : { "formattedCitation" : "(Sherman, 1975)", "manualFormatting" : "Sherman (1975)", "plainTextFormattedCitation" : "(Sherman, 1975)", "previouslyFormattedCitation" : "(Sherman, 1975)" }, "properties" : {  }, "schema" : "https://github.com/citation-style-language/schema/raw/master/csl-citation.json" }</w:instrText>
      </w:r>
      <w:r w:rsidR="00BF5F01">
        <w:fldChar w:fldCharType="separate"/>
      </w:r>
      <w:r w:rsidR="00BF5F01">
        <w:rPr>
          <w:noProof/>
        </w:rPr>
        <w:t>Sherman (</w:t>
      </w:r>
      <w:r w:rsidR="00BF5F01" w:rsidRPr="00BF5F01">
        <w:rPr>
          <w:noProof/>
        </w:rPr>
        <w:t>1975)</w:t>
      </w:r>
      <w:r w:rsidR="00BF5F01">
        <w:fldChar w:fldCharType="end"/>
      </w:r>
      <w:r>
        <w:rPr>
          <w:lang w:val="en"/>
        </w:rPr>
        <w:t xml:space="preserve"> coded v</w:t>
      </w:r>
      <w:r w:rsidRPr="005C329F">
        <w:rPr>
          <w:lang w:val="en"/>
        </w:rPr>
        <w:t>ideos of 5</w:t>
      </w:r>
      <w:r>
        <w:rPr>
          <w:lang w:val="en"/>
        </w:rPr>
        <w:t>96 formal lessons in a pre</w:t>
      </w:r>
      <w:ins w:id="271" w:author="Sarah Rees" w:date="2018-02-07T19:36:00Z">
        <w:r w:rsidR="00EB39DF">
          <w:rPr>
            <w:lang w:val="en"/>
          </w:rPr>
          <w:t>s</w:t>
        </w:r>
      </w:ins>
      <w:r>
        <w:rPr>
          <w:lang w:val="en"/>
        </w:rPr>
        <w:t>chool. He found that</w:t>
      </w:r>
      <w:r w:rsidRPr="005C329F">
        <w:rPr>
          <w:lang w:val="en"/>
        </w:rPr>
        <w:t xml:space="preserve"> glee, defined as joyful screaming, laughi</w:t>
      </w:r>
      <w:r>
        <w:rPr>
          <w:lang w:val="en"/>
        </w:rPr>
        <w:t>ng and intense physical acts was</w:t>
      </w:r>
      <w:r w:rsidRPr="005C329F">
        <w:rPr>
          <w:lang w:val="en"/>
        </w:rPr>
        <w:t xml:space="preserve"> highly con</w:t>
      </w:r>
      <w:r>
        <w:rPr>
          <w:lang w:val="en"/>
        </w:rPr>
        <w:t>tagious</w:t>
      </w:r>
      <w:ins w:id="272" w:author="Sarah Rees" w:date="2018-02-07T19:36:00Z">
        <w:r w:rsidR="00EB39DF">
          <w:rPr>
            <w:lang w:val="en"/>
          </w:rPr>
          <w:t>,</w:t>
        </w:r>
      </w:ins>
      <w:r>
        <w:rPr>
          <w:lang w:val="en"/>
        </w:rPr>
        <w:t xml:space="preserve"> spreading </w:t>
      </w:r>
      <w:ins w:id="273" w:author="Sarah Rees" w:date="2018-02-07T19:36:00Z">
        <w:r w:rsidR="00EB39DF">
          <w:rPr>
            <w:lang w:val="en"/>
          </w:rPr>
          <w:t xml:space="preserve">in </w:t>
        </w:r>
      </w:ins>
      <w:r>
        <w:rPr>
          <w:lang w:val="en"/>
        </w:rPr>
        <w:t>a chain reaction.</w:t>
      </w:r>
      <w:r>
        <w:t xml:space="preserve"> </w:t>
      </w:r>
      <w:r w:rsidR="00386D0E">
        <w:fldChar w:fldCharType="begin" w:fldLock="1"/>
      </w:r>
      <w:r w:rsidR="00920BFE">
        <w:instrText>ADDIN CSL_CITATION { "citationItems" : [ { "id" : "ITEM-1", "itemData" : { "author" : [ { "dropping-particle" : "", "family" : "Jones", "given" : "Susan Scanlon", "non-dropping-particle" : "", "parse-names" : false, "suffix" : "" }, { "dropping-particle" : "", "family" : "Raag", "given" : "Tarja", "non-dropping-particle" : "", "parse-names" : false, "suffix" : "" } ], "container-title" : "Child Development", "id" : "ITEM-1", "issued" : { "date-parts" : [ [ "1989" ] ] }, "page" : "811-818", "publisher" : "JSTOR", "title" : "Smile production in older infants: The importance of a social recipient for the facial signal", "type" : "article-journal" }, "uris" : [ "http://www.mendeley.com/documents/?uuid=cd7d3fd0-28f2-4057-8865-25ce22926a46" ] } ], "mendeley" : { "formattedCitation" : "(Jones &amp; Raag, 1989)", "manualFormatting" : "Jones and Raag (1989)", "plainTextFormattedCitation" : "(Jones &amp; Raag, 1989)", "previouslyFormattedCitation" : "(Jones &amp; Raag, 1989)" }, "properties" : {  }, "schema" : "https://github.com/citation-style-language/schema/raw/master/csl-citation.json" }</w:instrText>
      </w:r>
      <w:r w:rsidR="00386D0E">
        <w:fldChar w:fldCharType="separate"/>
      </w:r>
      <w:r w:rsidR="00386D0E">
        <w:rPr>
          <w:noProof/>
        </w:rPr>
        <w:t>Jones and Raag (</w:t>
      </w:r>
      <w:r w:rsidR="00386D0E" w:rsidRPr="00386D0E">
        <w:rPr>
          <w:noProof/>
        </w:rPr>
        <w:t>1989)</w:t>
      </w:r>
      <w:r w:rsidR="00386D0E">
        <w:fldChar w:fldCharType="end"/>
      </w:r>
      <w:r w:rsidR="00AB2B68" w:rsidRPr="00AB2B68">
        <w:t xml:space="preserve"> </w:t>
      </w:r>
      <w:r w:rsidR="00B05F48">
        <w:t>obs</w:t>
      </w:r>
      <w:r w:rsidR="00DF2C79">
        <w:t>erved infant play sessions and found that</w:t>
      </w:r>
      <w:r w:rsidR="00AB2B68" w:rsidRPr="00AB2B68">
        <w:t xml:space="preserve"> infants were not inclined to smile until turning around </w:t>
      </w:r>
      <w:del w:id="274" w:author="Sarah Rees" w:date="2018-02-07T19:36:00Z">
        <w:r w:rsidR="00AB2B68" w:rsidRPr="00AB2B68" w:rsidDel="00EB39DF">
          <w:delText xml:space="preserve">and </w:delText>
        </w:r>
      </w:del>
      <w:ins w:id="275" w:author="Sarah Rees" w:date="2018-02-07T19:36:00Z">
        <w:r w:rsidR="00EB39DF">
          <w:t>to</w:t>
        </w:r>
        <w:r w:rsidR="00EB39DF" w:rsidRPr="00AB2B68">
          <w:t xml:space="preserve"> </w:t>
        </w:r>
      </w:ins>
      <w:r w:rsidR="00AB2B68" w:rsidRPr="00AB2B68">
        <w:t>mak</w:t>
      </w:r>
      <w:ins w:id="276" w:author="Sarah Rees" w:date="2018-02-07T19:36:00Z">
        <w:r w:rsidR="00EB39DF">
          <w:t>e</w:t>
        </w:r>
      </w:ins>
      <w:del w:id="277" w:author="Sarah Rees" w:date="2018-02-07T19:36:00Z">
        <w:r w:rsidR="00AB2B68" w:rsidRPr="00AB2B68" w:rsidDel="00EB39DF">
          <w:delText>ing</w:delText>
        </w:r>
      </w:del>
      <w:r w:rsidR="00AB2B68" w:rsidRPr="00AB2B68">
        <w:t xml:space="preserve"> eye</w:t>
      </w:r>
      <w:r w:rsidR="00D060C6">
        <w:t xml:space="preserve"> contact with their mothers. </w:t>
      </w:r>
      <w:r w:rsidR="009910CA" w:rsidRPr="005C329F">
        <w:rPr>
          <w:lang w:val="en"/>
        </w:rPr>
        <w:t xml:space="preserve"> To investigate the extent to which laughter and smiling are socially facilitated, </w:t>
      </w:r>
      <w:r w:rsidR="00386D0E">
        <w:rPr>
          <w:lang w:val="en"/>
        </w:rPr>
        <w:fldChar w:fldCharType="begin" w:fldLock="1"/>
      </w:r>
      <w:r w:rsidR="00920BFE">
        <w:rPr>
          <w:lang w:val="en"/>
        </w:rPr>
        <w:instrText>ADDIN CSL_CITATION { "citationItems" : [ { "id" : "ITEM-1", "itemData" : { "author" : [ { "dropping-particle" : "", "family" : "Chapman", "given" : "Antony J", "non-dropping-particle" : "", "parse-names" : false, "suffix" : "" } ], "container-title" : "Journal of Experimental Social Psychology", "id" : "ITEM-1", "issue" : "6", "issued" : { "date-parts" : [ [ "1973" ] ] }, "page" : "528-541", "publisher" : "Elsevier", "title" : "Social facilitation of laughter in children", "type" : "article-journal", "volume" : "9" }, "uris" : [ "http://www.mendeley.com/documents/?uuid=8763c256-a752-46cb-8b82-c72fb1dc2ee7" ] } ], "mendeley" : { "formattedCitation" : "(Antony J Chapman, 1973)", "manualFormatting" : "Chapman (1973)", "plainTextFormattedCitation" : "(Antony J Chapman, 1973)", "previouslyFormattedCitation" : "(Antony J Chapman, 1973)" }, "properties" : {  }, "schema" : "https://github.com/citation-style-language/schema/raw/master/csl-citation.json" }</w:instrText>
      </w:r>
      <w:r w:rsidR="00386D0E">
        <w:rPr>
          <w:lang w:val="en"/>
        </w:rPr>
        <w:fldChar w:fldCharType="separate"/>
      </w:r>
      <w:r w:rsidR="00386D0E">
        <w:rPr>
          <w:noProof/>
          <w:lang w:val="en"/>
        </w:rPr>
        <w:t>Chapman (</w:t>
      </w:r>
      <w:r w:rsidR="00386D0E" w:rsidRPr="00386D0E">
        <w:rPr>
          <w:noProof/>
          <w:lang w:val="en"/>
        </w:rPr>
        <w:t>1973)</w:t>
      </w:r>
      <w:r w:rsidR="00386D0E">
        <w:rPr>
          <w:lang w:val="en"/>
        </w:rPr>
        <w:fldChar w:fldCharType="end"/>
      </w:r>
      <w:r w:rsidR="00D060C6">
        <w:rPr>
          <w:lang w:val="en"/>
        </w:rPr>
        <w:t xml:space="preserve"> had</w:t>
      </w:r>
      <w:r w:rsidR="009910CA" w:rsidRPr="005C329F">
        <w:rPr>
          <w:lang w:val="en"/>
        </w:rPr>
        <w:t xml:space="preserve"> </w:t>
      </w:r>
      <w:r w:rsidR="00D060C6">
        <w:rPr>
          <w:lang w:val="en"/>
        </w:rPr>
        <w:t>7-8 year olds listen</w:t>
      </w:r>
      <w:r w:rsidR="009910CA" w:rsidRPr="005C329F">
        <w:rPr>
          <w:lang w:val="en"/>
        </w:rPr>
        <w:t xml:space="preserve"> to humorous material through headphones under three conditions: alone</w:t>
      </w:r>
      <w:r w:rsidR="009910CA">
        <w:rPr>
          <w:lang w:val="en"/>
        </w:rPr>
        <w:t>;</w:t>
      </w:r>
      <w:r w:rsidR="009910CA" w:rsidRPr="005C329F">
        <w:rPr>
          <w:lang w:val="en"/>
        </w:rPr>
        <w:t xml:space="preserve"> with a non-listening companion</w:t>
      </w:r>
      <w:r w:rsidR="009910CA">
        <w:rPr>
          <w:lang w:val="en"/>
        </w:rPr>
        <w:t>;</w:t>
      </w:r>
      <w:r w:rsidR="009910CA" w:rsidRPr="005C329F">
        <w:rPr>
          <w:lang w:val="en"/>
        </w:rPr>
        <w:t xml:space="preserve"> and with a companion </w:t>
      </w:r>
      <w:r w:rsidR="009910CA">
        <w:rPr>
          <w:lang w:val="en"/>
        </w:rPr>
        <w:t>listening</w:t>
      </w:r>
      <w:r w:rsidR="009910CA" w:rsidRPr="005C329F">
        <w:rPr>
          <w:lang w:val="en"/>
        </w:rPr>
        <w:t xml:space="preserve"> to the same material.  Results revealed that total time engaged in overt laughing</w:t>
      </w:r>
      <w:r w:rsidR="00D060C6">
        <w:rPr>
          <w:lang w:val="en"/>
        </w:rPr>
        <w:t xml:space="preserve"> and smiling was</w:t>
      </w:r>
      <w:r w:rsidR="009910CA" w:rsidRPr="005C329F">
        <w:rPr>
          <w:lang w:val="en"/>
        </w:rPr>
        <w:t xml:space="preserve"> higher in children accompanied by a listening companion than in those accompanied by a non-listening companion, and higher in children accompanied by a non-listening companion than in those listening alone.  </w:t>
      </w:r>
      <w:r w:rsidR="00D060C6">
        <w:rPr>
          <w:lang w:val="en"/>
        </w:rPr>
        <w:t>C</w:t>
      </w:r>
      <w:r w:rsidR="009910CA" w:rsidRPr="005C329F">
        <w:rPr>
          <w:lang w:val="en"/>
        </w:rPr>
        <w:t xml:space="preserve">hildren who laughed and smiled the most also gave the highest subjective ratings of funniness.  </w:t>
      </w:r>
      <w:r w:rsidR="00D060C6">
        <w:rPr>
          <w:lang w:val="en"/>
        </w:rPr>
        <w:t xml:space="preserve">A subsequent study, also with 7-8 year olds, included </w:t>
      </w:r>
      <w:r w:rsidR="00B05F48">
        <w:rPr>
          <w:lang w:val="en"/>
        </w:rPr>
        <w:t>a social exclusion</w:t>
      </w:r>
      <w:r w:rsidR="00D060C6">
        <w:rPr>
          <w:lang w:val="en"/>
        </w:rPr>
        <w:t xml:space="preserve"> condition </w:t>
      </w:r>
      <w:r w:rsidR="0043077E">
        <w:rPr>
          <w:lang w:val="en"/>
        </w:rPr>
        <w:fldChar w:fldCharType="begin" w:fldLock="1"/>
      </w:r>
      <w:r w:rsidR="00920BFE">
        <w:rPr>
          <w:lang w:val="en"/>
        </w:rPr>
        <w:instrText>ADDIN CSL_CITATION { "citationItems" : [ { "id" : "ITEM-1", "itemData" : { "abstract" : "Chapman, A. (1975). Humorous laugher in children. Journal of Personality and Social Psychology, 31(1), 42-49.", "author" : [ { "dropping-particle" : "", "family" : "Chapman", "given" : "A. J.", "non-dropping-particle" : "", "parse-names" : false, "suffix" : "" } ], "container-title" : "Journal of Personality and Social Psychology", "id" : "ITEM-1", "issue" : "1", "issued" : { "date-parts" : [ [ "1975" ] ] }, "page" : "42-49", "publisher" : "American Psychological Association", "title" : "Humorous laughter in children.", "type" : "article-journal", "volume" : "31" }, "uris" : [ "http://www.mendeley.com/documents/?uuid=b62f69cd-0fc8-4ca5-b861-0935a5a402d9" ] } ], "mendeley" : { "formattedCitation" : "(A. J. Chapman, 1975)", "plainTextFormattedCitation" : "(A. J. Chapman, 1975)", "previouslyFormattedCitation" : "(A. J. Chapman, 1975)" }, "properties" : {  }, "schema" : "https://github.com/citation-style-language/schema/raw/master/csl-citation.json" }</w:instrText>
      </w:r>
      <w:r w:rsidR="0043077E">
        <w:rPr>
          <w:lang w:val="en"/>
        </w:rPr>
        <w:fldChar w:fldCharType="separate"/>
      </w:r>
      <w:r w:rsidR="0043077E" w:rsidRPr="0043077E">
        <w:rPr>
          <w:noProof/>
          <w:lang w:val="en"/>
        </w:rPr>
        <w:t>(A. J. Chapman, 1975)</w:t>
      </w:r>
      <w:r w:rsidR="0043077E">
        <w:rPr>
          <w:lang w:val="en"/>
        </w:rPr>
        <w:fldChar w:fldCharType="end"/>
      </w:r>
      <w:r w:rsidR="0043077E">
        <w:rPr>
          <w:lang w:val="en"/>
        </w:rPr>
        <w:t>.</w:t>
      </w:r>
      <w:r w:rsidR="009910CA" w:rsidRPr="005C329F">
        <w:rPr>
          <w:lang w:val="en"/>
        </w:rPr>
        <w:t xml:space="preserve">  </w:t>
      </w:r>
      <w:r w:rsidR="00B05F48">
        <w:rPr>
          <w:lang w:val="en"/>
        </w:rPr>
        <w:t>P</w:t>
      </w:r>
      <w:r w:rsidR="009910CA" w:rsidRPr="005C329F">
        <w:rPr>
          <w:lang w:val="en"/>
        </w:rPr>
        <w:t>articipant</w:t>
      </w:r>
      <w:ins w:id="278" w:author="Sarah Rees" w:date="2018-02-07T19:37:00Z">
        <w:r w:rsidR="00EB39DF">
          <w:rPr>
            <w:lang w:val="en"/>
          </w:rPr>
          <w:t>s</w:t>
        </w:r>
      </w:ins>
      <w:r w:rsidR="009910CA" w:rsidRPr="005C329F">
        <w:rPr>
          <w:lang w:val="en"/>
        </w:rPr>
        <w:t xml:space="preserve"> </w:t>
      </w:r>
      <w:r w:rsidR="00B05F48">
        <w:rPr>
          <w:lang w:val="en"/>
        </w:rPr>
        <w:t>listened to humorous material with two confederates</w:t>
      </w:r>
      <w:r w:rsidR="009910CA" w:rsidRPr="005C329F">
        <w:rPr>
          <w:lang w:val="en"/>
        </w:rPr>
        <w:t xml:space="preserve">.  Results revealed that the more the confederates made eye contact with each other, and therefore not with the participant, the less the participant laughed or smiled. </w:t>
      </w:r>
      <w:r w:rsidR="00B05F48">
        <w:rPr>
          <w:lang w:val="en"/>
        </w:rPr>
        <w:t xml:space="preserve">This effect </w:t>
      </w:r>
      <w:r w:rsidR="005A7010">
        <w:rPr>
          <w:lang w:val="en"/>
        </w:rPr>
        <w:t>occurred</w:t>
      </w:r>
      <w:r w:rsidR="00B05F48">
        <w:rPr>
          <w:lang w:val="en"/>
        </w:rPr>
        <w:t xml:space="preserve"> </w:t>
      </w:r>
      <w:r w:rsidR="00C12DA9">
        <w:rPr>
          <w:lang w:val="en"/>
        </w:rPr>
        <w:t>independent</w:t>
      </w:r>
      <w:ins w:id="279" w:author="Sarah Rees" w:date="2018-02-07T19:37:00Z">
        <w:r w:rsidR="00EB39DF">
          <w:rPr>
            <w:lang w:val="en"/>
          </w:rPr>
          <w:t>ly</w:t>
        </w:r>
      </w:ins>
      <w:r w:rsidR="00C12DA9">
        <w:rPr>
          <w:lang w:val="en"/>
        </w:rPr>
        <w:t xml:space="preserve"> of whether t</w:t>
      </w:r>
      <w:r w:rsidR="009910CA" w:rsidRPr="005C329F">
        <w:rPr>
          <w:lang w:val="en"/>
        </w:rPr>
        <w:t>he participant</w:t>
      </w:r>
      <w:r w:rsidR="00C12DA9">
        <w:rPr>
          <w:lang w:val="en"/>
        </w:rPr>
        <w:t>s</w:t>
      </w:r>
      <w:r w:rsidR="009910CA" w:rsidRPr="005C329F">
        <w:rPr>
          <w:lang w:val="en"/>
        </w:rPr>
        <w:t xml:space="preserve"> believed they were listening to the same humorous material as the confederates</w:t>
      </w:r>
      <w:r w:rsidR="00C12DA9">
        <w:rPr>
          <w:lang w:val="en"/>
        </w:rPr>
        <w:t xml:space="preserve">. This supports </w:t>
      </w:r>
      <w:r w:rsidR="009910CA" w:rsidRPr="005C329F">
        <w:rPr>
          <w:lang w:val="en"/>
        </w:rPr>
        <w:t xml:space="preserve">the idea </w:t>
      </w:r>
      <w:r w:rsidR="009910CA">
        <w:rPr>
          <w:lang w:val="en"/>
        </w:rPr>
        <w:t xml:space="preserve">that it is </w:t>
      </w:r>
      <w:r w:rsidR="009910CA" w:rsidRPr="005C329F">
        <w:rPr>
          <w:lang w:val="en"/>
        </w:rPr>
        <w:t>the sharing of a social situation per se, rather than th</w:t>
      </w:r>
      <w:r w:rsidR="009910CA">
        <w:rPr>
          <w:lang w:val="en"/>
        </w:rPr>
        <w:t>e sharing of humorous stimuli, that i</w:t>
      </w:r>
      <w:r w:rsidR="009910CA" w:rsidRPr="005C329F">
        <w:rPr>
          <w:lang w:val="en"/>
        </w:rPr>
        <w:t xml:space="preserve">s the crucial factor in eliciting laughter and smiling in children. </w:t>
      </w:r>
    </w:p>
    <w:p w:rsidR="005A7010" w:rsidRPr="00B05F48" w:rsidRDefault="005A7010" w:rsidP="00D060C6">
      <w:pPr>
        <w:autoSpaceDE w:val="0"/>
        <w:autoSpaceDN w:val="0"/>
        <w:adjustRightInd w:val="0"/>
        <w:spacing w:line="360" w:lineRule="auto"/>
      </w:pPr>
    </w:p>
    <w:p w:rsidR="00580E8D" w:rsidRPr="005637D1" w:rsidRDefault="00C12DA9" w:rsidP="00671E25">
      <w:pPr>
        <w:spacing w:line="360" w:lineRule="auto"/>
        <w:ind w:firstLine="720"/>
        <w:rPr>
          <w:lang w:val="en"/>
          <w:rPrChange w:id="280" w:author="Caspar Addyman" w:date="2018-02-28T14:03:00Z">
            <w:rPr/>
          </w:rPrChange>
        </w:rPr>
      </w:pPr>
      <w:r>
        <w:t>A</w:t>
      </w:r>
      <w:r w:rsidR="009910CA" w:rsidRPr="005C329F">
        <w:t xml:space="preserve"> subsequent literature review </w:t>
      </w:r>
      <w:del w:id="281" w:author="Sarah Rees" w:date="2018-02-07T19:37:00Z">
        <w:r w:rsidDel="00EB39DF">
          <w:delText xml:space="preserve">has </w:delText>
        </w:r>
      </w:del>
      <w:r>
        <w:t>reveal</w:t>
      </w:r>
      <w:ins w:id="282" w:author="Sarah Rees" w:date="2018-02-07T19:37:00Z">
        <w:r w:rsidR="00EB39DF">
          <w:t>ed</w:t>
        </w:r>
      </w:ins>
      <w:r>
        <w:t xml:space="preserve"> </w:t>
      </w:r>
      <w:r w:rsidR="009910CA">
        <w:t xml:space="preserve">very </w:t>
      </w:r>
      <w:r>
        <w:t xml:space="preserve">little experimental research that </w:t>
      </w:r>
      <w:ins w:id="283" w:author="Sarah Rees" w:date="2018-02-07T19:38:00Z">
        <w:r w:rsidR="00EB39DF">
          <w:t xml:space="preserve">had </w:t>
        </w:r>
      </w:ins>
      <w:del w:id="284" w:author="Sarah Rees" w:date="2018-02-07T19:38:00Z">
        <w:r w:rsidDel="00EB39DF">
          <w:delText>investigates</w:delText>
        </w:r>
        <w:r w:rsidR="009910CA" w:rsidRPr="005C329F" w:rsidDel="00EB39DF">
          <w:delText xml:space="preserve"> </w:delText>
        </w:r>
      </w:del>
      <w:ins w:id="285" w:author="Sarah Rees" w:date="2018-02-07T19:38:00Z">
        <w:r w:rsidR="00EB39DF">
          <w:t>investigated</w:t>
        </w:r>
        <w:r w:rsidR="00EB39DF" w:rsidRPr="005C329F">
          <w:t xml:space="preserve"> </w:t>
        </w:r>
      </w:ins>
      <w:r w:rsidR="009910CA" w:rsidRPr="005C329F">
        <w:t>the social facilitative aspects of laughter in preschool children</w:t>
      </w:r>
      <w:r>
        <w:t xml:space="preserve">. </w:t>
      </w:r>
      <w:ins w:id="286" w:author="Caspar Addyman" w:date="2018-02-23T11:06:00Z">
        <w:r w:rsidR="004A5972">
          <w:t>One</w:t>
        </w:r>
      </w:ins>
      <w:del w:id="287" w:author="Caspar Addyman" w:date="2018-02-23T11:06:00Z">
        <w:r w:rsidR="009910CA" w:rsidRPr="005C329F" w:rsidDel="004A5972">
          <w:delText>The</w:delText>
        </w:r>
      </w:del>
      <w:r w:rsidR="009910CA" w:rsidRPr="005C329F">
        <w:t xml:space="preserve"> aim </w:t>
      </w:r>
      <w:del w:id="288" w:author="Caspar Addyman" w:date="2018-02-23T11:31:00Z">
        <w:r w:rsidR="009910CA" w:rsidRPr="005C329F" w:rsidDel="004B034E">
          <w:delText xml:space="preserve">of the current </w:delText>
        </w:r>
        <w:r w:rsidR="00DF2C79" w:rsidDel="004B034E">
          <w:delText>study</w:delText>
        </w:r>
        <w:r w:rsidR="009910CA" w:rsidRPr="005C329F" w:rsidDel="004B034E">
          <w:delText xml:space="preserve"> </w:delText>
        </w:r>
        <w:r w:rsidR="003E32AD" w:rsidDel="004B034E">
          <w:delText>w</w:delText>
        </w:r>
      </w:del>
      <w:ins w:id="289" w:author="Caspar Addyman" w:date="2018-02-23T11:31:00Z">
        <w:r w:rsidR="004B034E">
          <w:t xml:space="preserve">is </w:t>
        </w:r>
      </w:ins>
      <w:ins w:id="290" w:author="Caspar Addyman" w:date="2018-02-23T11:03:00Z">
        <w:r w:rsidR="0080294B">
          <w:t>to investigate Chapman</w:t>
        </w:r>
      </w:ins>
      <w:ins w:id="291" w:author="Caspar Addyman" w:date="2018-02-23T11:04:00Z">
        <w:r w:rsidR="0080294B">
          <w:t xml:space="preserve">’s </w:t>
        </w:r>
      </w:ins>
      <w:ins w:id="292" w:author="Caspar Addyman" w:date="2018-02-23T11:05:00Z">
        <w:r w:rsidR="0080294B">
          <w:t xml:space="preserve">(1973) </w:t>
        </w:r>
      </w:ins>
      <w:ins w:id="293" w:author="Caspar Addyman" w:date="2018-02-23T11:04:00Z">
        <w:r w:rsidR="0080294B">
          <w:t>findings</w:t>
        </w:r>
      </w:ins>
      <w:ins w:id="294" w:author="Caspar Addyman" w:date="2018-02-28T11:30:00Z">
        <w:r w:rsidR="0098049C">
          <w:t xml:space="preserve"> </w:t>
        </w:r>
      </w:ins>
      <w:del w:id="295" w:author="Caspar Addyman" w:date="2018-02-23T11:03:00Z">
        <w:r w:rsidR="003E32AD" w:rsidDel="0080294B">
          <w:delText>as</w:delText>
        </w:r>
      </w:del>
      <w:del w:id="296" w:author="Caspar Addyman" w:date="2018-02-23T11:05:00Z">
        <w:r w:rsidR="00DF2C79" w:rsidDel="0080294B">
          <w:delText xml:space="preserve"> </w:delText>
        </w:r>
      </w:del>
      <w:r w:rsidR="00DF2C79">
        <w:t xml:space="preserve">to </w:t>
      </w:r>
      <w:del w:id="297" w:author="Caspar Addyman" w:date="2018-02-23T11:06:00Z">
        <w:r w:rsidR="00DF2C79" w:rsidDel="004A5972">
          <w:delText xml:space="preserve">investigate the effect of group size on overt laughter and </w:delText>
        </w:r>
      </w:del>
      <w:del w:id="298" w:author="Caspar Addyman" w:date="2018-02-23T11:04:00Z">
        <w:r w:rsidR="00DF2C79" w:rsidDel="0080294B">
          <w:delText xml:space="preserve">smiles </w:delText>
        </w:r>
      </w:del>
      <w:r w:rsidR="00DF2C79">
        <w:t>in</w:t>
      </w:r>
      <w:r w:rsidR="001A03A1">
        <w:t xml:space="preserve"> a</w:t>
      </w:r>
      <w:ins w:id="299" w:author="Caspar Addyman" w:date="2018-02-23T11:05:00Z">
        <w:r w:rsidR="0080294B">
          <w:t xml:space="preserve"> much</w:t>
        </w:r>
      </w:ins>
      <w:r w:rsidR="001A03A1">
        <w:t xml:space="preserve"> younger sample</w:t>
      </w:r>
      <w:ins w:id="300" w:author="Caspar Addyman" w:date="2018-02-23T11:37:00Z">
        <w:r w:rsidR="000A490F">
          <w:t>. A second aim was to see if group size changes this social effect</w:t>
        </w:r>
      </w:ins>
      <w:del w:id="301" w:author="Caspar Addyman" w:date="2018-02-23T11:32:00Z">
        <w:r w:rsidR="001A03A1" w:rsidDel="004B034E">
          <w:delText xml:space="preserve"> </w:delText>
        </w:r>
        <w:r w:rsidR="003E32AD" w:rsidDel="004B034E">
          <w:delText>of</w:delText>
        </w:r>
        <w:r w:rsidR="00DF2C79" w:rsidDel="004B034E">
          <w:delText xml:space="preserve"> </w:delText>
        </w:r>
        <w:r w:rsidR="001A03A1" w:rsidDel="004B034E">
          <w:delText>pre-</w:delText>
        </w:r>
        <w:r w:rsidR="00DF2C79" w:rsidDel="004B034E">
          <w:delText>schoolers</w:delText>
        </w:r>
        <w:r w:rsidR="00543042" w:rsidDel="004B034E">
          <w:delText xml:space="preserve"> watching humorous videos</w:delText>
        </w:r>
      </w:del>
      <w:r w:rsidR="00543042">
        <w:t>.</w:t>
      </w:r>
      <w:ins w:id="302" w:author="Caspar Addyman" w:date="2018-02-28T11:30:00Z">
        <w:r w:rsidR="0098049C">
          <w:t xml:space="preserve"> </w:t>
        </w:r>
      </w:ins>
      <w:ins w:id="303" w:author="Caspar Addyman" w:date="2018-02-23T11:31:00Z">
        <w:r w:rsidR="004B034E">
          <w:t>In the present study</w:t>
        </w:r>
      </w:ins>
      <w:ins w:id="304" w:author="Caspar Addyman" w:date="2018-02-23T11:07:00Z">
        <w:r w:rsidR="004A5972">
          <w:t xml:space="preserve"> </w:t>
        </w:r>
      </w:ins>
      <w:ins w:id="305" w:author="Caspar Addyman" w:date="2018-02-23T11:32:00Z">
        <w:r w:rsidR="004B034E">
          <w:t>preschool c</w:t>
        </w:r>
      </w:ins>
      <w:ins w:id="306" w:author="Caspar Addyman" w:date="2018-02-23T11:07:00Z">
        <w:r w:rsidR="004A5972">
          <w:t>hildren watch</w:t>
        </w:r>
      </w:ins>
      <w:ins w:id="307" w:author="Caspar Addyman" w:date="2018-02-28T11:31:00Z">
        <w:r w:rsidR="0098049C">
          <w:t>ed</w:t>
        </w:r>
      </w:ins>
      <w:ins w:id="308" w:author="Caspar Addyman" w:date="2018-02-23T11:07:00Z">
        <w:r w:rsidR="004A5972">
          <w:t xml:space="preserve"> </w:t>
        </w:r>
      </w:ins>
      <w:ins w:id="309" w:author="Caspar Addyman" w:date="2018-02-23T11:32:00Z">
        <w:r w:rsidR="004B034E">
          <w:t xml:space="preserve">humorous </w:t>
        </w:r>
      </w:ins>
      <w:ins w:id="310" w:author="Caspar Addyman" w:date="2018-02-23T11:07:00Z">
        <w:r w:rsidR="004A5972">
          <w:t xml:space="preserve">videos alone or in </w:t>
        </w:r>
      </w:ins>
      <w:ins w:id="311" w:author="Caspar Addyman" w:date="2018-02-23T11:38:00Z">
        <w:r w:rsidR="000A490F">
          <w:t>pairs or in groups of six to eight</w:t>
        </w:r>
      </w:ins>
      <w:ins w:id="312" w:author="Caspar Addyman" w:date="2018-02-23T11:09:00Z">
        <w:r w:rsidR="004A5972">
          <w:t>.</w:t>
        </w:r>
      </w:ins>
      <w:ins w:id="313" w:author="Caspar Addyman" w:date="2018-02-28T11:50:00Z">
        <w:r w:rsidR="00DE3AD5">
          <w:t xml:space="preserve"> </w:t>
        </w:r>
      </w:ins>
      <w:del w:id="314" w:author="Caspar Addyman" w:date="2018-02-23T11:08:00Z">
        <w:r w:rsidR="00543042" w:rsidDel="004A5972">
          <w:delText xml:space="preserve"> </w:delText>
        </w:r>
      </w:del>
      <w:del w:id="315" w:author="Sarah Rees" w:date="2018-02-07T19:38:00Z">
        <w:r w:rsidR="00543042" w:rsidDel="00EB39DF">
          <w:delText xml:space="preserve">We </w:delText>
        </w:r>
      </w:del>
      <w:ins w:id="316" w:author="Sarah Rees" w:date="2018-02-07T19:38:00Z">
        <w:r w:rsidR="00EB39DF">
          <w:t xml:space="preserve">It was </w:t>
        </w:r>
      </w:ins>
      <w:r w:rsidR="00543042">
        <w:t>predict</w:t>
      </w:r>
      <w:ins w:id="317" w:author="Sarah Rees" w:date="2018-02-07T19:38:00Z">
        <w:r w:rsidR="00EB39DF">
          <w:t>ed</w:t>
        </w:r>
      </w:ins>
      <w:r w:rsidR="00543042">
        <w:t xml:space="preserve"> that </w:t>
      </w:r>
      <w:ins w:id="318" w:author="Sarah Rees" w:date="2018-02-07T19:38:00Z">
        <w:r w:rsidR="00EB39DF">
          <w:t xml:space="preserve">incidents of </w:t>
        </w:r>
      </w:ins>
      <w:r w:rsidR="00543042">
        <w:t xml:space="preserve">smiling and laughter </w:t>
      </w:r>
      <w:del w:id="319" w:author="Sarah Rees" w:date="2018-02-07T20:15:00Z">
        <w:r w:rsidR="00543042" w:rsidDel="00EC3663">
          <w:delText xml:space="preserve">will </w:delText>
        </w:r>
      </w:del>
      <w:ins w:id="320" w:author="Sarah Rees" w:date="2018-02-07T20:15:00Z">
        <w:r w:rsidR="00EC3663">
          <w:t xml:space="preserve">would </w:t>
        </w:r>
      </w:ins>
      <w:r w:rsidR="00543042">
        <w:t xml:space="preserve">increase in the </w:t>
      </w:r>
      <w:del w:id="321" w:author="Caspar Addyman" w:date="2018-02-23T11:39:00Z">
        <w:r w:rsidR="00543042" w:rsidDel="000A490F">
          <w:delText>more</w:delText>
        </w:r>
      </w:del>
      <w:r w:rsidR="00543042">
        <w:t xml:space="preserve"> social conditio</w:t>
      </w:r>
      <w:ins w:id="322" w:author="Caspar Addyman" w:date="2018-02-28T11:31:00Z">
        <w:r w:rsidR="0098049C">
          <w:t>n</w:t>
        </w:r>
      </w:ins>
      <w:del w:id="323" w:author="Caspar Addyman" w:date="2018-02-23T11:37:00Z">
        <w:r w:rsidR="00543042" w:rsidDel="000A490F">
          <w:delText>ns</w:delText>
        </w:r>
      </w:del>
      <w:ins w:id="324" w:author="Caspar Addyman" w:date="2018-02-23T11:39:00Z">
        <w:r w:rsidR="000A490F">
          <w:t>, with the effect being greater in the larger group.</w:t>
        </w:r>
      </w:ins>
      <w:del w:id="325" w:author="Caspar Addyman" w:date="2018-02-23T11:37:00Z">
        <w:r w:rsidR="00543042" w:rsidDel="000A490F">
          <w:delText xml:space="preserve">. </w:delText>
        </w:r>
      </w:del>
      <w:ins w:id="326" w:author="Caspar Addyman" w:date="2018-02-23T11:35:00Z">
        <w:r w:rsidR="004B034E">
          <w:t xml:space="preserve"> </w:t>
        </w:r>
      </w:ins>
      <w:del w:id="327" w:author="Caspar Addyman" w:date="2018-02-23T11:33:00Z">
        <w:r w:rsidR="00543042" w:rsidDel="004B034E">
          <w:delText>Additionally</w:delText>
        </w:r>
      </w:del>
      <w:del w:id="328" w:author="Caspar Addyman" w:date="2018-02-28T14:00:00Z">
        <w:r w:rsidR="00543042" w:rsidDel="009A1935">
          <w:delText xml:space="preserve">, </w:delText>
        </w:r>
      </w:del>
      <w:del w:id="329" w:author="Sarah Rees" w:date="2018-02-07T19:39:00Z">
        <w:r w:rsidR="00543042" w:rsidDel="00EB39DF">
          <w:delText xml:space="preserve">we </w:delText>
        </w:r>
      </w:del>
      <w:ins w:id="330" w:author="Sarah Rees" w:date="2018-02-07T19:39:00Z">
        <w:del w:id="331" w:author="Caspar Addyman" w:date="2018-02-28T14:00:00Z">
          <w:r w:rsidR="00EB39DF" w:rsidDel="009A1935">
            <w:delText>i</w:delText>
          </w:r>
        </w:del>
      </w:ins>
      <w:ins w:id="332" w:author="Caspar Addyman" w:date="2018-02-28T14:00:00Z">
        <w:r w:rsidR="009A1935">
          <w:t>I</w:t>
        </w:r>
      </w:ins>
      <w:ins w:id="333" w:author="Sarah Rees" w:date="2018-02-07T19:39:00Z">
        <w:r w:rsidR="00EB39DF">
          <w:t xml:space="preserve">t was </w:t>
        </w:r>
      </w:ins>
      <w:r w:rsidR="00543042">
        <w:t>predict</w:t>
      </w:r>
      <w:ins w:id="334" w:author="Sarah Rees" w:date="2018-02-07T19:39:00Z">
        <w:r w:rsidR="00EB39DF">
          <w:t>ed</w:t>
        </w:r>
      </w:ins>
      <w:r w:rsidR="00543042">
        <w:t xml:space="preserve"> that this </w:t>
      </w:r>
      <w:del w:id="335" w:author="Sarah Rees" w:date="2018-02-07T20:15:00Z">
        <w:r w:rsidR="00543042" w:rsidDel="00EC3663">
          <w:delText xml:space="preserve">will </w:delText>
        </w:r>
      </w:del>
      <w:ins w:id="336" w:author="Sarah Rees" w:date="2018-02-07T20:15:00Z">
        <w:r w:rsidR="00EC3663">
          <w:t xml:space="preserve">would </w:t>
        </w:r>
      </w:ins>
      <w:r w:rsidR="00543042">
        <w:t xml:space="preserve">not affect subjective ratings of funniness. </w:t>
      </w:r>
      <w:ins w:id="337" w:author="Caspar Addyman" w:date="2018-02-28T14:00:00Z">
        <w:r w:rsidR="009A1935">
          <w:rPr>
            <w:lang w:val="en"/>
          </w:rPr>
          <w:t>Finally,</w:t>
        </w:r>
      </w:ins>
      <w:ins w:id="338" w:author="Caspar Addyman" w:date="2018-02-28T14:03:00Z">
        <w:r w:rsidR="005637D1">
          <w:rPr>
            <w:lang w:val="en"/>
          </w:rPr>
          <w:t xml:space="preserve"> </w:t>
        </w:r>
      </w:ins>
      <w:ins w:id="339" w:author="Caspar Addyman" w:date="2018-02-28T14:00:00Z">
        <w:r w:rsidR="009A1935">
          <w:rPr>
            <w:lang w:val="en"/>
          </w:rPr>
          <w:t xml:space="preserve">in a social context it is useful to </w:t>
        </w:r>
      </w:ins>
      <w:ins w:id="340" w:author="Caspar Addyman" w:date="2018-02-28T14:03:00Z">
        <w:r w:rsidR="005637D1">
          <w:rPr>
            <w:lang w:val="en"/>
          </w:rPr>
          <w:t>distingui</w:t>
        </w:r>
      </w:ins>
      <w:ins w:id="341" w:author="Caspar Addyman" w:date="2018-02-28T14:04:00Z">
        <w:r w:rsidR="005637D1">
          <w:rPr>
            <w:lang w:val="en"/>
          </w:rPr>
          <w:t>sh</w:t>
        </w:r>
      </w:ins>
      <w:ins w:id="342" w:author="Caspar Addyman" w:date="2018-02-28T14:03:00Z">
        <w:r w:rsidR="005637D1">
          <w:rPr>
            <w:lang w:val="en"/>
          </w:rPr>
          <w:t xml:space="preserve"> </w:t>
        </w:r>
      </w:ins>
      <w:ins w:id="343" w:author="Caspar Addyman" w:date="2018-02-28T14:00:00Z">
        <w:r w:rsidR="009A1935">
          <w:rPr>
            <w:lang w:val="en"/>
          </w:rPr>
          <w:t>non-vocal cue like smiling from laughter</w:t>
        </w:r>
        <w:r w:rsidR="009A1935">
          <w:t xml:space="preserve"> </w:t>
        </w:r>
        <w:r w:rsidR="009A1935">
          <w:rPr>
            <w:b/>
            <w:lang w:val="en-US"/>
          </w:rPr>
          <w:fldChar w:fldCharType="begin" w:fldLock="1"/>
        </w:r>
      </w:ins>
      <w:r w:rsidR="00671E25">
        <w:rPr>
          <w:b/>
          <w:lang w:val="en-US"/>
        </w:rPr>
        <w:instrText>ADDIN CSL_CITATION { "citationItems" : [ { "id" : "ITEM-1", "itemData" : { "DOI" : "10.1016/j.pragma.2010.01.010", "abstract" : "This article analyses some functions of smiling in relation to laughter. Two kinds of cases are analysed. (i) Smiling can be used as a pre-laughing device: laughing together can be entered step-wise, and smiling is a common device for paving the way to the laughter. (ii) Smiling can be used as a response to laughter in the previous turn. The response can consist of just a smile or smiling can co-occur with some verbal utterance. The article shows that smiling as a response to laughter can have several interactional functions. It can be used to acknowledge the laughability of the previous turn, and sometimes even provides strong uptake of its laughability. However, smiling can also be an affiliative response to prior utterances that are constructed as delicate and troublesome (by laughter and other means). Laughter and smiling have different functions in different sequential and verbal contexts.The analysis concentrates on data from Finnish primary health care interactions and convenience store encounters. In addition, extracts of everyday telephone calls are analysed to show that smiling can also be an acoustic phenomenon and thus available also when the interactants do not have visual access to each other. \u00a9 2010 Elsevier B.V.", "author" : [ { "dropping-particle" : "", "family" : "Haakana", "given" : "Markku", "non-dropping-particle" : "", "parse-names" : false, "suffix" : "" } ], "container-title" : "Journal of Pragmatics", "id" : "ITEM-1", "issued" : { "date-parts" : [ [ "2010" ] ] }, "title" : "Laughter and smiling: Notes on co-occurrences", "type" : "article-journal" }, "uris" : [ "http://www.mendeley.com/documents/?uuid=fd9bc119-ce64-3da6-8b1b-4ca147024180" ] } ], "mendeley" : { "formattedCitation" : "(Haakana, 2010)", "plainTextFormattedCitation" : "(Haakana, 2010)", "previouslyFormattedCitation" : "(Haakana, 2010)" }, "properties" : {  }, "schema" : "https://github.com/citation-style-language/schema/raw/master/csl-citation.json" }</w:instrText>
      </w:r>
      <w:ins w:id="344" w:author="Caspar Addyman" w:date="2018-02-28T14:00:00Z">
        <w:r w:rsidR="009A1935">
          <w:rPr>
            <w:b/>
            <w:lang w:val="en-US"/>
          </w:rPr>
          <w:fldChar w:fldCharType="separate"/>
        </w:r>
        <w:r w:rsidR="009A1935" w:rsidRPr="0051706E">
          <w:rPr>
            <w:noProof/>
            <w:lang w:val="en-US"/>
          </w:rPr>
          <w:t>(Haakana, 2010)</w:t>
        </w:r>
        <w:r w:rsidR="009A1935">
          <w:rPr>
            <w:b/>
            <w:lang w:val="en-US"/>
          </w:rPr>
          <w:fldChar w:fldCharType="end"/>
        </w:r>
      </w:ins>
      <w:ins w:id="345" w:author="Caspar Addyman" w:date="2018-02-28T14:04:00Z">
        <w:r w:rsidR="005637D1">
          <w:rPr>
            <w:lang w:val="en"/>
          </w:rPr>
          <w:t>, th</w:t>
        </w:r>
      </w:ins>
      <w:ins w:id="346" w:author="Caspar Addyman" w:date="2018-02-28T14:03:00Z">
        <w:r w:rsidR="005637D1">
          <w:rPr>
            <w:lang w:val="en"/>
          </w:rPr>
          <w:t>erefore we treat smiling and laughter as separate variables.</w:t>
        </w:r>
      </w:ins>
    </w:p>
    <w:p w:rsidR="00580E8D" w:rsidRPr="00EF2C46" w:rsidRDefault="00580E8D" w:rsidP="009910CA">
      <w:pPr>
        <w:pStyle w:val="BodyText"/>
        <w:tabs>
          <w:tab w:val="clear" w:pos="8640"/>
        </w:tabs>
        <w:spacing w:line="360" w:lineRule="auto"/>
      </w:pPr>
    </w:p>
    <w:p w:rsidR="00395520" w:rsidRPr="00395520" w:rsidRDefault="00395520" w:rsidP="009910CA">
      <w:pPr>
        <w:spacing w:line="360" w:lineRule="auto"/>
        <w:jc w:val="center"/>
        <w:rPr>
          <w:b/>
        </w:rPr>
      </w:pPr>
      <w:r w:rsidRPr="00395520">
        <w:rPr>
          <w:b/>
        </w:rPr>
        <w:t>Method</w:t>
      </w:r>
      <w:r w:rsidR="003C4C5E">
        <w:rPr>
          <w:b/>
        </w:rPr>
        <w:tab/>
      </w:r>
    </w:p>
    <w:p w:rsidR="00395520" w:rsidRPr="00395520" w:rsidRDefault="00395520" w:rsidP="009910CA">
      <w:pPr>
        <w:spacing w:line="360" w:lineRule="auto"/>
        <w:rPr>
          <w:b/>
        </w:rPr>
      </w:pPr>
      <w:r w:rsidRPr="00395520">
        <w:rPr>
          <w:b/>
        </w:rPr>
        <w:t>Participants</w:t>
      </w:r>
    </w:p>
    <w:p w:rsidR="00846BD1" w:rsidRDefault="00395520" w:rsidP="00634A38">
      <w:pPr>
        <w:spacing w:line="360" w:lineRule="auto"/>
        <w:ind w:firstLine="720"/>
      </w:pPr>
      <w:r w:rsidRPr="005C329F">
        <w:t xml:space="preserve"> Participants were</w:t>
      </w:r>
      <w:r w:rsidR="006A229B">
        <w:t xml:space="preserve"> 20 children (11 female) who at</w:t>
      </w:r>
      <w:r w:rsidR="006A229B" w:rsidRPr="005C329F">
        <w:t>tended a private preschool in Twickenham.</w:t>
      </w:r>
      <w:r w:rsidR="006A229B">
        <w:t xml:space="preserve"> </w:t>
      </w:r>
      <w:r w:rsidRPr="005C329F">
        <w:t>Participants’ ages ranged from 2 years 7 months to 4 years 1 month (mean age 3 years 3 months).</w:t>
      </w:r>
      <w:r w:rsidR="006A229B">
        <w:t xml:space="preserve"> </w:t>
      </w:r>
      <w:del w:id="347" w:author="Caspar Addyman" w:date="2018-02-23T14:16:00Z">
        <w:r w:rsidR="006A229B" w:rsidDel="00703FA4">
          <w:delText>T</w:delText>
        </w:r>
        <w:r w:rsidR="006A229B" w:rsidRPr="005C329F" w:rsidDel="00703FA4">
          <w:delText xml:space="preserve">he </w:delText>
        </w:r>
        <w:r w:rsidR="006A229B" w:rsidDel="00703FA4">
          <w:delText>majority were</w:delText>
        </w:r>
        <w:r w:rsidR="006A229B" w:rsidRPr="005C329F" w:rsidDel="00703FA4">
          <w:delText xml:space="preserve"> from a white</w:delText>
        </w:r>
      </w:del>
      <w:bookmarkStart w:id="348" w:name="_Hlk507158992"/>
      <w:ins w:id="349" w:author="Caspar Addyman" w:date="2018-02-23T14:16:00Z">
        <w:r w:rsidR="00703FA4">
          <w:t>All</w:t>
        </w:r>
      </w:ins>
      <w:ins w:id="350" w:author="Caspar Addyman" w:date="2018-02-23T14:18:00Z">
        <w:r w:rsidR="00703FA4">
          <w:t xml:space="preserve"> children</w:t>
        </w:r>
      </w:ins>
      <w:ins w:id="351" w:author="Caspar Addyman" w:date="2018-02-23T14:16:00Z">
        <w:r w:rsidR="00703FA4">
          <w:t xml:space="preserve"> were</w:t>
        </w:r>
      </w:ins>
      <w:r w:rsidR="006A229B" w:rsidRPr="005C329F">
        <w:t xml:space="preserve"> British</w:t>
      </w:r>
      <w:ins w:id="352" w:author="Caspar Addyman" w:date="2018-02-23T14:16:00Z">
        <w:r w:rsidR="00703FA4">
          <w:t xml:space="preserve"> born</w:t>
        </w:r>
      </w:ins>
      <w:ins w:id="353" w:author="Caspar Addyman" w:date="2018-02-23T14:19:00Z">
        <w:r w:rsidR="00703FA4">
          <w:t xml:space="preserve"> and included 19 who were white and 1</w:t>
        </w:r>
      </w:ins>
      <w:ins w:id="354" w:author="Caspar Addyman" w:date="2018-02-23T14:20:00Z">
        <w:r w:rsidR="00703FA4">
          <w:t xml:space="preserve"> who</w:t>
        </w:r>
      </w:ins>
      <w:ins w:id="355" w:author="Caspar Addyman" w:date="2018-02-23T14:19:00Z">
        <w:r w:rsidR="00703FA4">
          <w:t xml:space="preserve"> was mixed raced.</w:t>
        </w:r>
      </w:ins>
      <w:r w:rsidR="006A229B" w:rsidRPr="005C329F">
        <w:t xml:space="preserve"> </w:t>
      </w:r>
      <w:bookmarkEnd w:id="348"/>
      <w:del w:id="356" w:author="Caspar Addyman" w:date="2018-02-23T14:19:00Z">
        <w:r w:rsidR="006A229B" w:rsidRPr="005C329F" w:rsidDel="00703FA4">
          <w:delText>background.</w:delText>
        </w:r>
        <w:r w:rsidRPr="005C329F" w:rsidDel="00703FA4">
          <w:delText xml:space="preserve"> </w:delText>
        </w:r>
      </w:del>
      <w:r w:rsidRPr="005C329F">
        <w:t xml:space="preserve">All </w:t>
      </w:r>
      <w:r w:rsidR="006A229B">
        <w:t xml:space="preserve">parents </w:t>
      </w:r>
      <w:r w:rsidRPr="005C329F">
        <w:t>provided written conse</w:t>
      </w:r>
      <w:r w:rsidR="006A229B">
        <w:t>nt to the children taking part and v</w:t>
      </w:r>
      <w:r w:rsidRPr="00E131F7">
        <w:t>erbal consent was also obtained from the children prior to testing sessions.</w:t>
      </w:r>
      <w:r w:rsidRPr="005C329F">
        <w:t xml:space="preserve">  </w:t>
      </w:r>
      <w:r w:rsidR="006A229B">
        <w:t>E</w:t>
      </w:r>
      <w:r w:rsidRPr="005C329F">
        <w:t xml:space="preserve">thical approval </w:t>
      </w:r>
      <w:r w:rsidR="006A229B">
        <w:t>was obtained from the e</w:t>
      </w:r>
      <w:r w:rsidRPr="005C329F">
        <w:t xml:space="preserve">thics </w:t>
      </w:r>
      <w:r w:rsidR="006A229B">
        <w:t>c</w:t>
      </w:r>
      <w:r w:rsidRPr="005C329F">
        <w:t>ommittee</w:t>
      </w:r>
      <w:r w:rsidR="00B33E59">
        <w:t xml:space="preserve"> at</w:t>
      </w:r>
      <w:r w:rsidR="006A229B">
        <w:t xml:space="preserve"> Birkbeck, University of London</w:t>
      </w:r>
      <w:r w:rsidRPr="005C329F">
        <w:t>.</w:t>
      </w:r>
      <w:ins w:id="357" w:author="Caspar Addyman" w:date="2018-02-22T18:17:00Z">
        <w:r w:rsidR="00FD36BF">
          <w:t xml:space="preserve"> </w:t>
        </w:r>
      </w:ins>
      <w:ins w:id="358" w:author="Caspar Addyman" w:date="2018-02-22T18:10:00Z">
        <w:r w:rsidR="00480610">
          <w:t xml:space="preserve"> </w:t>
        </w:r>
      </w:ins>
    </w:p>
    <w:p w:rsidR="00395520" w:rsidRDefault="00395520" w:rsidP="009910CA">
      <w:pPr>
        <w:spacing w:line="360" w:lineRule="auto"/>
        <w:ind w:firstLine="720"/>
      </w:pPr>
    </w:p>
    <w:p w:rsidR="00395520" w:rsidRPr="00637083" w:rsidRDefault="00395520" w:rsidP="009910CA">
      <w:pPr>
        <w:spacing w:line="360" w:lineRule="auto"/>
        <w:rPr>
          <w:b/>
        </w:rPr>
      </w:pPr>
      <w:r w:rsidRPr="00637083">
        <w:rPr>
          <w:b/>
          <w:rPrChange w:id="359" w:author="Caspar Addyman" w:date="2018-02-22T16:16:00Z">
            <w:rPr>
              <w:b/>
              <w:i/>
            </w:rPr>
          </w:rPrChange>
        </w:rPr>
        <w:t>Materials</w:t>
      </w:r>
    </w:p>
    <w:p w:rsidR="00B33E59" w:rsidRDefault="00395520" w:rsidP="00B33E59">
      <w:pPr>
        <w:spacing w:line="360" w:lineRule="auto"/>
        <w:ind w:firstLine="720"/>
        <w:rPr>
          <w:ins w:id="360" w:author="Caspar Addyman" w:date="2018-02-28T11:53:00Z"/>
        </w:rPr>
      </w:pPr>
      <w:del w:id="361" w:author="Caspar Addyman" w:date="2018-02-23T14:35:00Z">
        <w:r w:rsidRPr="005C329F" w:rsidDel="0064623E">
          <w:delText>Three</w:delText>
        </w:r>
        <w:r w:rsidRPr="005C329F" w:rsidDel="0064623E">
          <w:rPr>
            <w:b/>
          </w:rPr>
          <w:delText xml:space="preserve"> </w:delText>
        </w:r>
        <w:r w:rsidR="001A03A1" w:rsidDel="0064623E">
          <w:delText>v</w:delText>
        </w:r>
      </w:del>
      <w:ins w:id="362" w:author="Caspar Addyman" w:date="2018-02-23T14:35:00Z">
        <w:r w:rsidR="0064623E">
          <w:t>V</w:t>
        </w:r>
      </w:ins>
      <w:r w:rsidR="001A03A1">
        <w:t xml:space="preserve">ideo clips from </w:t>
      </w:r>
      <w:r w:rsidRPr="005C329F">
        <w:t>the Bernard Bear cartoon series</w:t>
      </w:r>
      <w:r w:rsidR="001A03A1">
        <w:t xml:space="preserve"> were used as humorous material</w:t>
      </w:r>
      <w:r w:rsidR="00B33E59">
        <w:t>.</w:t>
      </w:r>
      <w:r w:rsidRPr="005C329F">
        <w:t xml:space="preserve"> The Bernard Bear series was chosen as i</w:t>
      </w:r>
      <w:r w:rsidR="001A03A1">
        <w:t xml:space="preserve">t contains </w:t>
      </w:r>
      <w:ins w:id="363" w:author="Caspar Addyman" w:date="2018-02-23T14:33:00Z">
        <w:r w:rsidR="0064623E">
          <w:t xml:space="preserve">no dialog but relies on </w:t>
        </w:r>
      </w:ins>
      <w:del w:id="364" w:author="Caspar Addyman" w:date="2018-02-23T14:33:00Z">
        <w:r w:rsidR="001A03A1" w:rsidDel="0064623E">
          <w:delText xml:space="preserve">plenty of </w:delText>
        </w:r>
      </w:del>
      <w:r w:rsidR="001A03A1">
        <w:t xml:space="preserve">slapstick and </w:t>
      </w:r>
      <w:r w:rsidRPr="005C329F">
        <w:t xml:space="preserve">incongruous humour which previous research has shown particularly appeals to children of preschool age </w:t>
      </w:r>
      <w:r w:rsidR="00D73A10">
        <w:fldChar w:fldCharType="begin" w:fldLock="1"/>
      </w:r>
      <w:r w:rsidR="00920BFE">
        <w:instrText>ADDIN CSL_CITATION { "citationItems" : [ { "id" : "ITEM-1", "itemData" : { "DOI" : "10.1037/h0034846", "ISBN" : "1939-1455", "ISSN" : "0033-2909", "PMID" : "4731735", "abstract" : "Reviews research studies of laughter in children, and presents a model describing eliciting conditions for laughter and related behavior. It is proposed that laughter occurs after conditions of heightened tension or arousal when at the same time there is a judgment that the situation is safe or inconsequential. The special case of laughter to discrepant or incongruous stimulation is described in detail. It is suggested that laughter serves the function of signaling to a caretaker that a given stimulus is within the child's tolerable limits of arousal. (51 ref.) (PsycINFO Database Record (c) 2012 APA, all rights reserved)", "author" : [ { "dropping-particle" : "", "family" : "Rothbart", "given" : "M K", "non-dropping-particle" : "", "parse-names" : false, "suffix" : "" } ], "container-title" : "Psychological bulletin", "id" : "ITEM-1", "issue" : "3", "issued" : { "date-parts" : [ [ "1973" ] ] }, "page" : "247-256", "title" : "Laughter in young children.", "type" : "article-journal", "volume" : "80" }, "uris" : [ "http://www.mendeley.com/documents/?uuid=f0346c80-ea5b-48e5-9172-c0c5dcad979d" ] } ], "mendeley" : { "formattedCitation" : "(Rothbart, 1973)", "plainTextFormattedCitation" : "(Rothbart, 1973)", "previouslyFormattedCitation" : "(Rothbart, 1973)" }, "properties" : {  }, "schema" : "https://github.com/citation-style-language/schema/raw/master/csl-citation.json" }</w:instrText>
      </w:r>
      <w:r w:rsidR="00D73A10">
        <w:fldChar w:fldCharType="separate"/>
      </w:r>
      <w:r w:rsidR="00D73A10" w:rsidRPr="00D73A10">
        <w:rPr>
          <w:noProof/>
        </w:rPr>
        <w:t>(Rothbart, 1973)</w:t>
      </w:r>
      <w:r w:rsidR="00D73A10">
        <w:fldChar w:fldCharType="end"/>
      </w:r>
      <w:r w:rsidRPr="005C329F">
        <w:t xml:space="preserve">.  </w:t>
      </w:r>
      <w:del w:id="365" w:author="Caspar Addyman" w:date="2018-02-23T14:35:00Z">
        <w:r w:rsidR="001A03A1" w:rsidDel="0064623E">
          <w:delText>Each vi</w:delText>
        </w:r>
      </w:del>
      <w:r w:rsidR="001A03A1">
        <w:t>deo consisted of two episodes and had a total running time of between</w:t>
      </w:r>
      <w:r w:rsidR="001A03A1" w:rsidRPr="005C329F">
        <w:t xml:space="preserve"> 6 minu</w:t>
      </w:r>
      <w:r w:rsidR="001A03A1">
        <w:t>tes 35 seconds and</w:t>
      </w:r>
      <w:r w:rsidR="001A03A1" w:rsidRPr="005C329F">
        <w:t xml:space="preserve"> 7 minutes 4</w:t>
      </w:r>
      <w:r w:rsidR="00B33E59">
        <w:t xml:space="preserve">3 seconds </w:t>
      </w:r>
      <w:del w:id="366" w:author="Sarah Rees" w:date="2018-02-07T19:39:00Z">
        <w:r w:rsidR="00B33E59" w:rsidDel="00EB39DF">
          <w:delText>in length</w:delText>
        </w:r>
        <w:r w:rsidR="001A03A1" w:rsidRPr="005C329F" w:rsidDel="00EB39DF">
          <w:delText xml:space="preserve"> </w:delText>
        </w:r>
      </w:del>
      <w:r w:rsidR="001A03A1" w:rsidRPr="005C329F">
        <w:t>(</w:t>
      </w:r>
      <w:r w:rsidR="001A03A1" w:rsidRPr="005C329F">
        <w:rPr>
          <w:i/>
        </w:rPr>
        <w:t xml:space="preserve">see </w:t>
      </w:r>
      <w:r w:rsidR="001A03A1">
        <w:rPr>
          <w:i/>
        </w:rPr>
        <w:t>online materials for episode list)</w:t>
      </w:r>
      <w:r w:rsidR="001A03A1">
        <w:t>.</w:t>
      </w:r>
      <w:r w:rsidRPr="005C329F">
        <w:t xml:space="preserve"> Vi</w:t>
      </w:r>
      <w:r w:rsidR="001A03A1">
        <w:t>deo clips were presented using</w:t>
      </w:r>
      <w:r w:rsidRPr="005C329F">
        <w:t xml:space="preserve"> a Lenovo ThinkPad </w:t>
      </w:r>
      <w:r w:rsidR="001A03A1">
        <w:t xml:space="preserve">2.0 </w:t>
      </w:r>
      <w:r w:rsidR="00B33E59">
        <w:t xml:space="preserve">laptop connected to </w:t>
      </w:r>
      <w:ins w:id="367" w:author="Sarah Rees" w:date="2018-02-07T19:40:00Z">
        <w:r w:rsidR="00EB39DF">
          <w:t xml:space="preserve">a </w:t>
        </w:r>
      </w:ins>
      <w:r w:rsidR="00B33E59">
        <w:t>56cm</w:t>
      </w:r>
      <w:r w:rsidRPr="005C329F">
        <w:t xml:space="preserve"> Samsung Syncmaster flat television screen positioned on a table at a height of approximately 55cm and at a distance </w:t>
      </w:r>
      <w:del w:id="368" w:author="Sarah Rees" w:date="2018-02-07T19:40:00Z">
        <w:r w:rsidRPr="005C329F" w:rsidDel="001A094E">
          <w:delText xml:space="preserve">form </w:delText>
        </w:r>
      </w:del>
      <w:ins w:id="369" w:author="Sarah Rees" w:date="2018-02-07T19:40:00Z">
        <w:r w:rsidR="001A094E" w:rsidRPr="005C329F">
          <w:t>f</w:t>
        </w:r>
        <w:r w:rsidR="001A094E">
          <w:t>rom</w:t>
        </w:r>
        <w:r w:rsidR="001A094E" w:rsidRPr="005C329F">
          <w:t xml:space="preserve"> </w:t>
        </w:r>
      </w:ins>
      <w:r w:rsidRPr="005C329F">
        <w:t>participants of approximately 1.5 metres. Participants were recorded via a built</w:t>
      </w:r>
      <w:ins w:id="370" w:author="Sarah Rees" w:date="2018-02-07T19:40:00Z">
        <w:r w:rsidR="001A094E">
          <w:t>-</w:t>
        </w:r>
      </w:ins>
      <w:del w:id="371" w:author="Sarah Rees" w:date="2018-02-07T19:40:00Z">
        <w:r w:rsidRPr="005C329F" w:rsidDel="001A094E">
          <w:delText xml:space="preserve"> </w:delText>
        </w:r>
      </w:del>
      <w:r w:rsidRPr="005C329F">
        <w:t>in camera on the laptop as well as via a compact HD JVC camcorder placed on a tripod positioned just behind and to the right of the television screen.  A Blue Snowball microphone was connected to the laptop and positioned on a shelf to the right of participants.</w:t>
      </w:r>
    </w:p>
    <w:p w:rsidR="00DE3AD5" w:rsidRDefault="00DE3AD5" w:rsidP="00B33E59">
      <w:pPr>
        <w:spacing w:line="360" w:lineRule="auto"/>
        <w:ind w:firstLine="720"/>
      </w:pPr>
    </w:p>
    <w:p w:rsidR="00395520" w:rsidRPr="0091317F" w:rsidRDefault="00B33E59" w:rsidP="0091317F">
      <w:pPr>
        <w:spacing w:line="360" w:lineRule="auto"/>
        <w:ind w:firstLine="720"/>
      </w:pPr>
      <w:r>
        <w:t>Subjective f</w:t>
      </w:r>
      <w:r w:rsidR="00395520" w:rsidRPr="005C329F">
        <w:t xml:space="preserve">unniness ratings </w:t>
      </w:r>
      <w:r>
        <w:t>were taken using a printed visual scale c</w:t>
      </w:r>
      <w:r w:rsidR="00395520" w:rsidRPr="005C329F">
        <w:t>ontaining simple cartoon-like picture</w:t>
      </w:r>
      <w:r w:rsidR="00395520">
        <w:t>s</w:t>
      </w:r>
      <w:r w:rsidR="00395520" w:rsidRPr="005C329F">
        <w:t xml:space="preserve"> of a happy face </w:t>
      </w:r>
      <w:r w:rsidR="0091317F">
        <w:t xml:space="preserve">meaning "very funny", a neutral face </w:t>
      </w:r>
      <w:r w:rsidR="00395520" w:rsidRPr="005C329F">
        <w:t xml:space="preserve">meaning "quite funny" </w:t>
      </w:r>
      <w:r w:rsidR="0091317F">
        <w:t>and a sad face meaning "not funny"</w:t>
      </w:r>
      <w:r w:rsidR="00395520" w:rsidRPr="005C329F">
        <w:t xml:space="preserve"> </w:t>
      </w:r>
      <w:r w:rsidR="00395520" w:rsidRPr="0091317F">
        <w:t>(</w:t>
      </w:r>
      <w:r w:rsidR="00395520" w:rsidRPr="00357C41">
        <w:rPr>
          <w:i/>
          <w:rPrChange w:id="372" w:author="Sarah Rees" w:date="2018-02-09T12:48:00Z">
            <w:rPr/>
          </w:rPrChange>
        </w:rPr>
        <w:t>see</w:t>
      </w:r>
      <w:r w:rsidRPr="00357C41">
        <w:rPr>
          <w:i/>
          <w:rPrChange w:id="373" w:author="Sarah Rees" w:date="2018-02-09T12:48:00Z">
            <w:rPr/>
          </w:rPrChange>
        </w:rPr>
        <w:t xml:space="preserve"> online</w:t>
      </w:r>
      <w:r w:rsidR="00395520" w:rsidRPr="00357C41">
        <w:rPr>
          <w:i/>
          <w:rPrChange w:id="374" w:author="Sarah Rees" w:date="2018-02-09T12:48:00Z">
            <w:rPr/>
          </w:rPrChange>
        </w:rPr>
        <w:t xml:space="preserve"> </w:t>
      </w:r>
      <w:r w:rsidRPr="00357C41">
        <w:rPr>
          <w:i/>
          <w:rPrChange w:id="375" w:author="Sarah Rees" w:date="2018-02-09T12:48:00Z">
            <w:rPr/>
          </w:rPrChange>
        </w:rPr>
        <w:t>materials</w:t>
      </w:r>
      <w:r w:rsidR="0026618E" w:rsidRPr="00357C41">
        <w:rPr>
          <w:i/>
          <w:rPrChange w:id="376" w:author="Sarah Rees" w:date="2018-02-09T12:48:00Z">
            <w:rPr/>
          </w:rPrChange>
        </w:rPr>
        <w:t xml:space="preserve">, </w:t>
      </w:r>
      <w:r w:rsidR="0026618E" w:rsidRPr="00357C41">
        <w:rPr>
          <w:i/>
          <w:rPrChange w:id="377" w:author="Sarah Rees" w:date="2018-02-09T12:48:00Z">
            <w:rPr/>
          </w:rPrChange>
        </w:rPr>
        <w:fldChar w:fldCharType="begin" w:fldLock="1"/>
      </w:r>
      <w:r w:rsidR="00920BFE">
        <w:rPr>
          <w:i/>
        </w:rPr>
        <w:instrText>ADDIN CSL_CITATION { "citationItems" : [ { "id" : "ITEM-1", "itemData" : { "DOI" : "10.6084/m9.figshare.5549356", "author" : [ { "dropping-particle" : "", "family" : "Addyman", "given" : "Caspar", "non-dropping-particle" : "", "parse-names" : false, "suffix" : "" }, { "dropping-particle" : "", "family" : "Fogelquist", "given" : "Charlotte", "non-dropping-particle" : "", "parse-names" : false, "suffix" : "" }, { "dropping-particle" : "", "family" : "Levakova", "given" : "Lenka", "non-dropping-particle" : "", "parse-names" : false, "suffix" : "" }, { "dropping-particle" : "", "family" : "Rees", "given" : "Sarah", "non-dropping-particle" : "", "parse-names" : false, "suffix" : "" } ], "id" : "ITEM-1", "issued" : { "date-parts" : [ [ "2017" ] ] }, "publisher" : "FigShare", "title" : "Social laughter in preschool children: Dataset, analysis scripts and supporting materials.", "type" : "article" }, "uris" : [ "http://www.mendeley.com/documents/?uuid=7979e1cc-aec3-463c-a705-c8917ef7ccf3" ] } ], "mendeley" : { "formattedCitation" : "(Addyman, Fogelquist, Levakova, &amp; Rees, 2017)", "manualFormatting" : "Addyman, Fogelquist, Levakova, &amp; Rees, 2017)", "plainTextFormattedCitation" : "(Addyman, Fogelquist, Levakova, &amp; Rees, 2017)", "previouslyFormattedCitation" : "(Addyman, Fogelquist, Levakova, &amp; Rees, 2017)" }, "properties" : {  }, "schema" : "https://github.com/citation-style-language/schema/raw/master/csl-citation.json" }</w:instrText>
      </w:r>
      <w:r w:rsidR="0026618E" w:rsidRPr="00357C41">
        <w:rPr>
          <w:i/>
          <w:rPrChange w:id="378" w:author="Sarah Rees" w:date="2018-02-09T12:48:00Z">
            <w:rPr/>
          </w:rPrChange>
        </w:rPr>
        <w:fldChar w:fldCharType="separate"/>
      </w:r>
      <w:r w:rsidR="0026618E" w:rsidRPr="00357C41">
        <w:rPr>
          <w:i/>
          <w:noProof/>
          <w:rPrChange w:id="379" w:author="Sarah Rees" w:date="2018-02-09T12:48:00Z">
            <w:rPr>
              <w:noProof/>
            </w:rPr>
          </w:rPrChange>
        </w:rPr>
        <w:t>Addyman, Fogelquist, Levakova, &amp; Rees, 2017</w:t>
      </w:r>
      <w:r w:rsidR="0026618E" w:rsidRPr="00357C41">
        <w:rPr>
          <w:noProof/>
        </w:rPr>
        <w:t>)</w:t>
      </w:r>
      <w:r w:rsidR="0026618E" w:rsidRPr="00357C41">
        <w:rPr>
          <w:i/>
          <w:rPrChange w:id="380" w:author="Sarah Rees" w:date="2018-02-09T12:48:00Z">
            <w:rPr/>
          </w:rPrChange>
        </w:rPr>
        <w:fldChar w:fldCharType="end"/>
      </w:r>
      <w:r w:rsidR="00395520" w:rsidRPr="0091317F">
        <w:t>.</w:t>
      </w:r>
    </w:p>
    <w:p w:rsidR="00395520" w:rsidRPr="005C329F" w:rsidRDefault="00395520" w:rsidP="009910CA">
      <w:pPr>
        <w:spacing w:line="360" w:lineRule="auto"/>
      </w:pPr>
    </w:p>
    <w:p w:rsidR="00395520" w:rsidRPr="00395520" w:rsidRDefault="00395520" w:rsidP="009910CA">
      <w:pPr>
        <w:spacing w:line="360" w:lineRule="auto"/>
        <w:rPr>
          <w:b/>
        </w:rPr>
      </w:pPr>
      <w:r w:rsidRPr="00395520">
        <w:rPr>
          <w:b/>
        </w:rPr>
        <w:t>Design</w:t>
      </w:r>
    </w:p>
    <w:p w:rsidR="00395520" w:rsidRDefault="00395520" w:rsidP="00A87993">
      <w:pPr>
        <w:spacing w:line="360" w:lineRule="auto"/>
        <w:ind w:firstLine="720"/>
      </w:pPr>
      <w:r w:rsidRPr="005C329F">
        <w:t>The experiment used a</w:t>
      </w:r>
      <w:ins w:id="381" w:author="Caspar Addyman" w:date="2018-02-23T23:31:00Z">
        <w:r w:rsidR="00722813">
          <w:t xml:space="preserve"> 3x3</w:t>
        </w:r>
      </w:ins>
      <w:r w:rsidRPr="005C329F">
        <w:t xml:space="preserve"> </w:t>
      </w:r>
      <w:r w:rsidR="005F68F2">
        <w:t>mixed</w:t>
      </w:r>
      <w:r w:rsidRPr="005C329F">
        <w:t xml:space="preserve"> design</w:t>
      </w:r>
      <w:r w:rsidR="00B33E59">
        <w:t xml:space="preserve">. The </w:t>
      </w:r>
      <w:r w:rsidR="00270D32">
        <w:t>experiment</w:t>
      </w:r>
      <w:r w:rsidR="005F68F2">
        <w:t>al</w:t>
      </w:r>
      <w:r w:rsidR="00B33E59">
        <w:t xml:space="preserve"> independent variable was</w:t>
      </w:r>
      <w:r w:rsidR="00270D32">
        <w:t xml:space="preserve"> </w:t>
      </w:r>
      <w:del w:id="382" w:author="Caspar Addyman" w:date="2018-02-23T23:27:00Z">
        <w:r w:rsidR="001F0004" w:rsidDel="00AA1558">
          <w:delText>viewing condition</w:delText>
        </w:r>
      </w:del>
      <w:ins w:id="383" w:author="Caspar Addyman" w:date="2018-02-23T23:27:00Z">
        <w:r w:rsidR="00AA1558">
          <w:t>group size</w:t>
        </w:r>
      </w:ins>
      <w:r w:rsidR="005F68F2">
        <w:t xml:space="preserve"> as a within subjects </w:t>
      </w:r>
      <w:del w:id="384" w:author="Caspar Addyman" w:date="2018-02-23T23:32:00Z">
        <w:r w:rsidR="005F68F2" w:rsidDel="00722813">
          <w:delText>factor at</w:delText>
        </w:r>
        <w:r w:rsidR="00270D32" w:rsidDel="00722813">
          <w:delText xml:space="preserve"> th</w:delText>
        </w:r>
        <w:r w:rsidR="005F68F2" w:rsidDel="00722813">
          <w:delText>ree levels</w:delText>
        </w:r>
      </w:del>
      <w:ins w:id="385" w:author="Caspar Addyman" w:date="2018-02-23T23:32:00Z">
        <w:r w:rsidR="00722813">
          <w:t xml:space="preserve">factor, </w:t>
        </w:r>
        <w:r w:rsidR="00F0762D">
          <w:t xml:space="preserve">a second independent variable counterbalanced </w:t>
        </w:r>
      </w:ins>
      <w:ins w:id="386" w:author="Caspar Addyman" w:date="2018-02-23T23:34:00Z">
        <w:r w:rsidR="00F0762D">
          <w:t>presentation</w:t>
        </w:r>
      </w:ins>
      <w:ins w:id="387" w:author="Caspar Addyman" w:date="2018-02-23T23:32:00Z">
        <w:r w:rsidR="00F0762D">
          <w:t xml:space="preserve"> order</w:t>
        </w:r>
      </w:ins>
      <w:r w:rsidR="005F68F2">
        <w:t xml:space="preserve">. </w:t>
      </w:r>
      <w:del w:id="388" w:author="Caspar Addyman" w:date="2018-02-23T23:34:00Z">
        <w:r w:rsidR="005F68F2" w:rsidDel="00F0762D">
          <w:delText>Children watched</w:delText>
        </w:r>
        <w:r w:rsidR="00270D32" w:rsidDel="00F0762D">
          <w:delText xml:space="preserve"> </w:delText>
        </w:r>
        <w:r w:rsidR="005F68F2" w:rsidDel="00F0762D">
          <w:delText xml:space="preserve">3 </w:delText>
        </w:r>
      </w:del>
      <w:ins w:id="389" w:author="Sarah Rees" w:date="2018-02-07T19:41:00Z">
        <w:del w:id="390" w:author="Caspar Addyman" w:date="2018-02-23T23:34:00Z">
          <w:r w:rsidR="001A094E" w:rsidDel="00F0762D">
            <w:delText xml:space="preserve">three </w:delText>
          </w:r>
        </w:del>
      </w:ins>
      <w:del w:id="391" w:author="Caspar Addyman" w:date="2018-02-23T23:34:00Z">
        <w:r w:rsidR="00370736" w:rsidDel="00F0762D">
          <w:delText xml:space="preserve">videos in </w:delText>
        </w:r>
      </w:del>
      <w:ins w:id="392" w:author="Sarah Rees" w:date="2018-02-07T19:41:00Z">
        <w:del w:id="393" w:author="Caspar Addyman" w:date="2018-02-23T23:34:00Z">
          <w:r w:rsidR="001A094E" w:rsidDel="00F0762D">
            <w:delText>three</w:delText>
          </w:r>
        </w:del>
      </w:ins>
      <w:del w:id="394" w:author="Caspar Addyman" w:date="2018-02-23T23:34:00Z">
        <w:r w:rsidR="00270D32" w:rsidDel="00F0762D">
          <w:delText xml:space="preserve"> conditions</w:delText>
        </w:r>
      </w:del>
      <w:ins w:id="395" w:author="Sarah Rees" w:date="2018-02-07T19:41:00Z">
        <w:del w:id="396" w:author="Caspar Addyman" w:date="2018-02-23T23:34:00Z">
          <w:r w:rsidR="001A094E" w:rsidDel="00F0762D">
            <w:delText>:</w:delText>
          </w:r>
        </w:del>
      </w:ins>
      <w:del w:id="397" w:author="Caspar Addyman" w:date="2018-02-23T23:34:00Z">
        <w:r w:rsidRPr="005C329F" w:rsidDel="00F0762D">
          <w:delText xml:space="preserve"> individually</w:delText>
        </w:r>
        <w:r w:rsidR="00270D32" w:rsidDel="00F0762D">
          <w:delText>, in pairs</w:delText>
        </w:r>
      </w:del>
      <w:ins w:id="398" w:author="Sarah Rees" w:date="2018-02-07T19:41:00Z">
        <w:del w:id="399" w:author="Caspar Addyman" w:date="2018-02-23T23:34:00Z">
          <w:r w:rsidR="001A094E" w:rsidDel="00F0762D">
            <w:delText>,</w:delText>
          </w:r>
        </w:del>
      </w:ins>
      <w:del w:id="400" w:author="Caspar Addyman" w:date="2018-02-23T23:34:00Z">
        <w:r w:rsidR="00270D32" w:rsidDel="00F0762D">
          <w:delText xml:space="preserve"> or in groups of 6 or 8. </w:delText>
        </w:r>
      </w:del>
      <w:del w:id="401" w:author="Caspar Addyman" w:date="2018-02-23T23:32:00Z">
        <w:r w:rsidR="005F68F2" w:rsidDel="00722813">
          <w:delText>A second</w:delText>
        </w:r>
      </w:del>
      <w:del w:id="402" w:author="Caspar Addyman" w:date="2018-02-23T23:26:00Z">
        <w:r w:rsidR="005F68F2" w:rsidDel="00AA1558">
          <w:delText xml:space="preserve"> </w:delText>
        </w:r>
      </w:del>
      <w:del w:id="403" w:author="Caspar Addyman" w:date="2018-02-23T23:32:00Z">
        <w:r w:rsidR="005F68F2" w:rsidDel="00722813">
          <w:delText xml:space="preserve">independent variable </w:delText>
        </w:r>
      </w:del>
      <w:ins w:id="404" w:author="Sarah Rees" w:date="2018-02-07T19:41:00Z">
        <w:del w:id="405" w:author="Caspar Addyman" w:date="2018-02-23T23:27:00Z">
          <w:r w:rsidR="001A094E" w:rsidDel="00AA1558">
            <w:delText>was</w:delText>
          </w:r>
        </w:del>
        <w:del w:id="406" w:author="Caspar Addyman" w:date="2018-02-23T23:32:00Z">
          <w:r w:rsidR="001A094E" w:rsidDel="00722813">
            <w:delText xml:space="preserve"> </w:delText>
          </w:r>
        </w:del>
      </w:ins>
      <w:del w:id="407" w:author="Caspar Addyman" w:date="2018-02-23T23:32:00Z">
        <w:r w:rsidR="005F68F2" w:rsidDel="00722813">
          <w:delText>viewing order</w:delText>
        </w:r>
      </w:del>
      <w:ins w:id="408" w:author="Sarah Rees" w:date="2018-02-07T19:41:00Z">
        <w:del w:id="409" w:author="Caspar Addyman" w:date="2018-02-23T23:39:00Z">
          <w:r w:rsidR="001A094E" w:rsidDel="000F0ED0">
            <w:delText xml:space="preserve">.  </w:delText>
          </w:r>
        </w:del>
      </w:ins>
      <w:del w:id="410" w:author="Caspar Addyman" w:date="2018-02-23T23:39:00Z">
        <w:r w:rsidR="005F68F2" w:rsidRPr="005F68F2" w:rsidDel="000F0ED0">
          <w:delText xml:space="preserve"> </w:delText>
        </w:r>
      </w:del>
      <w:del w:id="411" w:author="Sarah Rees" w:date="2018-02-07T19:42:00Z">
        <w:r w:rsidR="00270D32" w:rsidDel="001A094E">
          <w:delText xml:space="preserve">children </w:delText>
        </w:r>
      </w:del>
      <w:ins w:id="412" w:author="Sarah Rees" w:date="2018-02-07T19:42:00Z">
        <w:r w:rsidR="001A094E">
          <w:t xml:space="preserve">Children </w:t>
        </w:r>
      </w:ins>
      <w:r w:rsidR="00270D32">
        <w:t>were</w:t>
      </w:r>
      <w:ins w:id="413" w:author="Caspar Addyman" w:date="2018-02-23T23:58:00Z">
        <w:r w:rsidR="002A7E44">
          <w:t xml:space="preserve"> randomly</w:t>
        </w:r>
      </w:ins>
      <w:r w:rsidR="00270D32">
        <w:t xml:space="preserve"> </w:t>
      </w:r>
      <w:del w:id="414" w:author="Caspar Addyman" w:date="2018-02-23T23:58:00Z">
        <w:r w:rsidR="00270D32" w:rsidDel="002A7E44">
          <w:delText>divided</w:delText>
        </w:r>
        <w:r w:rsidR="00A87993" w:rsidDel="002A7E44">
          <w:delText xml:space="preserve"> </w:delText>
        </w:r>
      </w:del>
      <w:ins w:id="415" w:author="Caspar Addyman" w:date="2018-02-23T23:58:00Z">
        <w:r w:rsidR="002A7E44">
          <w:t xml:space="preserve">assigned </w:t>
        </w:r>
      </w:ins>
      <w:del w:id="416" w:author="Caspar Addyman" w:date="2018-02-23T23:58:00Z">
        <w:r w:rsidR="00A87993" w:rsidDel="002A7E44">
          <w:delText>in</w:delText>
        </w:r>
      </w:del>
      <w:r w:rsidR="00A87993">
        <w:t>to three</w:t>
      </w:r>
      <w:del w:id="417" w:author="Caspar Addyman" w:date="2018-02-23T23:58:00Z">
        <w:r w:rsidR="00A87993" w:rsidDel="002A7E44">
          <w:delText xml:space="preserve"> streams</w:delText>
        </w:r>
      </w:del>
      <w:ins w:id="418" w:author="Caspar Addyman" w:date="2018-02-23T23:58:00Z">
        <w:r w:rsidR="002A7E44">
          <w:t>view orders</w:t>
        </w:r>
      </w:ins>
      <w:ins w:id="419" w:author="Sarah Rees" w:date="2018-02-07T20:16:00Z">
        <w:del w:id="420" w:author="Caspar Addyman" w:date="2018-02-23T23:58:00Z">
          <w:r w:rsidR="00EC3663" w:rsidDel="002A7E44">
            <w:delText>,</w:delText>
          </w:r>
        </w:del>
      </w:ins>
      <w:r w:rsidR="00A87993">
        <w:t xml:space="preserve"> A, B and C, </w:t>
      </w:r>
      <w:ins w:id="421" w:author="Sarah Rees" w:date="2018-02-07T19:42:00Z">
        <w:r w:rsidR="001A094E">
          <w:t xml:space="preserve">and </w:t>
        </w:r>
      </w:ins>
      <w:ins w:id="422" w:author="Caspar Addyman" w:date="2018-02-23T23:34:00Z">
        <w:r w:rsidR="00F0762D">
          <w:t xml:space="preserve">watched three videos </w:t>
        </w:r>
        <w:r w:rsidR="00F0762D" w:rsidRPr="005C329F">
          <w:t>individually</w:t>
        </w:r>
        <w:r w:rsidR="00F0762D">
          <w:t>, in pairs, or in groups of 6 or 8</w:t>
        </w:r>
      </w:ins>
      <w:ins w:id="423" w:author="Caspar Addyman" w:date="2018-02-23T23:44:00Z">
        <w:r w:rsidR="00BB69E5">
          <w:t xml:space="preserve"> on separate occa</w:t>
        </w:r>
      </w:ins>
      <w:ins w:id="424" w:author="Caspar Addyman" w:date="2018-02-23T23:45:00Z">
        <w:r w:rsidR="00BB69E5">
          <w:t>sions</w:t>
        </w:r>
      </w:ins>
      <w:del w:id="425" w:author="Caspar Addyman" w:date="2018-02-23T23:40:00Z">
        <w:r w:rsidR="00A87993" w:rsidDel="000F0ED0">
          <w:delText>tested in differe</w:delText>
        </w:r>
        <w:r w:rsidR="00C21007" w:rsidDel="000F0ED0">
          <w:delText>nt orders over several sessions</w:delText>
        </w:r>
      </w:del>
      <w:r w:rsidR="00C21007">
        <w:t xml:space="preserve"> (see Table 1</w:t>
      </w:r>
      <w:ins w:id="426" w:author="Caspar Addyman" w:date="2018-02-23T23:42:00Z">
        <w:r w:rsidR="00BB69E5">
          <w:t xml:space="preserve"> and Appendix </w:t>
        </w:r>
      </w:ins>
      <w:ins w:id="427" w:author="Caspar Addyman" w:date="2018-02-23T23:43:00Z">
        <w:r w:rsidR="00BB69E5">
          <w:t>2</w:t>
        </w:r>
      </w:ins>
      <w:r w:rsidR="00C21007">
        <w:t>)</w:t>
      </w:r>
      <w:r w:rsidR="00A87993" w:rsidRPr="005C329F">
        <w:t>.</w:t>
      </w:r>
      <w:r w:rsidR="00A87993">
        <w:t xml:space="preserve"> </w:t>
      </w:r>
      <w:r w:rsidRPr="005C329F">
        <w:t xml:space="preserve">The </w:t>
      </w:r>
      <w:ins w:id="428" w:author="Caspar Addyman" w:date="2018-02-28T14:05:00Z">
        <w:r w:rsidR="00FC7A35">
          <w:t xml:space="preserve">two main </w:t>
        </w:r>
      </w:ins>
      <w:r w:rsidRPr="005C329F">
        <w:t xml:space="preserve">dependent variables were the number of laughs and smiles elicited </w:t>
      </w:r>
      <w:r w:rsidR="001F0004" w:rsidRPr="005C329F">
        <w:t>by the video clip</w:t>
      </w:r>
      <w:r w:rsidR="001F0004">
        <w:t xml:space="preserve"> in each child </w:t>
      </w:r>
      <w:r w:rsidRPr="005C329F">
        <w:t xml:space="preserve">in each viewing condition.  </w:t>
      </w:r>
      <w:r w:rsidRPr="003E014C">
        <w:t xml:space="preserve">An additional </w:t>
      </w:r>
      <w:r w:rsidR="00C21007">
        <w:t xml:space="preserve">dependent </w:t>
      </w:r>
      <w:r w:rsidRPr="003E014C">
        <w:t>variable was</w:t>
      </w:r>
      <w:r w:rsidR="001F0004">
        <w:t xml:space="preserve"> the child</w:t>
      </w:r>
      <w:ins w:id="429" w:author="Sarah Rees" w:date="2018-02-07T19:42:00Z">
        <w:r w:rsidR="001A094E">
          <w:t>ren</w:t>
        </w:r>
      </w:ins>
      <w:r w:rsidR="00C21007">
        <w:t>’s</w:t>
      </w:r>
      <w:r w:rsidRPr="003E014C">
        <w:t xml:space="preserve"> subjective funniness ratings.</w:t>
      </w:r>
    </w:p>
    <w:p w:rsidR="00C21007" w:rsidRDefault="00C21007" w:rsidP="00A87993">
      <w:pPr>
        <w:spacing w:line="360" w:lineRule="auto"/>
        <w:ind w:firstLine="720"/>
      </w:pPr>
    </w:p>
    <w:p w:rsidR="00C21007" w:rsidRPr="003E014C" w:rsidRDefault="00C21007" w:rsidP="00C21007">
      <w:pPr>
        <w:spacing w:line="360" w:lineRule="auto"/>
      </w:pPr>
      <w:r>
        <w:t xml:space="preserve">Table 1: </w:t>
      </w:r>
      <w:del w:id="430" w:author="Caspar Addyman" w:date="2018-02-23T23:29:00Z">
        <w:r w:rsidDel="00722813">
          <w:delText>Order of presentation</w:delText>
        </w:r>
      </w:del>
      <w:r>
        <w:t>.</w:t>
      </w:r>
      <w:ins w:id="431" w:author="Caspar Addyman" w:date="2018-02-23T23:45:00Z">
        <w:r w:rsidR="00492240">
          <w:t>V</w:t>
        </w:r>
      </w:ins>
      <w:ins w:id="432" w:author="Caspar Addyman" w:date="2018-02-23T23:41:00Z">
        <w:r w:rsidR="00BB69E5">
          <w:t xml:space="preserve">iewings </w:t>
        </w:r>
      </w:ins>
      <w:ins w:id="433" w:author="Caspar Addyman" w:date="2018-02-23T23:46:00Z">
        <w:r w:rsidR="00492240">
          <w:t>of the funny video took place i</w:t>
        </w:r>
      </w:ins>
      <w:ins w:id="434" w:author="Caspar Addyman" w:date="2018-02-23T23:45:00Z">
        <w:r w:rsidR="00492240">
          <w:t>n th</w:t>
        </w:r>
      </w:ins>
      <w:ins w:id="435" w:author="Caspar Addyman" w:date="2018-02-23T23:46:00Z">
        <w:r w:rsidR="00492240">
          <w:t xml:space="preserve">ree experimental conditions (individual, pairs or groups) that </w:t>
        </w:r>
      </w:ins>
      <w:ins w:id="436" w:author="Caspar Addyman" w:date="2018-02-23T23:41:00Z">
        <w:r w:rsidR="00BB69E5">
          <w:t xml:space="preserve">took place in three </w:t>
        </w:r>
      </w:ins>
      <w:ins w:id="437" w:author="Caspar Addyman" w:date="2018-02-23T23:46:00Z">
        <w:r w:rsidR="00492240">
          <w:t>separate session</w:t>
        </w:r>
      </w:ins>
      <w:ins w:id="438" w:author="Caspar Addyman" w:date="2018-02-28T11:52:00Z">
        <w:r w:rsidR="00DE3AD5">
          <w:t xml:space="preserve"> with v</w:t>
        </w:r>
      </w:ins>
      <w:ins w:id="439" w:author="Caspar Addyman" w:date="2018-02-23T23:46:00Z">
        <w:r w:rsidR="00492240">
          <w:t>iewing or</w:t>
        </w:r>
      </w:ins>
      <w:ins w:id="440" w:author="Caspar Addyman" w:date="2018-02-23T23:47:00Z">
        <w:r w:rsidR="00492240">
          <w:t>der counterbalance</w:t>
        </w:r>
      </w:ins>
      <w:ins w:id="441" w:author="Caspar Addyman" w:date="2018-02-28T11:52:00Z">
        <w:r w:rsidR="00DE3AD5">
          <w:t>d</w:t>
        </w:r>
      </w:ins>
      <w:ins w:id="442" w:author="Caspar Addyman" w:date="2018-02-23T23:47:00Z">
        <w:r w:rsidR="00492240">
          <w:t xml:space="preserve"> as shown.</w:t>
        </w:r>
      </w:ins>
      <w:del w:id="443" w:author="Caspar Addyman" w:date="2018-02-23T23:41:00Z">
        <w:r w:rsidDel="00BB69E5">
          <w:delText xml:space="preserve"> S</w:delText>
        </w:r>
      </w:del>
      <w:del w:id="444" w:author="Caspar Addyman" w:date="2018-02-28T11:51:00Z">
        <w:r w:rsidDel="00DE3AD5">
          <w:delText>essions</w:delText>
        </w:r>
      </w:del>
      <w:del w:id="445" w:author="Caspar Addyman" w:date="2018-02-23T23:41:00Z">
        <w:r w:rsidDel="00BB69E5">
          <w:delText xml:space="preserve"> took place on separate days over several weeks</w:delText>
        </w:r>
      </w:del>
      <w:r>
        <w:t>.</w:t>
      </w:r>
    </w:p>
    <w:tbl>
      <w:tblPr>
        <w:tblStyle w:val="PlainTable2"/>
        <w:tblW w:w="0" w:type="auto"/>
        <w:tblInd w:w="568" w:type="dxa"/>
        <w:tblLook w:val="04A0" w:firstRow="1" w:lastRow="0" w:firstColumn="1" w:lastColumn="0" w:noHBand="0" w:noVBand="1"/>
      </w:tblPr>
      <w:tblGrid>
        <w:gridCol w:w="1182"/>
        <w:gridCol w:w="1341"/>
        <w:gridCol w:w="1449"/>
        <w:gridCol w:w="1292"/>
        <w:gridCol w:w="1588"/>
      </w:tblGrid>
      <w:tr w:rsidR="00C21007" w:rsidRPr="0027499D" w:rsidTr="00C21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rsidR="00F0762D" w:rsidRDefault="00F0762D" w:rsidP="00C21007">
            <w:pPr>
              <w:spacing w:before="120" w:after="120"/>
              <w:jc w:val="center"/>
              <w:rPr>
                <w:ins w:id="446" w:author="Caspar Addyman" w:date="2018-02-23T23:36:00Z"/>
                <w:bCs w:val="0"/>
                <w:color w:val="000000"/>
                <w:sz w:val="22"/>
                <w:szCs w:val="22"/>
              </w:rPr>
            </w:pPr>
          </w:p>
          <w:p w:rsidR="00C21007" w:rsidRPr="00C21007" w:rsidRDefault="00207CBA" w:rsidP="00C21007">
            <w:pPr>
              <w:spacing w:before="120" w:after="120"/>
              <w:jc w:val="center"/>
              <w:rPr>
                <w:b w:val="0"/>
                <w:color w:val="000000"/>
                <w:sz w:val="22"/>
                <w:szCs w:val="22"/>
              </w:rPr>
            </w:pPr>
            <w:ins w:id="447" w:author="Caspar Addyman" w:date="2018-02-23T23:22:00Z">
              <w:r>
                <w:rPr>
                  <w:b w:val="0"/>
                  <w:color w:val="000000"/>
                  <w:sz w:val="22"/>
                  <w:szCs w:val="22"/>
                </w:rPr>
                <w:t>VIEWING</w:t>
              </w:r>
              <w:r>
                <w:rPr>
                  <w:b w:val="0"/>
                  <w:color w:val="000000"/>
                  <w:sz w:val="22"/>
                  <w:szCs w:val="22"/>
                </w:rPr>
                <w:br/>
              </w:r>
            </w:ins>
            <w:r w:rsidR="00C21007" w:rsidRPr="00C21007">
              <w:rPr>
                <w:b w:val="0"/>
                <w:color w:val="000000"/>
                <w:sz w:val="22"/>
                <w:szCs w:val="22"/>
              </w:rPr>
              <w:t>ORDER</w:t>
            </w:r>
          </w:p>
        </w:tc>
        <w:tc>
          <w:tcPr>
            <w:tcW w:w="1341" w:type="dxa"/>
          </w:tcPr>
          <w:p w:rsidR="00F0762D" w:rsidRDefault="00F0762D" w:rsidP="00C21007">
            <w:pPr>
              <w:spacing w:before="120" w:after="120"/>
              <w:jc w:val="center"/>
              <w:cnfStyle w:val="100000000000" w:firstRow="1" w:lastRow="0" w:firstColumn="0" w:lastColumn="0" w:oddVBand="0" w:evenVBand="0" w:oddHBand="0" w:evenHBand="0" w:firstRowFirstColumn="0" w:firstRowLastColumn="0" w:lastRowFirstColumn="0" w:lastRowLastColumn="0"/>
              <w:rPr>
                <w:ins w:id="448" w:author="Caspar Addyman" w:date="2018-02-23T23:36:00Z"/>
                <w:bCs w:val="0"/>
                <w:color w:val="000000"/>
                <w:sz w:val="22"/>
                <w:szCs w:val="22"/>
              </w:rPr>
            </w:pPr>
          </w:p>
          <w:p w:rsidR="00C21007" w:rsidRPr="00C21007" w:rsidRDefault="005F68F2"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b w:val="0"/>
                <w:color w:val="000000"/>
                <w:sz w:val="22"/>
                <w:szCs w:val="22"/>
              </w:rPr>
              <w:t>GROUP</w:t>
            </w:r>
            <w:r>
              <w:rPr>
                <w:b w:val="0"/>
                <w:color w:val="000000"/>
                <w:sz w:val="22"/>
                <w:szCs w:val="22"/>
              </w:rPr>
              <w:br/>
              <w:t>SIZE</w:t>
            </w:r>
          </w:p>
        </w:tc>
        <w:tc>
          <w:tcPr>
            <w:tcW w:w="1449" w:type="dxa"/>
          </w:tcPr>
          <w:p w:rsidR="00DE3AD5" w:rsidRDefault="00DE3AD5" w:rsidP="0051706E">
            <w:pPr>
              <w:spacing w:before="120" w:after="120"/>
              <w:jc w:val="center"/>
              <w:cnfStyle w:val="100000000000" w:firstRow="1" w:lastRow="0" w:firstColumn="0" w:lastColumn="0" w:oddVBand="0" w:evenVBand="0" w:oddHBand="0" w:evenHBand="0" w:firstRowFirstColumn="0" w:firstRowLastColumn="0" w:lastRowFirstColumn="0" w:lastRowLastColumn="0"/>
              <w:rPr>
                <w:ins w:id="449" w:author="Caspar Addyman" w:date="2018-02-28T11:51:00Z"/>
                <w:bCs w:val="0"/>
                <w:color w:val="000000"/>
                <w:sz w:val="22"/>
                <w:szCs w:val="22"/>
              </w:rPr>
            </w:pPr>
            <w:ins w:id="450" w:author="Caspar Addyman" w:date="2018-02-28T11:51:00Z">
              <w:r w:rsidRPr="00C21007">
                <w:rPr>
                  <w:b w:val="0"/>
                  <w:color w:val="000000"/>
                  <w:sz w:val="22"/>
                  <w:szCs w:val="22"/>
                </w:rPr>
                <w:t xml:space="preserve">Session </w:t>
              </w:r>
            </w:ins>
            <w:ins w:id="451" w:author="Caspar Addyman" w:date="2018-02-28T11:52:00Z">
              <w:r>
                <w:rPr>
                  <w:b w:val="0"/>
                  <w:color w:val="000000"/>
                  <w:sz w:val="22"/>
                  <w:szCs w:val="22"/>
                </w:rPr>
                <w:t>1</w:t>
              </w:r>
            </w:ins>
          </w:p>
          <w:p w:rsidR="00F0762D" w:rsidDel="00DE3AD5" w:rsidRDefault="00DE3AD5" w:rsidP="00671E25">
            <w:pPr>
              <w:spacing w:before="120" w:after="120"/>
              <w:jc w:val="center"/>
              <w:cnfStyle w:val="100000000000" w:firstRow="1" w:lastRow="0" w:firstColumn="0" w:lastColumn="0" w:oddVBand="0" w:evenVBand="0" w:oddHBand="0" w:evenHBand="0" w:firstRowFirstColumn="0" w:firstRowLastColumn="0" w:lastRowFirstColumn="0" w:lastRowLastColumn="0"/>
              <w:rPr>
                <w:del w:id="452" w:author="Caspar Addyman" w:date="2018-02-23T23:36:00Z"/>
                <w:bCs w:val="0"/>
                <w:color w:val="000000"/>
                <w:sz w:val="22"/>
                <w:szCs w:val="22"/>
              </w:rPr>
            </w:pPr>
            <w:ins w:id="453" w:author="Caspar Addyman" w:date="2018-02-28T11:51:00Z">
              <w:r w:rsidRPr="00730EDB">
                <w:rPr>
                  <w:b w:val="0"/>
                  <w:color w:val="000000"/>
                  <w:sz w:val="22"/>
                  <w:szCs w:val="22"/>
                </w:rPr>
                <w:t xml:space="preserve">Week </w:t>
              </w:r>
            </w:ins>
            <w:ins w:id="454" w:author="Caspar Addyman" w:date="2018-02-28T11:52:00Z">
              <w:r>
                <w:rPr>
                  <w:b w:val="0"/>
                  <w:color w:val="000000"/>
                  <w:sz w:val="22"/>
                  <w:szCs w:val="22"/>
                </w:rPr>
                <w:t>1-2</w:t>
              </w:r>
            </w:ins>
            <w:ins w:id="455" w:author="Caspar Addyman" w:date="2018-02-28T11:51:00Z">
              <w:r w:rsidRPr="00730EDB" w:rsidDel="000F0ED0">
                <w:rPr>
                  <w:b w:val="0"/>
                  <w:color w:val="000000"/>
                  <w:sz w:val="22"/>
                  <w:szCs w:val="22"/>
                </w:rPr>
                <w:t xml:space="preserve"> </w:t>
              </w:r>
              <w:r w:rsidRPr="00C21007">
                <w:rPr>
                  <w:b w:val="0"/>
                  <w:color w:val="000000"/>
                  <w:sz w:val="22"/>
                  <w:szCs w:val="22"/>
                </w:rPr>
                <w:t>Video</w:t>
              </w:r>
            </w:ins>
            <w:del w:id="456" w:author="Caspar Addyman" w:date="2018-02-28T11:51:00Z">
              <w:r w:rsidR="00C21007" w:rsidRPr="00C21007" w:rsidDel="00DE3AD5">
                <w:rPr>
                  <w:b w:val="0"/>
                  <w:color w:val="000000"/>
                  <w:sz w:val="22"/>
                  <w:szCs w:val="22"/>
                </w:rPr>
                <w:delText>Session 1</w:delText>
              </w:r>
            </w:del>
          </w:p>
          <w:p w:rsidR="00C21007" w:rsidRPr="00C21007" w:rsidRDefault="00C21007" w:rsidP="00671E25">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del w:id="457" w:author="Caspar Addyman" w:date="2018-02-23T23:35:00Z">
              <w:r w:rsidRPr="00C21007" w:rsidDel="00F0762D">
                <w:rPr>
                  <w:b w:val="0"/>
                  <w:color w:val="000000"/>
                  <w:sz w:val="22"/>
                  <w:szCs w:val="22"/>
                </w:rPr>
                <w:delText>(</w:delText>
              </w:r>
            </w:del>
            <w:del w:id="458" w:author="Caspar Addyman" w:date="2018-02-28T11:51:00Z">
              <w:r w:rsidRPr="00C21007" w:rsidDel="00DE3AD5">
                <w:rPr>
                  <w:b w:val="0"/>
                  <w:color w:val="000000"/>
                  <w:sz w:val="22"/>
                  <w:szCs w:val="22"/>
                </w:rPr>
                <w:delText xml:space="preserve">Video </w:delText>
              </w:r>
            </w:del>
            <w:ins w:id="459" w:author="Caspar Addyman" w:date="2018-02-28T11:51:00Z">
              <w:r w:rsidR="00DE3AD5">
                <w:rPr>
                  <w:b w:val="0"/>
                  <w:color w:val="000000"/>
                  <w:sz w:val="22"/>
                  <w:szCs w:val="22"/>
                </w:rPr>
                <w:t>1</w:t>
              </w:r>
            </w:ins>
            <w:del w:id="460" w:author="Caspar Addyman" w:date="2018-02-28T11:51:00Z">
              <w:r w:rsidRPr="00C21007" w:rsidDel="00DE3AD5">
                <w:rPr>
                  <w:b w:val="0"/>
                  <w:color w:val="000000"/>
                  <w:sz w:val="22"/>
                  <w:szCs w:val="22"/>
                </w:rPr>
                <w:delText>1</w:delText>
              </w:r>
            </w:del>
            <w:del w:id="461" w:author="Caspar Addyman" w:date="2018-02-23T23:37:00Z">
              <w:r w:rsidRPr="00C21007" w:rsidDel="000F0ED0">
                <w:rPr>
                  <w:b w:val="0"/>
                  <w:color w:val="000000"/>
                  <w:sz w:val="22"/>
                  <w:szCs w:val="22"/>
                </w:rPr>
                <w:delText>)</w:delText>
              </w:r>
            </w:del>
          </w:p>
        </w:tc>
        <w:tc>
          <w:tcPr>
            <w:tcW w:w="1292" w:type="dxa"/>
          </w:tcPr>
          <w:p w:rsidR="00DE3AD5" w:rsidRDefault="00DE3AD5" w:rsidP="00DE3AD5">
            <w:pPr>
              <w:spacing w:before="120" w:after="120"/>
              <w:jc w:val="center"/>
              <w:cnfStyle w:val="100000000000" w:firstRow="1" w:lastRow="0" w:firstColumn="0" w:lastColumn="0" w:oddVBand="0" w:evenVBand="0" w:oddHBand="0" w:evenHBand="0" w:firstRowFirstColumn="0" w:firstRowLastColumn="0" w:lastRowFirstColumn="0" w:lastRowLastColumn="0"/>
              <w:rPr>
                <w:ins w:id="462" w:author="Caspar Addyman" w:date="2018-02-28T11:51:00Z"/>
                <w:bCs w:val="0"/>
                <w:color w:val="000000"/>
                <w:sz w:val="22"/>
                <w:szCs w:val="22"/>
              </w:rPr>
            </w:pPr>
            <w:ins w:id="463" w:author="Caspar Addyman" w:date="2018-02-28T11:51:00Z">
              <w:r w:rsidRPr="00C21007">
                <w:rPr>
                  <w:b w:val="0"/>
                  <w:color w:val="000000"/>
                  <w:sz w:val="22"/>
                  <w:szCs w:val="22"/>
                </w:rPr>
                <w:t>Session 2</w:t>
              </w:r>
            </w:ins>
          </w:p>
          <w:p w:rsidR="000F0ED0" w:rsidRPr="0051706E" w:rsidDel="000F0ED0" w:rsidRDefault="00DE3AD5" w:rsidP="00DE3AD5">
            <w:pPr>
              <w:spacing w:before="120" w:after="120"/>
              <w:jc w:val="center"/>
              <w:cnfStyle w:val="100000000000" w:firstRow="1" w:lastRow="0" w:firstColumn="0" w:lastColumn="0" w:oddVBand="0" w:evenVBand="0" w:oddHBand="0" w:evenHBand="0" w:firstRowFirstColumn="0" w:firstRowLastColumn="0" w:lastRowFirstColumn="0" w:lastRowLastColumn="0"/>
              <w:rPr>
                <w:del w:id="464" w:author="Caspar Addyman" w:date="2018-02-23T23:37:00Z"/>
                <w:b w:val="0"/>
                <w:color w:val="000000"/>
                <w:sz w:val="22"/>
                <w:szCs w:val="22"/>
              </w:rPr>
            </w:pPr>
            <w:ins w:id="465" w:author="Caspar Addyman" w:date="2018-02-28T11:51:00Z">
              <w:r w:rsidRPr="00730EDB">
                <w:rPr>
                  <w:b w:val="0"/>
                  <w:color w:val="000000"/>
                  <w:sz w:val="22"/>
                  <w:szCs w:val="22"/>
                </w:rPr>
                <w:t>Week 3-4</w:t>
              </w:r>
              <w:r w:rsidRPr="00730EDB" w:rsidDel="000F0ED0">
                <w:rPr>
                  <w:b w:val="0"/>
                  <w:color w:val="000000"/>
                  <w:sz w:val="22"/>
                  <w:szCs w:val="22"/>
                </w:rPr>
                <w:t xml:space="preserve"> </w:t>
              </w:r>
              <w:r w:rsidRPr="00C21007">
                <w:rPr>
                  <w:b w:val="0"/>
                  <w:color w:val="000000"/>
                  <w:sz w:val="22"/>
                  <w:szCs w:val="22"/>
                </w:rPr>
                <w:t>Video 2</w:t>
              </w:r>
            </w:ins>
            <w:del w:id="466" w:author="Caspar Addyman" w:date="2018-02-28T11:51:00Z">
              <w:r w:rsidR="00C21007" w:rsidRPr="00C21007" w:rsidDel="00DE3AD5">
                <w:rPr>
                  <w:b w:val="0"/>
                  <w:color w:val="000000"/>
                  <w:sz w:val="22"/>
                  <w:szCs w:val="22"/>
                </w:rPr>
                <w:delText>Session 2</w:delText>
              </w:r>
            </w:del>
          </w:p>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del w:id="467" w:author="Caspar Addyman" w:date="2018-02-23T23:38:00Z">
              <w:r w:rsidRPr="00C21007" w:rsidDel="000F0ED0">
                <w:rPr>
                  <w:b w:val="0"/>
                  <w:color w:val="000000"/>
                  <w:sz w:val="22"/>
                  <w:szCs w:val="22"/>
                </w:rPr>
                <w:delText>(</w:delText>
              </w:r>
            </w:del>
            <w:del w:id="468" w:author="Caspar Addyman" w:date="2018-02-28T11:51:00Z">
              <w:r w:rsidRPr="00C21007" w:rsidDel="00DE3AD5">
                <w:rPr>
                  <w:b w:val="0"/>
                  <w:color w:val="000000"/>
                  <w:sz w:val="22"/>
                  <w:szCs w:val="22"/>
                </w:rPr>
                <w:delText>Video 2</w:delText>
              </w:r>
            </w:del>
            <w:del w:id="469" w:author="Caspar Addyman" w:date="2018-02-23T23:38:00Z">
              <w:r w:rsidRPr="00C21007" w:rsidDel="000F0ED0">
                <w:rPr>
                  <w:b w:val="0"/>
                  <w:color w:val="000000"/>
                  <w:sz w:val="22"/>
                  <w:szCs w:val="22"/>
                </w:rPr>
                <w:delText>)</w:delText>
              </w:r>
            </w:del>
          </w:p>
        </w:tc>
        <w:tc>
          <w:tcPr>
            <w:tcW w:w="1588" w:type="dxa"/>
          </w:tcPr>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C21007">
              <w:rPr>
                <w:b w:val="0"/>
                <w:color w:val="000000"/>
                <w:sz w:val="22"/>
                <w:szCs w:val="22"/>
              </w:rPr>
              <w:t>Session 3</w:t>
            </w:r>
          </w:p>
          <w:p w:rsidR="000F0ED0" w:rsidRDefault="000F0ED0" w:rsidP="00C21007">
            <w:pPr>
              <w:spacing w:before="120" w:after="120"/>
              <w:jc w:val="center"/>
              <w:cnfStyle w:val="100000000000" w:firstRow="1" w:lastRow="0" w:firstColumn="0" w:lastColumn="0" w:oddVBand="0" w:evenVBand="0" w:oddHBand="0" w:evenHBand="0" w:firstRowFirstColumn="0" w:firstRowLastColumn="0" w:lastRowFirstColumn="0" w:lastRowLastColumn="0"/>
              <w:rPr>
                <w:ins w:id="470" w:author="Caspar Addyman" w:date="2018-02-23T23:38:00Z"/>
                <w:bCs w:val="0"/>
                <w:color w:val="000000"/>
                <w:sz w:val="22"/>
                <w:szCs w:val="22"/>
              </w:rPr>
            </w:pPr>
            <w:ins w:id="471" w:author="Caspar Addyman" w:date="2018-02-23T23:38:00Z">
              <w:r>
                <w:rPr>
                  <w:b w:val="0"/>
                  <w:color w:val="000000"/>
                  <w:sz w:val="22"/>
                  <w:szCs w:val="22"/>
                </w:rPr>
                <w:t>Week 5-6</w:t>
              </w:r>
            </w:ins>
          </w:p>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del w:id="472" w:author="Caspar Addyman" w:date="2018-02-23T23:38:00Z">
              <w:r w:rsidRPr="00C21007" w:rsidDel="000F0ED0">
                <w:rPr>
                  <w:b w:val="0"/>
                  <w:color w:val="000000"/>
                  <w:sz w:val="22"/>
                  <w:szCs w:val="22"/>
                </w:rPr>
                <w:delText>(</w:delText>
              </w:r>
            </w:del>
            <w:r w:rsidRPr="00C21007">
              <w:rPr>
                <w:b w:val="0"/>
                <w:color w:val="000000"/>
                <w:sz w:val="22"/>
                <w:szCs w:val="22"/>
              </w:rPr>
              <w:t>Video 3</w:t>
            </w:r>
            <w:del w:id="473" w:author="Caspar Addyman" w:date="2018-02-23T23:38:00Z">
              <w:r w:rsidRPr="00C21007" w:rsidDel="000F0ED0">
                <w:rPr>
                  <w:b w:val="0"/>
                  <w:color w:val="000000"/>
                  <w:sz w:val="22"/>
                  <w:szCs w:val="22"/>
                </w:rPr>
                <w:delText>)</w:delText>
              </w:r>
            </w:del>
          </w:p>
        </w:tc>
      </w:tr>
      <w:tr w:rsidR="00C21007" w:rsidRPr="0027499D" w:rsidTr="00C2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Borders>
              <w:bottom w:val="nil"/>
            </w:tcBorders>
          </w:tcPr>
          <w:p w:rsidR="00C21007" w:rsidRPr="00C21007" w:rsidRDefault="00C21007" w:rsidP="00C21007">
            <w:pPr>
              <w:spacing w:before="120" w:after="120"/>
              <w:jc w:val="center"/>
              <w:rPr>
                <w:color w:val="000000"/>
                <w:sz w:val="22"/>
                <w:szCs w:val="22"/>
              </w:rPr>
            </w:pPr>
            <w:r w:rsidRPr="00C21007">
              <w:rPr>
                <w:color w:val="000000"/>
                <w:sz w:val="22"/>
                <w:szCs w:val="22"/>
              </w:rPr>
              <w:t>A</w:t>
            </w:r>
          </w:p>
        </w:tc>
        <w:tc>
          <w:tcPr>
            <w:tcW w:w="1341"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6 (3m, 3f)</w:t>
            </w:r>
          </w:p>
        </w:tc>
        <w:tc>
          <w:tcPr>
            <w:tcW w:w="1449"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Individually</w:t>
            </w:r>
          </w:p>
        </w:tc>
        <w:tc>
          <w:tcPr>
            <w:tcW w:w="1292"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Pairs</w:t>
            </w:r>
          </w:p>
        </w:tc>
        <w:tc>
          <w:tcPr>
            <w:tcW w:w="1588"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Group</w:t>
            </w:r>
          </w:p>
        </w:tc>
      </w:tr>
      <w:tr w:rsidR="00C21007" w:rsidRPr="0027499D" w:rsidTr="00C21007">
        <w:tc>
          <w:tcPr>
            <w:cnfStyle w:val="001000000000" w:firstRow="0" w:lastRow="0" w:firstColumn="1" w:lastColumn="0" w:oddVBand="0" w:evenVBand="0" w:oddHBand="0" w:evenHBand="0" w:firstRowFirstColumn="0" w:firstRowLastColumn="0" w:lastRowFirstColumn="0" w:lastRowLastColumn="0"/>
            <w:tcW w:w="962" w:type="dxa"/>
            <w:tcBorders>
              <w:top w:val="nil"/>
              <w:bottom w:val="nil"/>
            </w:tcBorders>
          </w:tcPr>
          <w:p w:rsidR="00C21007" w:rsidRPr="00C21007" w:rsidRDefault="00C21007" w:rsidP="00C21007">
            <w:pPr>
              <w:spacing w:before="120" w:after="120"/>
              <w:jc w:val="center"/>
              <w:rPr>
                <w:color w:val="000000"/>
                <w:sz w:val="22"/>
                <w:szCs w:val="22"/>
              </w:rPr>
            </w:pPr>
            <w:r w:rsidRPr="00C21007">
              <w:rPr>
                <w:color w:val="000000"/>
                <w:sz w:val="22"/>
                <w:szCs w:val="22"/>
              </w:rPr>
              <w:t>B</w:t>
            </w:r>
          </w:p>
        </w:tc>
        <w:tc>
          <w:tcPr>
            <w:tcW w:w="1341"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8 (4m, 4f)</w:t>
            </w:r>
          </w:p>
        </w:tc>
        <w:tc>
          <w:tcPr>
            <w:tcW w:w="1449"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Pairs</w:t>
            </w:r>
          </w:p>
        </w:tc>
        <w:tc>
          <w:tcPr>
            <w:tcW w:w="1292"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Group</w:t>
            </w:r>
          </w:p>
        </w:tc>
        <w:tc>
          <w:tcPr>
            <w:tcW w:w="1588"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Individually</w:t>
            </w:r>
          </w:p>
        </w:tc>
      </w:tr>
      <w:tr w:rsidR="00C21007" w:rsidRPr="0027499D" w:rsidTr="00C2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Borders>
              <w:top w:val="nil"/>
            </w:tcBorders>
          </w:tcPr>
          <w:p w:rsidR="00C21007" w:rsidRPr="00C21007" w:rsidRDefault="00C21007" w:rsidP="00C21007">
            <w:pPr>
              <w:spacing w:before="120" w:after="120"/>
              <w:jc w:val="center"/>
              <w:rPr>
                <w:color w:val="000000"/>
                <w:sz w:val="22"/>
                <w:szCs w:val="22"/>
              </w:rPr>
            </w:pPr>
            <w:r w:rsidRPr="00C21007">
              <w:rPr>
                <w:color w:val="000000"/>
                <w:sz w:val="22"/>
                <w:szCs w:val="22"/>
              </w:rPr>
              <w:t>C</w:t>
            </w:r>
          </w:p>
        </w:tc>
        <w:tc>
          <w:tcPr>
            <w:tcW w:w="1341"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6 (2m, 4f)</w:t>
            </w:r>
          </w:p>
        </w:tc>
        <w:tc>
          <w:tcPr>
            <w:tcW w:w="1449"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Group</w:t>
            </w:r>
          </w:p>
        </w:tc>
        <w:tc>
          <w:tcPr>
            <w:tcW w:w="1292"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Individually</w:t>
            </w:r>
          </w:p>
        </w:tc>
        <w:tc>
          <w:tcPr>
            <w:tcW w:w="1588"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Pairs</w:t>
            </w:r>
          </w:p>
        </w:tc>
      </w:tr>
    </w:tbl>
    <w:p w:rsidR="00395520" w:rsidRDefault="00395520" w:rsidP="009910CA">
      <w:pPr>
        <w:spacing w:line="360" w:lineRule="auto"/>
      </w:pPr>
    </w:p>
    <w:p w:rsidR="00C21007" w:rsidRPr="005C329F" w:rsidRDefault="00C21007" w:rsidP="009910CA">
      <w:pPr>
        <w:spacing w:line="360" w:lineRule="auto"/>
      </w:pPr>
    </w:p>
    <w:p w:rsidR="00395520" w:rsidRPr="00395520" w:rsidRDefault="00395520" w:rsidP="009910CA">
      <w:pPr>
        <w:spacing w:line="360" w:lineRule="auto"/>
        <w:rPr>
          <w:b/>
        </w:rPr>
      </w:pPr>
      <w:r w:rsidRPr="00395520">
        <w:rPr>
          <w:b/>
        </w:rPr>
        <w:t>Procedure</w:t>
      </w:r>
    </w:p>
    <w:p w:rsidR="00395520" w:rsidRPr="005C329F" w:rsidRDefault="00395520" w:rsidP="001F31C4">
      <w:pPr>
        <w:spacing w:line="360" w:lineRule="auto"/>
        <w:ind w:firstLine="720"/>
      </w:pPr>
      <w:r w:rsidRPr="005C329F">
        <w:t xml:space="preserve">The study took place over </w:t>
      </w:r>
      <w:r w:rsidR="00A87993">
        <w:t xml:space="preserve">several sessions over </w:t>
      </w:r>
      <w:r w:rsidRPr="005C329F">
        <w:t>a six</w:t>
      </w:r>
      <w:r>
        <w:t>-</w:t>
      </w:r>
      <w:r w:rsidR="00A87993">
        <w:t>week period</w:t>
      </w:r>
      <w:r w:rsidR="001F31C4">
        <w:t xml:space="preserve"> supervised by two researchers, one of whom worked at the preschool and was well known to all the children</w:t>
      </w:r>
      <w:r w:rsidR="00A87993">
        <w:t xml:space="preserve">. </w:t>
      </w:r>
      <w:r w:rsidRPr="00EF71FA">
        <w:t>Video and recording equipment were set up in an area of the preschool separated from the main</w:t>
      </w:r>
      <w:r w:rsidRPr="005C329F">
        <w:t xml:space="preserve"> area by </w:t>
      </w:r>
      <w:r w:rsidR="00A87993" w:rsidRPr="005C329F">
        <w:t>1.2-metre-high</w:t>
      </w:r>
      <w:r w:rsidR="00A87993">
        <w:t xml:space="preserve"> </w:t>
      </w:r>
      <w:r w:rsidRPr="005C329F">
        <w:t xml:space="preserve">privacy screens.  In the individual </w:t>
      </w:r>
      <w:r>
        <w:t xml:space="preserve">viewing </w:t>
      </w:r>
      <w:r w:rsidRPr="005C329F">
        <w:t>condition</w:t>
      </w:r>
      <w:r w:rsidR="001F31C4">
        <w:t>, a researcher</w:t>
      </w:r>
      <w:r w:rsidRPr="005C329F">
        <w:t xml:space="preserve"> invited one child to come to watch a short video clip and made the child comfortable on cushions on the floor at </w:t>
      </w:r>
      <w:r w:rsidR="001F31C4" w:rsidRPr="005C329F">
        <w:t>approximately</w:t>
      </w:r>
      <w:r w:rsidRPr="005C329F">
        <w:t xml:space="preserve"> 1.5 metres from the television screen. </w:t>
      </w:r>
      <w:r w:rsidRPr="005C329F">
        <w:rPr>
          <w:b/>
        </w:rPr>
        <w:t xml:space="preserve"> </w:t>
      </w:r>
      <w:r w:rsidRPr="005C329F">
        <w:t>Throughout the viewing of the video clip, both researchers were positioned just outside of the privacy screen, slightly behind and to the left of the child.  This allowed the researchers to supervise and provide any necessary reassurance to the child</w:t>
      </w:r>
      <w:r>
        <w:t>,</w:t>
      </w:r>
      <w:r w:rsidRPr="005C329F">
        <w:t xml:space="preserve"> whilst remaining separate from the viewing process.  Care was taken by the researchers throughout to maintain a neutral expression and not to be perceived as participating in the watching of the video clip.  This procedure was then repeated for the next child until all children had been tested.  In the pairs viewing condition, the same procedure as above was followed, except that children were seated side by side on floor cushions.  In the group viewing condition, again, the same procedure was followed, except that children were seated in a semi-circle on floor cushions.  </w:t>
      </w:r>
    </w:p>
    <w:p w:rsidR="00DE3AD5" w:rsidRDefault="00DE3AD5" w:rsidP="009910CA">
      <w:pPr>
        <w:spacing w:line="360" w:lineRule="auto"/>
        <w:ind w:firstLine="720"/>
        <w:rPr>
          <w:ins w:id="474" w:author="Caspar Addyman" w:date="2018-02-28T11:53:00Z"/>
        </w:rPr>
      </w:pPr>
    </w:p>
    <w:p w:rsidR="00395520" w:rsidRPr="005C329F" w:rsidRDefault="00395520" w:rsidP="009910CA">
      <w:pPr>
        <w:spacing w:line="360" w:lineRule="auto"/>
        <w:ind w:firstLine="720"/>
      </w:pPr>
      <w:r w:rsidRPr="005C329F">
        <w:t xml:space="preserve">In all viewing conditions, once the video clip had </w:t>
      </w:r>
      <w:r w:rsidRPr="00EF71FA">
        <w:t>ended, the researcher who worked at the preschool asked each child how funny they thought the video clip</w:t>
      </w:r>
      <w:r w:rsidRPr="005C329F">
        <w:t xml:space="preserve"> was, using the visual </w:t>
      </w:r>
      <w:r w:rsidR="001F31C4">
        <w:t>scale</w:t>
      </w:r>
      <w:r w:rsidRPr="005C329F">
        <w:t xml:space="preserve"> described above.  Regardless of viewing condition, children were always asked individually.</w:t>
      </w:r>
      <w:r w:rsidR="001F31C4">
        <w:t xml:space="preserve"> Finally, </w:t>
      </w:r>
      <w:r w:rsidR="001F31C4" w:rsidRPr="005C329F">
        <w:t>the child was invited to choose a sticke</w:t>
      </w:r>
      <w:r w:rsidR="001F31C4">
        <w:t>r as a reward for taking part.</w:t>
      </w:r>
    </w:p>
    <w:p w:rsidR="00395520" w:rsidRDefault="00395520" w:rsidP="009910CA">
      <w:pPr>
        <w:spacing w:line="360" w:lineRule="auto"/>
        <w:rPr>
          <w:i/>
        </w:rPr>
      </w:pPr>
    </w:p>
    <w:p w:rsidR="00395520" w:rsidRPr="00395520" w:rsidRDefault="003E32AD" w:rsidP="009910CA">
      <w:pPr>
        <w:spacing w:line="360" w:lineRule="auto"/>
        <w:rPr>
          <w:b/>
        </w:rPr>
      </w:pPr>
      <w:r>
        <w:rPr>
          <w:b/>
        </w:rPr>
        <w:t xml:space="preserve">Video </w:t>
      </w:r>
      <w:r w:rsidR="00395520" w:rsidRPr="00395520">
        <w:rPr>
          <w:b/>
        </w:rPr>
        <w:t>Coding</w:t>
      </w:r>
    </w:p>
    <w:p w:rsidR="00395520" w:rsidRDefault="001F31C4" w:rsidP="009910CA">
      <w:pPr>
        <w:spacing w:line="360" w:lineRule="auto"/>
        <w:ind w:firstLine="720"/>
        <w:rPr>
          <w:ins w:id="475" w:author="Caspar Addyman" w:date="2018-02-28T11:53:00Z"/>
        </w:rPr>
      </w:pPr>
      <w:r>
        <w:t>Smiles and laughter were coded offline from the video recordings of the children. Video presen</w:t>
      </w:r>
      <w:ins w:id="476" w:author="Sarah Rees" w:date="2018-02-07T19:42:00Z">
        <w:r w:rsidR="001A094E">
          <w:t>ta</w:t>
        </w:r>
      </w:ins>
      <w:r>
        <w:t xml:space="preserve">tion </w:t>
      </w:r>
      <w:r w:rsidR="00395520" w:rsidRPr="005C329F">
        <w:t>software</w:t>
      </w:r>
      <w:r>
        <w:t xml:space="preserve"> (Camcasia Studio 8) was used to</w:t>
      </w:r>
      <w:r w:rsidR="00395520" w:rsidRPr="005C329F">
        <w:t xml:space="preserve"> allow the researchers to watch the recordings of participants simultaneously with the video clip being viewed</w:t>
      </w:r>
      <w:r>
        <w:t>. Laughs and smiles were operationalised based on the definitions of</w:t>
      </w:r>
      <w:r w:rsidRPr="005C329F">
        <w:t xml:space="preserve"> Chapman (197</w:t>
      </w:r>
      <w:r>
        <w:t>5). A l</w:t>
      </w:r>
      <w:r w:rsidR="00395520" w:rsidRPr="005C329F">
        <w:t xml:space="preserve">augh was defined as </w:t>
      </w:r>
      <w:ins w:id="477" w:author="Sarah Rees" w:date="2018-02-07T19:43:00Z">
        <w:r w:rsidR="001A094E">
          <w:t xml:space="preserve">an </w:t>
        </w:r>
      </w:ins>
      <w:r w:rsidR="00395520" w:rsidRPr="005C329F">
        <w:t xml:space="preserve">audible inarticulate vocal sound and/or visible shaking of the shoulders or torso, whilst a smile was defined as an upwards stretching of the corners of the mouth </w:t>
      </w:r>
      <w:r>
        <w:t xml:space="preserve">unaccompanied by vocal sound. </w:t>
      </w:r>
      <w:r w:rsidR="00395520" w:rsidRPr="005C329F">
        <w:t xml:space="preserve"> </w:t>
      </w:r>
    </w:p>
    <w:p w:rsidR="00DE3AD5" w:rsidRPr="005C329F" w:rsidRDefault="00DE3AD5" w:rsidP="009910CA">
      <w:pPr>
        <w:spacing w:line="360" w:lineRule="auto"/>
        <w:ind w:firstLine="720"/>
      </w:pPr>
    </w:p>
    <w:p w:rsidR="00395520" w:rsidRDefault="001A094E" w:rsidP="009910CA">
      <w:pPr>
        <w:spacing w:line="360" w:lineRule="auto"/>
        <w:ind w:firstLine="720"/>
      </w:pPr>
      <w:ins w:id="478" w:author="Sarah Rees" w:date="2018-02-07T19:43:00Z">
        <w:r>
          <w:t xml:space="preserve">The </w:t>
        </w:r>
      </w:ins>
      <w:del w:id="479" w:author="Sarah Rees" w:date="2018-02-07T19:43:00Z">
        <w:r w:rsidR="001F31C4" w:rsidDel="001A094E">
          <w:delText xml:space="preserve">Three </w:delText>
        </w:r>
      </w:del>
      <w:ins w:id="480" w:author="Sarah Rees" w:date="2018-02-07T19:43:00Z">
        <w:r>
          <w:t xml:space="preserve">three </w:t>
        </w:r>
      </w:ins>
      <w:r w:rsidR="00395520" w:rsidRPr="005C329F">
        <w:t>researcher</w:t>
      </w:r>
      <w:r w:rsidR="001F31C4">
        <w:t>s</w:t>
      </w:r>
      <w:r w:rsidR="00395520" w:rsidRPr="005C329F">
        <w:t xml:space="preserve"> </w:t>
      </w:r>
      <w:r w:rsidR="001F31C4">
        <w:t xml:space="preserve">each </w:t>
      </w:r>
      <w:r w:rsidR="00395520" w:rsidRPr="005C329F">
        <w:t>independently</w:t>
      </w:r>
      <w:r w:rsidR="001F31C4">
        <w:t xml:space="preserve"> coded </w:t>
      </w:r>
      <w:r w:rsidR="00395520" w:rsidRPr="005C329F">
        <w:t xml:space="preserve">two </w:t>
      </w:r>
      <w:r w:rsidR="001F31C4">
        <w:t>thirds of videos across a</w:t>
      </w:r>
      <w:r w:rsidR="00395520" w:rsidRPr="005C329F">
        <w:t>ll viewing conditions</w:t>
      </w:r>
      <w:ins w:id="481" w:author="Sarah Rees" w:date="2018-02-07T19:43:00Z">
        <w:r>
          <w:t>,</w:t>
        </w:r>
      </w:ins>
      <w:r w:rsidR="00C4422F">
        <w:t xml:space="preserve"> ensuring each video was coded twice</w:t>
      </w:r>
      <w:r w:rsidR="00395520" w:rsidRPr="005C329F">
        <w:t>.  A 10</w:t>
      </w:r>
      <w:r w:rsidR="00395520">
        <w:t>-</w:t>
      </w:r>
      <w:r w:rsidR="00395520" w:rsidRPr="005C329F">
        <w:t xml:space="preserve">second timer was set to start 20 seconds after commencement of the video clip and to end once six minutes had elapsed.  </w:t>
      </w:r>
      <w:r w:rsidR="00C4422F">
        <w:t>In</w:t>
      </w:r>
      <w:r w:rsidR="00395520" w:rsidRPr="005C329F">
        <w:t xml:space="preserve"> each 10</w:t>
      </w:r>
      <w:r w:rsidR="00395520">
        <w:t>-</w:t>
      </w:r>
      <w:r w:rsidR="00395520" w:rsidRPr="005C329F">
        <w:t>second interval, the researchers noted the number of laughs and number of smil</w:t>
      </w:r>
      <w:r w:rsidR="00C4422F">
        <w:t xml:space="preserve">es per child on a coding sheet </w:t>
      </w:r>
      <w:r w:rsidR="00C4422F" w:rsidRPr="005C329F">
        <w:t>(</w:t>
      </w:r>
      <w:r w:rsidR="00C4422F" w:rsidRPr="005C329F">
        <w:rPr>
          <w:i/>
        </w:rPr>
        <w:t>see</w:t>
      </w:r>
      <w:r w:rsidR="00C4422F">
        <w:rPr>
          <w:i/>
        </w:rPr>
        <w:t xml:space="preserve"> online</w:t>
      </w:r>
      <w:r w:rsidR="00C4422F" w:rsidRPr="005C329F">
        <w:rPr>
          <w:i/>
        </w:rPr>
        <w:t xml:space="preserve"> </w:t>
      </w:r>
      <w:r w:rsidR="00C4422F">
        <w:rPr>
          <w:i/>
        </w:rPr>
        <w:t>materials</w:t>
      </w:r>
      <w:r w:rsidR="00C4422F" w:rsidRPr="005C329F">
        <w:t>).</w:t>
      </w:r>
      <w:r w:rsidR="00395520" w:rsidRPr="005C329F">
        <w:t xml:space="preserve">  Once </w:t>
      </w:r>
      <w:r w:rsidR="00395520">
        <w:t>coding</w:t>
      </w:r>
      <w:r w:rsidR="00395520" w:rsidRPr="005C329F">
        <w:t xml:space="preserve"> had been completed, </w:t>
      </w:r>
      <w:ins w:id="482" w:author="Sarah Rees" w:date="2018-02-07T19:43:00Z">
        <w:r>
          <w:t xml:space="preserve">the </w:t>
        </w:r>
      </w:ins>
      <w:r w:rsidR="00395520" w:rsidRPr="005C329F">
        <w:t>researchers compared their respective total</w:t>
      </w:r>
      <w:ins w:id="483" w:author="Caspar Addyman" w:date="2018-02-27T21:33:00Z">
        <w:r w:rsidR="005532FE">
          <w:t>s. The</w:t>
        </w:r>
      </w:ins>
      <w:del w:id="484" w:author="Caspar Addyman" w:date="2018-02-27T21:33:00Z">
        <w:r w:rsidR="00395520" w:rsidRPr="005C329F" w:rsidDel="005532FE">
          <w:delText>s</w:delText>
        </w:r>
      </w:del>
      <w:ins w:id="485" w:author="Caspar Addyman" w:date="2018-02-27T21:34:00Z">
        <w:r w:rsidR="005532FE">
          <w:t xml:space="preserve"> </w:t>
        </w:r>
      </w:ins>
      <w:ins w:id="486" w:author="Caspar Addyman" w:date="2018-02-27T21:42:00Z">
        <w:r w:rsidR="00EA5F60">
          <w:t>pa</w:t>
        </w:r>
      </w:ins>
      <w:ins w:id="487" w:author="Caspar Addyman" w:date="2018-02-27T21:43:00Z">
        <w:r w:rsidR="00EA5F60">
          <w:t xml:space="preserve">irwise </w:t>
        </w:r>
      </w:ins>
      <w:ins w:id="488" w:author="Caspar Addyman" w:date="2018-02-27T21:33:00Z">
        <w:r w:rsidR="005532FE">
          <w:t>correlations</w:t>
        </w:r>
      </w:ins>
      <w:ins w:id="489" w:author="Caspar Addyman" w:date="2018-02-27T21:41:00Z">
        <w:r w:rsidR="00DF7C9C">
          <w:t xml:space="preserve"> in </w:t>
        </w:r>
      </w:ins>
      <w:ins w:id="490" w:author="Caspar Addyman" w:date="2018-02-27T21:42:00Z">
        <w:r w:rsidR="00DF7C9C">
          <w:t>scores</w:t>
        </w:r>
      </w:ins>
      <w:ins w:id="491" w:author="Caspar Addyman" w:date="2018-02-27T21:33:00Z">
        <w:r w:rsidR="005532FE">
          <w:t xml:space="preserve"> between coders were</w:t>
        </w:r>
      </w:ins>
      <w:ins w:id="492" w:author="Caspar Addyman" w:date="2018-02-27T21:34:00Z">
        <w:r w:rsidR="005532FE">
          <w:t xml:space="preserve"> </w:t>
        </w:r>
      </w:ins>
      <w:ins w:id="493" w:author="Caspar Addyman" w:date="2018-02-27T21:43:00Z">
        <w:r w:rsidR="00EA5F60">
          <w:t xml:space="preserve">all </w:t>
        </w:r>
      </w:ins>
      <w:ins w:id="494" w:author="Caspar Addyman" w:date="2018-02-27T21:33:00Z">
        <w:r w:rsidR="005532FE">
          <w:t>greater than 95</w:t>
        </w:r>
      </w:ins>
      <w:ins w:id="495" w:author="Caspar Addyman" w:date="2018-02-27T21:42:00Z">
        <w:r w:rsidR="00EA5F60">
          <w:t>%</w:t>
        </w:r>
      </w:ins>
      <w:ins w:id="496" w:author="Caspar Addyman" w:date="2018-02-27T21:34:00Z">
        <w:r w:rsidR="005532FE">
          <w:t>.</w:t>
        </w:r>
      </w:ins>
      <w:del w:id="497" w:author="Caspar Addyman" w:date="2018-02-27T21:34:00Z">
        <w:r w:rsidR="00395520" w:rsidRPr="005C329F" w:rsidDel="005532FE">
          <w:delText>.</w:delText>
        </w:r>
      </w:del>
      <w:del w:id="498" w:author="Caspar Addyman" w:date="2018-02-27T21:42:00Z">
        <w:r w:rsidR="00395520" w:rsidRPr="005C329F" w:rsidDel="00DF7C9C">
          <w:delText xml:space="preserve">  </w:delText>
        </w:r>
      </w:del>
      <w:r w:rsidR="00395520" w:rsidRPr="005C329F">
        <w:t xml:space="preserve">In cases where there were </w:t>
      </w:r>
      <w:r w:rsidR="00C4422F">
        <w:t xml:space="preserve">minor discrepancies in totals, </w:t>
      </w:r>
      <w:r w:rsidR="00395520" w:rsidRPr="005C329F">
        <w:t xml:space="preserve">the mean number of laughs and mean number of smiles per child per viewing condition were calculated and </w:t>
      </w:r>
      <w:r w:rsidR="00395520">
        <w:t>recorded on a</w:t>
      </w:r>
      <w:r w:rsidR="00395520" w:rsidRPr="005C329F">
        <w:t xml:space="preserve"> master table </w:t>
      </w:r>
      <w:r w:rsidR="00395520">
        <w:t>of data.</w:t>
      </w:r>
      <w:bookmarkStart w:id="499" w:name="_Hlk507163972"/>
      <w:r w:rsidR="00395520">
        <w:t xml:space="preserve"> </w:t>
      </w:r>
      <w:ins w:id="500" w:author="Caspar Addyman" w:date="2018-02-23T15:42:00Z">
        <w:r w:rsidR="006C4C97">
          <w:t xml:space="preserve">A minor discrepancy was a </w:t>
        </w:r>
      </w:ins>
      <w:ins w:id="501" w:author="Caspar Addyman" w:date="2018-02-23T15:43:00Z">
        <w:r w:rsidR="006C4C97">
          <w:t xml:space="preserve">scoring </w:t>
        </w:r>
      </w:ins>
      <w:ins w:id="502" w:author="Caspar Addyman" w:date="2018-02-23T15:42:00Z">
        <w:r w:rsidR="006C4C97">
          <w:t xml:space="preserve">difference </w:t>
        </w:r>
      </w:ins>
      <w:ins w:id="503" w:author="Caspar Addyman" w:date="2018-02-23T15:43:00Z">
        <w:r w:rsidR="006C4C97">
          <w:t xml:space="preserve">between coders of </w:t>
        </w:r>
      </w:ins>
      <w:ins w:id="504" w:author="Caspar Addyman" w:date="2018-02-23T15:42:00Z">
        <w:r w:rsidR="006C4C97">
          <w:t>3 or fewer</w:t>
        </w:r>
      </w:ins>
      <w:ins w:id="505" w:author="Caspar Addyman" w:date="2018-02-23T15:43:00Z">
        <w:r w:rsidR="006C4C97">
          <w:t xml:space="preserve"> </w:t>
        </w:r>
      </w:ins>
      <w:ins w:id="506" w:author="Caspar Addyman" w:date="2018-02-23T19:26:00Z">
        <w:r w:rsidR="00C71E51">
          <w:t xml:space="preserve">laughs or smiles </w:t>
        </w:r>
      </w:ins>
      <w:ins w:id="507" w:author="Caspar Addyman" w:date="2018-02-23T15:43:00Z">
        <w:r w:rsidR="006C4C97">
          <w:t>per child per video.</w:t>
        </w:r>
      </w:ins>
      <w:ins w:id="508" w:author="Caspar Addyman" w:date="2018-02-23T15:42:00Z">
        <w:r w:rsidR="006C4C97">
          <w:t xml:space="preserve"> </w:t>
        </w:r>
      </w:ins>
      <w:bookmarkEnd w:id="499"/>
      <w:r w:rsidR="00395520" w:rsidRPr="005C329F">
        <w:t>In a small number of cases where discrepancies were larger, the video clip was re</w:t>
      </w:r>
      <w:r w:rsidR="00395520">
        <w:t>-watched and a consensus reached</w:t>
      </w:r>
      <w:r w:rsidR="00395520" w:rsidRPr="005C329F">
        <w:t xml:space="preserve">.  To further minimise bias or error, a colleague who was naïve to the study analysed 15% of the recordings in the </w:t>
      </w:r>
      <w:r w:rsidR="00395520">
        <w:t>manner described</w:t>
      </w:r>
      <w:r w:rsidR="00395520" w:rsidRPr="005C329F">
        <w:t xml:space="preserve"> above.  A percentage of similarity between researcher coding and naïve coding was calculated by dividing the number of agreements between the researchers and naïve coder by the number of agreements plus number of disagreements between the researchers and naïve coder.  The similarly percentage was found to be 86%.</w:t>
      </w:r>
      <w:ins w:id="509" w:author="Caspar Addyman" w:date="2018-02-24T00:06:00Z">
        <w:r w:rsidR="00932EB2">
          <w:t xml:space="preserve"> </w:t>
        </w:r>
      </w:ins>
    </w:p>
    <w:p w:rsidR="00395520" w:rsidRPr="005C329F" w:rsidRDefault="00395520" w:rsidP="009910CA">
      <w:pPr>
        <w:spacing w:line="360" w:lineRule="auto"/>
        <w:ind w:firstLine="720"/>
      </w:pPr>
    </w:p>
    <w:p w:rsidR="00395520" w:rsidRDefault="00395520" w:rsidP="009910CA">
      <w:pPr>
        <w:pStyle w:val="Heading1"/>
        <w:tabs>
          <w:tab w:val="clear" w:pos="8640"/>
        </w:tabs>
        <w:spacing w:line="360" w:lineRule="auto"/>
        <w:rPr>
          <w:b/>
        </w:rPr>
      </w:pPr>
      <w:r>
        <w:rPr>
          <w:b/>
        </w:rPr>
        <w:t>Results</w:t>
      </w:r>
    </w:p>
    <w:p w:rsidR="0091317F" w:rsidRDefault="005811DC" w:rsidP="005811DC">
      <w:pPr>
        <w:spacing w:line="360" w:lineRule="auto"/>
        <w:ind w:firstLine="720"/>
        <w:rPr>
          <w:ins w:id="510" w:author="Caspar Addyman" w:date="2018-02-22T18:32:00Z"/>
        </w:rPr>
      </w:pPr>
      <w:r>
        <w:t xml:space="preserve">To investigate the social role of laughter and smiles in preschool children watching funny videos, </w:t>
      </w:r>
      <w:del w:id="511" w:author="Sarah Rees" w:date="2018-02-07T19:43:00Z">
        <w:r w:rsidDel="001A094E">
          <w:delText xml:space="preserve">we initially looked at </w:delText>
        </w:r>
      </w:del>
      <w:r>
        <w:t>laughter, smiles and funniness rating</w:t>
      </w:r>
      <w:r w:rsidR="00CD0021">
        <w:t>s</w:t>
      </w:r>
      <w:r>
        <w:t xml:space="preserve"> </w:t>
      </w:r>
      <w:ins w:id="512" w:author="Sarah Rees" w:date="2018-02-07T19:43:00Z">
        <w:r w:rsidR="001A094E">
          <w:t xml:space="preserve">were </w:t>
        </w:r>
        <w:del w:id="513" w:author="Caspar Addyman" w:date="2018-02-27T21:53:00Z">
          <w:r w:rsidR="001A094E" w:rsidDel="000033D0">
            <w:delText xml:space="preserve">initially </w:delText>
          </w:r>
        </w:del>
        <w:r w:rsidR="001A094E">
          <w:t xml:space="preserve">looked at </w:t>
        </w:r>
      </w:ins>
      <w:r>
        <w:t>separately.</w:t>
      </w:r>
      <w:del w:id="514" w:author="Caspar Addyman" w:date="2018-02-27T22:10:00Z">
        <w:r w:rsidDel="004D5DC1">
          <w:delText xml:space="preserve"> </w:delText>
        </w:r>
      </w:del>
      <w:ins w:id="515" w:author="Caspar Addyman" w:date="2018-02-27T21:54:00Z">
        <w:r w:rsidR="000033D0">
          <w:t xml:space="preserve"> </w:t>
        </w:r>
      </w:ins>
      <w:r>
        <w:t>All analysis was performed using the R statistics language, version 3.4.2 with ANOVA</w:t>
      </w:r>
      <w:r w:rsidR="00370736">
        <w:t xml:space="preserve"> performed using CRAN package ez, version 4.4.0</w:t>
      </w:r>
      <w:ins w:id="516" w:author="Caspar Addyman" w:date="2018-02-22T18:43:00Z">
        <w:r w:rsidR="00E02DF2">
          <w:t xml:space="preserve"> </w:t>
        </w:r>
        <w:r w:rsidR="00E02DF2">
          <w:fldChar w:fldCharType="begin" w:fldLock="1"/>
        </w:r>
      </w:ins>
      <w:r w:rsidR="007C7AED">
        <w:instrText>ADDIN CSL_CITATION { "citationItems" : [ { "id" : "ITEM-1", "itemData" : { "author" : [ { "dropping-particle" : "", "family" : "Lawrence", "given" : "Michael A", "non-dropping-particle" : "", "parse-names" : false, "suffix" : "" } ], "id" : "ITEM-1", "issued" : { "date-parts" : [ [ "2016" ] ] }, "note" : "R package version 4.4-0", "title" : "ez: Easy Analysis and Visualization of Factorial Experiments", "type" : "article" }, "uris" : [ "http://www.mendeley.com/documents/?uuid=ee6712a1-d710-4bbb-9ed4-90fb00d66794" ] } ], "mendeley" : { "formattedCitation" : "(Lawrence, 2016)", "plainTextFormattedCitation" : "(Lawrence, 2016)", "previouslyFormattedCitation" : "(Lawrence, 2016)" }, "properties" : {  }, "schema" : "https://github.com/citation-style-language/schema/raw/master/csl-citation.json" }</w:instrText>
      </w:r>
      <w:r w:rsidR="00E02DF2">
        <w:fldChar w:fldCharType="separate"/>
      </w:r>
      <w:r w:rsidR="00E02DF2" w:rsidRPr="00E02DF2">
        <w:rPr>
          <w:noProof/>
        </w:rPr>
        <w:t>(Lawrence, 2016)</w:t>
      </w:r>
      <w:ins w:id="517" w:author="Caspar Addyman" w:date="2018-02-22T18:43:00Z">
        <w:r w:rsidR="00E02DF2">
          <w:fldChar w:fldCharType="end"/>
        </w:r>
        <w:r w:rsidR="00E02DF2">
          <w:t xml:space="preserve"> </w:t>
        </w:r>
      </w:ins>
      <w:ins w:id="518" w:author="Caspar Addyman" w:date="2018-02-22T18:12:00Z">
        <w:r w:rsidR="00480610">
          <w:t xml:space="preserve"> and power calculations using package pwr, version 1.2.1</w:t>
        </w:r>
      </w:ins>
      <w:ins w:id="519" w:author="Caspar Addyman" w:date="2018-02-22T18:39:00Z">
        <w:r w:rsidR="00E02DF2">
          <w:t xml:space="preserve"> </w:t>
        </w:r>
        <w:r w:rsidR="00E02DF2">
          <w:fldChar w:fldCharType="begin" w:fldLock="1"/>
        </w:r>
      </w:ins>
      <w:r w:rsidR="00E02DF2">
        <w:instrText>ADDIN CSL_CITATION { "citationItems" : [ { "id" : "ITEM-1", "itemData" : { "author" : [ { "dropping-particle" : "", "family" : "Champely", "given" : "Stephane", "non-dropping-particle" : "", "parse-names" : false, "suffix" : "" } ], "id" : "ITEM-1", "issued" : { "date-parts" : [ [ "2017" ] ] }, "note" : "R package version 1.2-1", "title" : "pwr: Basic Functions for Power Analysis", "type" : "article" }, "uris" : [ "http://www.mendeley.com/documents/?uuid=3efa069a-47dc-40e9-ace9-b181de6bbdbb" ] } ], "mendeley" : { "formattedCitation" : "(Champely, 2017)", "plainTextFormattedCitation" : "(Champely, 2017)", "previouslyFormattedCitation" : "(Champely, 2017)" }, "properties" : {  }, "schema" : "https://github.com/citation-style-language/schema/raw/master/csl-citation.json" }</w:instrText>
      </w:r>
      <w:r w:rsidR="00E02DF2">
        <w:fldChar w:fldCharType="separate"/>
      </w:r>
      <w:r w:rsidR="00E02DF2" w:rsidRPr="00E02DF2">
        <w:rPr>
          <w:noProof/>
        </w:rPr>
        <w:t>(Champely, 2017)</w:t>
      </w:r>
      <w:ins w:id="520" w:author="Caspar Addyman" w:date="2018-02-22T18:39:00Z">
        <w:r w:rsidR="00E02DF2">
          <w:fldChar w:fldCharType="end"/>
        </w:r>
      </w:ins>
      <w:r>
        <w:t>. The data, the analysis scripts and the code to generate all figures are pr</w:t>
      </w:r>
      <w:r w:rsidR="0091317F">
        <w:t xml:space="preserve">ovided in the online materials </w:t>
      </w:r>
      <w:r w:rsidR="0091317F">
        <w:fldChar w:fldCharType="begin" w:fldLock="1"/>
      </w:r>
      <w:r w:rsidR="00920BFE">
        <w:instrText>ADDIN CSL_CITATION { "citationItems" : [ { "id" : "ITEM-1", "itemData" : { "DOI" : "10.6084/m9.figshare.5549356", "author" : [ { "dropping-particle" : "", "family" : "Addyman", "given" : "Caspar", "non-dropping-particle" : "", "parse-names" : false, "suffix" : "" }, { "dropping-particle" : "", "family" : "Fogelquist", "given" : "Charlotte", "non-dropping-particle" : "", "parse-names" : false, "suffix" : "" }, { "dropping-particle" : "", "family" : "Levakova", "given" : "Lenka", "non-dropping-particle" : "", "parse-names" : false, "suffix" : "" }, { "dropping-particle" : "", "family" : "Rees", "given" : "Sarah", "non-dropping-particle" : "", "parse-names" : false, "suffix" : "" } ], "id" : "ITEM-1", "issued" : { "date-parts" : [ [ "2017" ] ] }, "publisher" : "FigShare", "title" : "Social laughter in preschool children: Dataset, analysis scripts and supporting materials.", "type" : "article" }, "uris" : [ "http://www.mendeley.com/documents/?uuid=7979e1cc-aec3-463c-a705-c8917ef7ccf3" ] } ], "mendeley" : { "formattedCitation" : "(Addyman et al., 2017)", "plainTextFormattedCitation" : "(Addyman et al., 2017)", "previouslyFormattedCitation" : "(Addyman et al., 2017)" }, "properties" : {  }, "schema" : "https://github.com/citation-style-language/schema/raw/master/csl-citation.json" }</w:instrText>
      </w:r>
      <w:r w:rsidR="0091317F">
        <w:fldChar w:fldCharType="separate"/>
      </w:r>
      <w:r w:rsidR="006E68B9" w:rsidRPr="006E68B9">
        <w:rPr>
          <w:noProof/>
        </w:rPr>
        <w:t>(Addyman et al., 2017)</w:t>
      </w:r>
      <w:r w:rsidR="0091317F">
        <w:fldChar w:fldCharType="end"/>
      </w:r>
      <w:ins w:id="521" w:author="Caspar Addyman" w:date="2018-02-27T22:10:00Z">
        <w:r w:rsidR="00E358D5">
          <w:t>. Table 2 shows the descriptive statistics and Table 3 the pairwise correlations for all the main experimental variables.</w:t>
        </w:r>
      </w:ins>
    </w:p>
    <w:p w:rsidR="00634A38" w:rsidRDefault="00634A38" w:rsidP="00634A38">
      <w:pPr>
        <w:spacing w:line="360" w:lineRule="auto"/>
        <w:rPr>
          <w:ins w:id="522" w:author="Caspar Addyman" w:date="2018-02-22T18:32:00Z"/>
        </w:rPr>
      </w:pPr>
    </w:p>
    <w:p w:rsidR="00634A38" w:rsidRPr="00634A38" w:rsidRDefault="00634A38">
      <w:pPr>
        <w:spacing w:line="360" w:lineRule="auto"/>
        <w:rPr>
          <w:u w:val="single"/>
          <w:rPrChange w:id="523" w:author="Caspar Addyman" w:date="2018-02-22T18:32:00Z">
            <w:rPr/>
          </w:rPrChange>
        </w:rPr>
        <w:pPrChange w:id="524" w:author="Caspar Addyman" w:date="2018-02-22T18:32:00Z">
          <w:pPr>
            <w:spacing w:line="360" w:lineRule="auto"/>
            <w:ind w:firstLine="720"/>
          </w:pPr>
        </w:pPrChange>
      </w:pPr>
      <w:ins w:id="525" w:author="Caspar Addyman" w:date="2018-02-22T18:32:00Z">
        <w:r w:rsidRPr="00634A38">
          <w:rPr>
            <w:u w:val="single"/>
            <w:rPrChange w:id="526" w:author="Caspar Addyman" w:date="2018-02-22T18:32:00Z">
              <w:rPr/>
            </w:rPrChange>
          </w:rPr>
          <w:t>Power</w:t>
        </w:r>
      </w:ins>
    </w:p>
    <w:p w:rsidR="00634A38" w:rsidRPr="0091317F" w:rsidRDefault="00634A38" w:rsidP="00634A38">
      <w:pPr>
        <w:spacing w:line="360" w:lineRule="auto"/>
        <w:ind w:firstLine="720"/>
        <w:rPr>
          <w:ins w:id="527" w:author="Caspar Addyman" w:date="2018-02-22T18:32:00Z"/>
        </w:rPr>
      </w:pPr>
      <w:ins w:id="528" w:author="Caspar Addyman" w:date="2018-02-22T18:32:00Z">
        <w:r>
          <w:t>The F-scores reported in Chapman (1973) show large effect sizes of the group size variable for both laughter (</w:t>
        </w:r>
        <w:r w:rsidRPr="007931F7">
          <w:t>η</w:t>
        </w:r>
        <w:r w:rsidRPr="00095785">
          <w:rPr>
            <w:vertAlign w:val="subscript"/>
          </w:rPr>
          <w:t>p</w:t>
        </w:r>
        <w:r w:rsidRPr="007931F7">
          <w:t>²</w:t>
        </w:r>
        <w:r>
          <w:t xml:space="preserve"> = .43) and smiling (</w:t>
        </w:r>
        <w:r w:rsidRPr="007931F7">
          <w:t>η</w:t>
        </w:r>
        <w:r w:rsidRPr="00095785">
          <w:rPr>
            <w:vertAlign w:val="subscript"/>
          </w:rPr>
          <w:t>p</w:t>
        </w:r>
        <w:r w:rsidRPr="007931F7">
          <w:t>²</w:t>
        </w:r>
        <w:r>
          <w:t xml:space="preserve"> = .57). Using the smaller value we calculate that the necessary sample size to detect a similar effect with alpha level of .05 and power of .80 with our 3x3 repeated measures design would be 17. Our actual sample size of 20 participants gives a predicted power of .90</w:t>
        </w:r>
      </w:ins>
      <w:ins w:id="529" w:author="Caspar Addyman" w:date="2018-02-22T18:33:00Z">
        <w:r>
          <w:t xml:space="preserve">. (See online </w:t>
        </w:r>
      </w:ins>
      <w:ins w:id="530" w:author="Caspar Addyman" w:date="2018-02-22T18:34:00Z">
        <w:r>
          <w:t>materials for full calculations).</w:t>
        </w:r>
      </w:ins>
    </w:p>
    <w:p w:rsidR="005F13F1" w:rsidRPr="005C329F" w:rsidRDefault="005811DC">
      <w:pPr>
        <w:spacing w:line="360" w:lineRule="auto"/>
        <w:pPrChange w:id="531" w:author="Caspar Addyman" w:date="2018-02-22T18:32:00Z">
          <w:pPr>
            <w:spacing w:line="360" w:lineRule="auto"/>
            <w:ind w:firstLine="720"/>
          </w:pPr>
        </w:pPrChange>
      </w:pPr>
      <w:del w:id="532" w:author="Caspar Addyman" w:date="2018-02-22T18:32:00Z">
        <w:r w:rsidDel="00634A38">
          <w:delText>.</w:delText>
        </w:r>
      </w:del>
    </w:p>
    <w:p w:rsidR="005811DC" w:rsidRPr="005C329F" w:rsidRDefault="005811DC" w:rsidP="005811DC">
      <w:pPr>
        <w:spacing w:line="360" w:lineRule="auto"/>
        <w:rPr>
          <w:u w:val="single"/>
        </w:rPr>
      </w:pPr>
      <w:r w:rsidRPr="005C329F">
        <w:rPr>
          <w:u w:val="single"/>
        </w:rPr>
        <w:t>Laugh</w:t>
      </w:r>
      <w:r>
        <w:rPr>
          <w:u w:val="single"/>
        </w:rPr>
        <w:t>ter</w:t>
      </w:r>
    </w:p>
    <w:p w:rsidR="001F0004" w:rsidRDefault="005811DC" w:rsidP="001F0004">
      <w:pPr>
        <w:spacing w:line="360" w:lineRule="auto"/>
        <w:ind w:firstLine="720"/>
        <w:rPr>
          <w:ins w:id="533" w:author="Caspar Addyman" w:date="2018-02-27T22:10:00Z"/>
        </w:rPr>
      </w:pPr>
      <w:r>
        <w:t>Descriptive statistics showed a greater number of laughs in the group viewing condition (mean 8.20, SD 8.14) and in the pair viewing condition (mean 7.60, SD 6.68) than in the individual viewing condition (mean 0.93, SD 2.36)</w:t>
      </w:r>
      <w:ins w:id="534" w:author="Caspar Addyman" w:date="2018-02-27T21:53:00Z">
        <w:r w:rsidR="000033D0">
          <w:t xml:space="preserve">. </w:t>
        </w:r>
      </w:ins>
      <w:del w:id="535" w:author="Caspar Addyman" w:date="2018-02-27T21:48:00Z">
        <w:r w:rsidDel="00A71A82">
          <w:delText>.</w:delText>
        </w:r>
      </w:del>
      <w:del w:id="536" w:author="Caspar Addyman" w:date="2018-02-27T21:53:00Z">
        <w:r w:rsidDel="000033D0">
          <w:delText xml:space="preserve">  </w:delText>
        </w:r>
      </w:del>
      <w:r>
        <w:t>To test the experimental hypothesis</w:t>
      </w:r>
      <w:ins w:id="537" w:author="Sarah Rees" w:date="2018-02-07T20:18:00Z">
        <w:r w:rsidR="00EC3663">
          <w:t>,</w:t>
        </w:r>
      </w:ins>
      <w:r>
        <w:t xml:space="preserve"> a mixed 3x3 ANOVA was conducted with group</w:t>
      </w:r>
      <w:r w:rsidR="00CD0021">
        <w:t xml:space="preserve"> size</w:t>
      </w:r>
      <w:r>
        <w:t xml:space="preserve"> as the </w:t>
      </w:r>
      <w:r w:rsidR="005F13F1" w:rsidRPr="005C329F">
        <w:t>within</w:t>
      </w:r>
      <w:ins w:id="538" w:author="Sarah Rees" w:date="2018-02-07T19:44:00Z">
        <w:r w:rsidR="001A094E">
          <w:t>-</w:t>
        </w:r>
      </w:ins>
      <w:del w:id="539" w:author="Sarah Rees" w:date="2018-02-07T19:44:00Z">
        <w:r w:rsidR="005F13F1" w:rsidRPr="005C329F" w:rsidDel="001A094E">
          <w:delText xml:space="preserve"> </w:delText>
        </w:r>
      </w:del>
      <w:r w:rsidR="005F13F1" w:rsidRPr="005C329F">
        <w:t>subject</w:t>
      </w:r>
      <w:ins w:id="540" w:author="Sarah Rees" w:date="2018-02-07T20:17:00Z">
        <w:r w:rsidR="00EC3663">
          <w:t>s</w:t>
        </w:r>
      </w:ins>
      <w:r w:rsidR="00CD0021">
        <w:t xml:space="preserve"> varia</w:t>
      </w:r>
      <w:r>
        <w:t>ble</w:t>
      </w:r>
      <w:del w:id="541" w:author="Sarah Rees" w:date="2018-02-07T19:44:00Z">
        <w:r w:rsidR="001F0004" w:rsidDel="001A094E">
          <w:delText>s</w:delText>
        </w:r>
      </w:del>
      <w:r w:rsidR="001F0004">
        <w:t xml:space="preserve"> (group, pairs, individual) </w:t>
      </w:r>
      <w:r w:rsidR="00CD0021">
        <w:t>and view</w:t>
      </w:r>
      <w:r w:rsidR="001F0004">
        <w:t>ing</w:t>
      </w:r>
      <w:r w:rsidR="00CD0021">
        <w:t xml:space="preserve"> order as </w:t>
      </w:r>
      <w:ins w:id="542" w:author="Sarah Rees" w:date="2018-02-07T19:44:00Z">
        <w:r w:rsidR="001A094E">
          <w:t xml:space="preserve">the </w:t>
        </w:r>
      </w:ins>
      <w:r w:rsidR="005F13F1" w:rsidRPr="005C329F">
        <w:t>between</w:t>
      </w:r>
      <w:ins w:id="543" w:author="Sarah Rees" w:date="2018-02-07T19:44:00Z">
        <w:r w:rsidR="001A094E">
          <w:t>-</w:t>
        </w:r>
      </w:ins>
      <w:del w:id="544" w:author="Sarah Rees" w:date="2018-02-07T19:44:00Z">
        <w:r w:rsidR="005F13F1" w:rsidRPr="005C329F" w:rsidDel="001A094E">
          <w:delText xml:space="preserve"> </w:delText>
        </w:r>
      </w:del>
      <w:r w:rsidR="005F13F1" w:rsidRPr="005C329F">
        <w:t>subjects</w:t>
      </w:r>
      <w:r w:rsidR="00CD0021">
        <w:t xml:space="preserve"> variable (orders A, B or C)</w:t>
      </w:r>
      <w:r w:rsidR="001F0004">
        <w:t xml:space="preserve">. </w:t>
      </w:r>
      <w:r w:rsidR="005F13F1" w:rsidRPr="005C329F">
        <w:t xml:space="preserve">Mauchly’s test of Sphericity </w:t>
      </w:r>
      <w:r w:rsidR="001F0004">
        <w:t>was passed with</w:t>
      </w:r>
      <w:ins w:id="545" w:author="Caspar Addyman" w:date="2018-02-26T23:11:00Z">
        <w:r w:rsidR="001F70EA">
          <w:t xml:space="preserve"> W= .996, </w:t>
        </w:r>
      </w:ins>
      <w:r w:rsidR="005F13F1" w:rsidRPr="005C329F">
        <w:t xml:space="preserve"> </w:t>
      </w:r>
      <w:r w:rsidR="001F0004">
        <w:t>p=</w:t>
      </w:r>
      <w:r w:rsidR="005F13F1" w:rsidRPr="005C329F">
        <w:t xml:space="preserve">.761, therefore homogeneity of variance could be assumed.  </w:t>
      </w:r>
    </w:p>
    <w:p w:rsidR="00E358D5" w:rsidRDefault="00E358D5" w:rsidP="001F0004">
      <w:pPr>
        <w:spacing w:line="360" w:lineRule="auto"/>
        <w:ind w:firstLine="720"/>
      </w:pPr>
    </w:p>
    <w:p w:rsidR="005F13F1" w:rsidRPr="005C329F" w:rsidRDefault="005F13F1" w:rsidP="001F0004">
      <w:pPr>
        <w:spacing w:line="360" w:lineRule="auto"/>
        <w:ind w:firstLine="720"/>
      </w:pPr>
      <w:r w:rsidRPr="005C329F">
        <w:t>Results showed a highly significant main effect of viewing cond</w:t>
      </w:r>
      <w:r w:rsidR="00094264">
        <w:t>ition for laughs, F (2, 34) = 12</w:t>
      </w:r>
      <w:r w:rsidRPr="005C329F">
        <w:t>.9</w:t>
      </w:r>
      <w:r w:rsidR="00094264">
        <w:t>3</w:t>
      </w:r>
      <w:r w:rsidRPr="005C329F">
        <w:t xml:space="preserve">, </w:t>
      </w:r>
      <w:r w:rsidRPr="005C329F">
        <w:rPr>
          <w:i/>
        </w:rPr>
        <w:t>p</w:t>
      </w:r>
      <w:r w:rsidRPr="005C329F">
        <w:t xml:space="preserve"> &lt; .001</w:t>
      </w:r>
      <w:r w:rsidR="00094264">
        <w:t xml:space="preserve"> with a generalized eta squared</w:t>
      </w:r>
      <w:ins w:id="546" w:author="Caspar Addyman" w:date="2018-02-26T23:10:00Z">
        <w:r w:rsidR="001F70EA">
          <w:t>,</w:t>
        </w:r>
      </w:ins>
      <w:r w:rsidR="00094264">
        <w:t xml:space="preserve"> </w:t>
      </w:r>
      <w:del w:id="547" w:author="Caspar Addyman" w:date="2018-02-26T23:10:00Z">
        <w:r w:rsidR="00094264" w:rsidDel="001F70EA">
          <w:delText>(</w:delText>
        </w:r>
        <w:r w:rsidR="00094264" w:rsidDel="00174690">
          <w:delText>GES</w:delText>
        </w:r>
      </w:del>
      <w:ins w:id="548" w:author="Caspar Addyman" w:date="2018-02-26T23:10:00Z">
        <w:r w:rsidR="00174690">
          <w:t>ges</w:t>
        </w:r>
      </w:ins>
      <w:del w:id="549" w:author="Caspar Addyman" w:date="2018-02-26T23:10:00Z">
        <w:r w:rsidR="00094264" w:rsidDel="001F70EA">
          <w:delText>)</w:delText>
        </w:r>
      </w:del>
      <w:r w:rsidR="00094264">
        <w:t xml:space="preserve"> = .25</w:t>
      </w:r>
      <w:r w:rsidRPr="005C329F">
        <w:t xml:space="preserve">. </w:t>
      </w:r>
      <w:r w:rsidR="00094264">
        <w:t xml:space="preserve">There was no main effect of viewing order F(2, 17) = 0.44,  p=.65, </w:t>
      </w:r>
      <w:del w:id="550" w:author="Caspar Addyman" w:date="2018-02-26T23:10:00Z">
        <w:r w:rsidR="00094264" w:rsidDel="00174690">
          <w:delText>GES</w:delText>
        </w:r>
      </w:del>
      <w:ins w:id="551" w:author="Caspar Addyman" w:date="2018-02-26T23:10:00Z">
        <w:r w:rsidR="00174690">
          <w:t>ges</w:t>
        </w:r>
      </w:ins>
      <w:r w:rsidR="00094264">
        <w:t xml:space="preserve"> = .03 and no interaction F(4,34) = 1.85, p=.14, </w:t>
      </w:r>
      <w:del w:id="552" w:author="Caspar Addyman" w:date="2018-02-26T23:10:00Z">
        <w:r w:rsidR="00094264" w:rsidDel="00174690">
          <w:delText>GES</w:delText>
        </w:r>
      </w:del>
      <w:ins w:id="553" w:author="Caspar Addyman" w:date="2018-02-26T23:10:00Z">
        <w:r w:rsidR="00174690">
          <w:t>ges</w:t>
        </w:r>
      </w:ins>
      <w:r w:rsidR="00094264">
        <w:t xml:space="preserve"> = .09.</w:t>
      </w:r>
      <w:r w:rsidRPr="005C329F">
        <w:t xml:space="preserve"> </w:t>
      </w:r>
      <w:r w:rsidR="00792DD9">
        <w:t xml:space="preserve">The difference in laughter between viewing conditions was compared with a set of </w:t>
      </w:r>
      <w:r w:rsidR="00094264" w:rsidRPr="005C329F">
        <w:t>Bonferroni</w:t>
      </w:r>
      <w:r w:rsidR="00094264">
        <w:t xml:space="preserve"> corrected</w:t>
      </w:r>
      <w:r w:rsidR="00792DD9">
        <w:t xml:space="preserve"> two-tailed,</w:t>
      </w:r>
      <w:r w:rsidR="00094264" w:rsidRPr="005C329F">
        <w:t xml:space="preserve"> pairwise </w:t>
      </w:r>
      <w:r w:rsidR="00792DD9">
        <w:t xml:space="preserve">t-tests. These showed that children laughed significantly more in pairs than alone t(19) = </w:t>
      </w:r>
      <w:r w:rsidR="00094264" w:rsidRPr="005C329F">
        <w:t xml:space="preserve"> </w:t>
      </w:r>
      <w:r w:rsidR="00792DD9">
        <w:t>4.77, p &lt; .001</w:t>
      </w:r>
      <w:ins w:id="554" w:author="Sarah Rees" w:date="2018-02-07T19:46:00Z">
        <w:r w:rsidR="001A094E">
          <w:t>,</w:t>
        </w:r>
      </w:ins>
      <w:r w:rsidR="00792DD9">
        <w:t xml:space="preserve"> and in groups than alone t(19) = 4.15, p &lt; .001. </w:t>
      </w:r>
      <w:del w:id="555" w:author="Sarah Rees" w:date="2018-02-07T19:45:00Z">
        <w:r w:rsidR="00792DD9" w:rsidDel="001A094E">
          <w:delText xml:space="preserve">But </w:delText>
        </w:r>
      </w:del>
      <w:ins w:id="556" w:author="Sarah Rees" w:date="2018-02-07T19:45:00Z">
        <w:r w:rsidR="001A094E">
          <w:t xml:space="preserve">However, the </w:t>
        </w:r>
      </w:ins>
      <w:r w:rsidR="00792DD9">
        <w:t xml:space="preserve">amount of laughter per child did not differ between pairs and groups t(19) = 0.33, p &lt; .74. </w:t>
      </w:r>
      <w:r w:rsidR="00D9066B">
        <w:t xml:space="preserve"> </w:t>
      </w:r>
      <w:bookmarkStart w:id="557" w:name="OLE_LINK1"/>
      <w:r w:rsidR="00D9066B">
        <w:t>T</w:t>
      </w:r>
      <w:r w:rsidR="00094264">
        <w:t>he</w:t>
      </w:r>
      <w:r w:rsidR="00D9066B">
        <w:t xml:space="preserve">se results support the hypothesis that the amount of laughter is determined by </w:t>
      </w:r>
      <w:ins w:id="558" w:author="Sarah Rees" w:date="2018-02-09T12:49:00Z">
        <w:r w:rsidR="00357C41">
          <w:t xml:space="preserve">the </w:t>
        </w:r>
      </w:ins>
      <w:r w:rsidR="00D9066B">
        <w:t>presence of a social partner and are</w:t>
      </w:r>
      <w:r w:rsidR="00094264">
        <w:t xml:space="preserve"> shown in</w:t>
      </w:r>
      <w:r w:rsidR="00D9066B">
        <w:t xml:space="preserve"> the left-</w:t>
      </w:r>
      <w:r w:rsidR="00094264">
        <w:t>hand panel of Figure 1.</w:t>
      </w:r>
      <w:r w:rsidRPr="005C329F">
        <w:t xml:space="preserve"> </w:t>
      </w:r>
      <w:bookmarkEnd w:id="557"/>
    </w:p>
    <w:p w:rsidR="005F13F1" w:rsidRDefault="005F13F1" w:rsidP="005F13F1">
      <w:pPr>
        <w:spacing w:line="360" w:lineRule="auto"/>
        <w:ind w:firstLine="720"/>
        <w:rPr>
          <w:ins w:id="559" w:author="Caspar Addyman" w:date="2018-02-27T21:43:00Z"/>
        </w:rPr>
      </w:pPr>
    </w:p>
    <w:p w:rsidR="00EA5F60" w:rsidRDefault="00EA5F60" w:rsidP="00EA5F60">
      <w:pPr>
        <w:spacing w:line="360" w:lineRule="auto"/>
        <w:rPr>
          <w:ins w:id="560" w:author="Caspar Addyman" w:date="2018-02-27T11:50:00Z"/>
        </w:rPr>
        <w:pPrChange w:id="561" w:author="Caspar Addyman" w:date="2018-02-27T21:43:00Z">
          <w:pPr>
            <w:spacing w:line="360" w:lineRule="auto"/>
            <w:ind w:firstLine="720"/>
          </w:pPr>
        </w:pPrChange>
      </w:pPr>
      <w:ins w:id="562" w:author="Caspar Addyman" w:date="2018-02-27T21:43:00Z">
        <w:r>
          <w:t xml:space="preserve">Table </w:t>
        </w:r>
      </w:ins>
      <w:ins w:id="563" w:author="Caspar Addyman" w:date="2018-02-27T21:44:00Z">
        <w:r>
          <w:t>2</w:t>
        </w:r>
      </w:ins>
      <w:ins w:id="564" w:author="Caspar Addyman" w:date="2018-02-27T21:43:00Z">
        <w:r>
          <w:t>: .</w:t>
        </w:r>
      </w:ins>
      <w:ins w:id="565" w:author="Caspar Addyman" w:date="2018-02-27T21:44:00Z">
        <w:r>
          <w:t>Descriptive Statistics</w:t>
        </w:r>
      </w:ins>
    </w:p>
    <w:tbl>
      <w:tblPr>
        <w:tblW w:w="0" w:type="auto"/>
        <w:tblCellMar>
          <w:top w:w="15" w:type="dxa"/>
          <w:left w:w="15" w:type="dxa"/>
          <w:bottom w:w="15" w:type="dxa"/>
          <w:right w:w="15" w:type="dxa"/>
        </w:tblCellMar>
        <w:tblLook w:val="04A0" w:firstRow="1" w:lastRow="0" w:firstColumn="1" w:lastColumn="0" w:noHBand="0" w:noVBand="1"/>
        <w:tblPrChange w:id="566" w:author="Caspar Addyman" w:date="2018-02-27T11:51:00Z">
          <w:tblPr>
            <w:tblW w:w="0" w:type="auto"/>
            <w:tblCellMar>
              <w:top w:w="15" w:type="dxa"/>
              <w:left w:w="15" w:type="dxa"/>
              <w:bottom w:w="15" w:type="dxa"/>
              <w:right w:w="15" w:type="dxa"/>
            </w:tblCellMar>
            <w:tblLook w:val="04A0" w:firstRow="1" w:lastRow="0" w:firstColumn="1" w:lastColumn="0" w:noHBand="0" w:noVBand="1"/>
          </w:tblPr>
        </w:tblPrChange>
      </w:tblPr>
      <w:tblGrid>
        <w:gridCol w:w="1256"/>
        <w:gridCol w:w="466"/>
        <w:gridCol w:w="773"/>
        <w:gridCol w:w="646"/>
        <w:gridCol w:w="646"/>
        <w:gridCol w:w="960"/>
        <w:gridCol w:w="613"/>
        <w:gridCol w:w="653"/>
        <w:gridCol w:w="840"/>
        <w:gridCol w:w="1133"/>
        <w:gridCol w:w="1040"/>
        <w:tblGridChange w:id="567">
          <w:tblGrid>
            <w:gridCol w:w="1256"/>
            <w:gridCol w:w="466"/>
            <w:gridCol w:w="773"/>
            <w:gridCol w:w="646"/>
            <w:gridCol w:w="646"/>
            <w:gridCol w:w="960"/>
            <w:gridCol w:w="613"/>
            <w:gridCol w:w="653"/>
            <w:gridCol w:w="840"/>
            <w:gridCol w:w="1133"/>
            <w:gridCol w:w="1040"/>
          </w:tblGrid>
        </w:tblGridChange>
      </w:tblGrid>
      <w:tr w:rsidR="006F4BB6" w:rsidTr="006F4BB6">
        <w:trPr>
          <w:trHeight w:val="552"/>
          <w:ins w:id="568" w:author="Caspar Addyman" w:date="2018-02-27T11:50:00Z"/>
        </w:trPr>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69"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rPr>
                <w:ins w:id="570" w:author="Caspar Addyman" w:date="2018-02-27T11:50:00Z"/>
                <w:i/>
                <w:iCs/>
              </w:rPr>
            </w:pPr>
            <w:ins w:id="571" w:author="Caspar Addyman" w:date="2018-02-27T11:50:00Z">
              <w:r>
                <w:rPr>
                  <w:i/>
                  <w:iCs/>
                </w:rPr>
                <w:t>Variable</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72"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73" w:author="Caspar Addyman" w:date="2018-02-27T11:50:00Z"/>
                <w:i/>
                <w:iCs/>
              </w:rPr>
            </w:pPr>
            <w:ins w:id="574" w:author="Caspar Addyman" w:date="2018-02-27T11:50:00Z">
              <w:r>
                <w:rPr>
                  <w:i/>
                  <w:iCs/>
                </w:rPr>
                <w:t>N</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75"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76" w:author="Caspar Addyman" w:date="2018-02-27T11:50:00Z"/>
                <w:i/>
                <w:iCs/>
              </w:rPr>
            </w:pPr>
            <w:ins w:id="577" w:author="Caspar Addyman" w:date="2018-02-27T11:50:00Z">
              <w:r>
                <w:rPr>
                  <w:i/>
                  <w:iCs/>
                </w:rPr>
                <w:t>Mean</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78"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79" w:author="Caspar Addyman" w:date="2018-02-27T11:50:00Z"/>
                <w:i/>
                <w:iCs/>
              </w:rPr>
            </w:pPr>
            <w:ins w:id="580" w:author="Caspar Addyman" w:date="2018-02-27T11:50:00Z">
              <w:r>
                <w:rPr>
                  <w:i/>
                  <w:iCs/>
                </w:rPr>
                <w:t>SD</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81"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82" w:author="Caspar Addyman" w:date="2018-02-27T11:50:00Z"/>
                <w:i/>
                <w:iCs/>
              </w:rPr>
            </w:pPr>
            <w:ins w:id="583" w:author="Caspar Addyman" w:date="2018-02-27T11:50:00Z">
              <w:r>
                <w:rPr>
                  <w:i/>
                  <w:iCs/>
                </w:rPr>
                <w:t>SE</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84"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85" w:author="Caspar Addyman" w:date="2018-02-27T11:50:00Z"/>
                <w:i/>
                <w:iCs/>
              </w:rPr>
            </w:pPr>
            <w:ins w:id="586" w:author="Caspar Addyman" w:date="2018-02-27T11:50:00Z">
              <w:r>
                <w:rPr>
                  <w:i/>
                  <w:iCs/>
                </w:rPr>
                <w:t>Median</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87"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88" w:author="Caspar Addyman" w:date="2018-02-27T11:50:00Z"/>
                <w:i/>
                <w:iCs/>
              </w:rPr>
            </w:pPr>
            <w:ins w:id="589" w:author="Caspar Addyman" w:date="2018-02-27T11:50:00Z">
              <w:r>
                <w:rPr>
                  <w:i/>
                  <w:iCs/>
                </w:rPr>
                <w:t>Min</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90"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91" w:author="Caspar Addyman" w:date="2018-02-27T11:50:00Z"/>
                <w:i/>
                <w:iCs/>
              </w:rPr>
            </w:pPr>
            <w:ins w:id="592" w:author="Caspar Addyman" w:date="2018-02-27T11:50:00Z">
              <w:r>
                <w:rPr>
                  <w:i/>
                  <w:iCs/>
                </w:rPr>
                <w:t>Max</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93"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94" w:author="Caspar Addyman" w:date="2018-02-27T11:50:00Z"/>
                <w:i/>
                <w:iCs/>
              </w:rPr>
            </w:pPr>
            <w:ins w:id="595" w:author="Caspar Addyman" w:date="2018-02-27T11:50:00Z">
              <w:r>
                <w:rPr>
                  <w:i/>
                  <w:iCs/>
                </w:rPr>
                <w:t>Range</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96"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597" w:author="Caspar Addyman" w:date="2018-02-27T11:50:00Z"/>
                <w:i/>
                <w:iCs/>
              </w:rPr>
            </w:pPr>
            <w:ins w:id="598" w:author="Caspar Addyman" w:date="2018-02-27T11:50:00Z">
              <w:r>
                <w:rPr>
                  <w:i/>
                  <w:iCs/>
                </w:rPr>
                <w:t>Skewness</w:t>
              </w:r>
            </w:ins>
          </w:p>
        </w:tc>
        <w:tc>
          <w:tcPr>
            <w:tcW w:w="0" w:type="auto"/>
            <w:tcBorders>
              <w:top w:val="double" w:sz="6" w:space="0" w:color="auto"/>
              <w:bottom w:val="single" w:sz="6" w:space="0" w:color="000000"/>
            </w:tcBorders>
            <w:tcMar>
              <w:top w:w="113" w:type="dxa"/>
              <w:left w:w="113" w:type="dxa"/>
              <w:bottom w:w="113" w:type="dxa"/>
              <w:right w:w="113" w:type="dxa"/>
            </w:tcMar>
            <w:vAlign w:val="center"/>
            <w:hideMark/>
            <w:tcPrChange w:id="599" w:author="Caspar Addyman" w:date="2018-02-27T11:51:00Z">
              <w:tcPr>
                <w:tcW w:w="0" w:type="auto"/>
                <w:tcBorders>
                  <w:top w:val="double" w:sz="6" w:space="0" w:color="auto"/>
                  <w:bottom w:val="single" w:sz="6" w:space="0" w:color="000000"/>
                </w:tcBorders>
                <w:tcMar>
                  <w:top w:w="113" w:type="dxa"/>
                  <w:left w:w="113" w:type="dxa"/>
                  <w:bottom w:w="113" w:type="dxa"/>
                  <w:right w:w="113" w:type="dxa"/>
                </w:tcMar>
                <w:vAlign w:val="center"/>
                <w:hideMark/>
              </w:tcPr>
            </w:tcPrChange>
          </w:tcPr>
          <w:p w:rsidR="006F4BB6" w:rsidRDefault="006F4BB6">
            <w:pPr>
              <w:jc w:val="center"/>
              <w:rPr>
                <w:ins w:id="600" w:author="Caspar Addyman" w:date="2018-02-27T11:50:00Z"/>
                <w:i/>
                <w:iCs/>
              </w:rPr>
            </w:pPr>
            <w:ins w:id="601" w:author="Caspar Addyman" w:date="2018-02-27T11:50:00Z">
              <w:r>
                <w:rPr>
                  <w:i/>
                  <w:iCs/>
                </w:rPr>
                <w:t>Kurtosis</w:t>
              </w:r>
            </w:ins>
          </w:p>
        </w:tc>
      </w:tr>
      <w:tr w:rsidR="006F4BB6" w:rsidTr="006F4BB6">
        <w:trPr>
          <w:trHeight w:val="552"/>
          <w:ins w:id="602" w:author="Caspar Addyman" w:date="2018-02-27T11:50:00Z"/>
        </w:trPr>
        <w:tc>
          <w:tcPr>
            <w:tcW w:w="0" w:type="auto"/>
            <w:tcMar>
              <w:top w:w="113" w:type="dxa"/>
              <w:left w:w="113" w:type="dxa"/>
              <w:bottom w:w="113" w:type="dxa"/>
              <w:right w:w="113" w:type="dxa"/>
            </w:tcMar>
            <w:hideMark/>
            <w:tcPrChange w:id="603" w:author="Caspar Addyman" w:date="2018-02-27T11:51:00Z">
              <w:tcPr>
                <w:tcW w:w="0" w:type="auto"/>
                <w:tcMar>
                  <w:top w:w="113" w:type="dxa"/>
                  <w:left w:w="113" w:type="dxa"/>
                  <w:bottom w:w="113" w:type="dxa"/>
                  <w:right w:w="113" w:type="dxa"/>
                </w:tcMar>
                <w:hideMark/>
              </w:tcPr>
            </w:tcPrChange>
          </w:tcPr>
          <w:p w:rsidR="006F4BB6" w:rsidRDefault="006F4BB6">
            <w:pPr>
              <w:rPr>
                <w:ins w:id="604" w:author="Caspar Addyman" w:date="2018-02-27T11:50:00Z"/>
              </w:rPr>
            </w:pPr>
            <w:ins w:id="605" w:author="Caspar Addyman" w:date="2018-02-27T11:50:00Z">
              <w:r>
                <w:t>AGE MONTHS</w:t>
              </w:r>
            </w:ins>
          </w:p>
        </w:tc>
        <w:tc>
          <w:tcPr>
            <w:tcW w:w="0" w:type="auto"/>
            <w:tcMar>
              <w:top w:w="113" w:type="dxa"/>
              <w:left w:w="113" w:type="dxa"/>
              <w:bottom w:w="113" w:type="dxa"/>
              <w:right w:w="113" w:type="dxa"/>
            </w:tcMar>
            <w:hideMark/>
            <w:tcPrChange w:id="606" w:author="Caspar Addyman" w:date="2018-02-27T11:51:00Z">
              <w:tcPr>
                <w:tcW w:w="0" w:type="auto"/>
                <w:tcMar>
                  <w:top w:w="113" w:type="dxa"/>
                  <w:left w:w="113" w:type="dxa"/>
                  <w:bottom w:w="113" w:type="dxa"/>
                  <w:right w:w="113" w:type="dxa"/>
                </w:tcMar>
                <w:hideMark/>
              </w:tcPr>
            </w:tcPrChange>
          </w:tcPr>
          <w:p w:rsidR="006F4BB6" w:rsidRDefault="006F4BB6">
            <w:pPr>
              <w:jc w:val="center"/>
              <w:rPr>
                <w:ins w:id="607" w:author="Caspar Addyman" w:date="2018-02-27T11:50:00Z"/>
              </w:rPr>
            </w:pPr>
            <w:ins w:id="608" w:author="Caspar Addyman" w:date="2018-02-27T11:50:00Z">
              <w:r>
                <w:t>20</w:t>
              </w:r>
            </w:ins>
          </w:p>
        </w:tc>
        <w:tc>
          <w:tcPr>
            <w:tcW w:w="0" w:type="auto"/>
            <w:tcMar>
              <w:top w:w="113" w:type="dxa"/>
              <w:left w:w="113" w:type="dxa"/>
              <w:bottom w:w="113" w:type="dxa"/>
              <w:right w:w="113" w:type="dxa"/>
            </w:tcMar>
            <w:hideMark/>
            <w:tcPrChange w:id="609" w:author="Caspar Addyman" w:date="2018-02-27T11:51:00Z">
              <w:tcPr>
                <w:tcW w:w="0" w:type="auto"/>
                <w:tcMar>
                  <w:top w:w="113" w:type="dxa"/>
                  <w:left w:w="113" w:type="dxa"/>
                  <w:bottom w:w="113" w:type="dxa"/>
                  <w:right w:w="113" w:type="dxa"/>
                </w:tcMar>
                <w:hideMark/>
              </w:tcPr>
            </w:tcPrChange>
          </w:tcPr>
          <w:p w:rsidR="006F4BB6" w:rsidRDefault="006F4BB6">
            <w:pPr>
              <w:jc w:val="center"/>
              <w:rPr>
                <w:ins w:id="610" w:author="Caspar Addyman" w:date="2018-02-27T11:50:00Z"/>
              </w:rPr>
            </w:pPr>
            <w:ins w:id="611" w:author="Caspar Addyman" w:date="2018-02-27T11:50:00Z">
              <w:r>
                <w:t>39.8</w:t>
              </w:r>
            </w:ins>
          </w:p>
        </w:tc>
        <w:tc>
          <w:tcPr>
            <w:tcW w:w="0" w:type="auto"/>
            <w:tcMar>
              <w:top w:w="113" w:type="dxa"/>
              <w:left w:w="113" w:type="dxa"/>
              <w:bottom w:w="113" w:type="dxa"/>
              <w:right w:w="113" w:type="dxa"/>
            </w:tcMar>
            <w:hideMark/>
            <w:tcPrChange w:id="612" w:author="Caspar Addyman" w:date="2018-02-27T11:51:00Z">
              <w:tcPr>
                <w:tcW w:w="0" w:type="auto"/>
                <w:tcMar>
                  <w:top w:w="113" w:type="dxa"/>
                  <w:left w:w="113" w:type="dxa"/>
                  <w:bottom w:w="113" w:type="dxa"/>
                  <w:right w:w="113" w:type="dxa"/>
                </w:tcMar>
                <w:hideMark/>
              </w:tcPr>
            </w:tcPrChange>
          </w:tcPr>
          <w:p w:rsidR="006F4BB6" w:rsidRDefault="006F4BB6">
            <w:pPr>
              <w:jc w:val="center"/>
              <w:rPr>
                <w:ins w:id="613" w:author="Caspar Addyman" w:date="2018-02-27T11:50:00Z"/>
              </w:rPr>
            </w:pPr>
            <w:ins w:id="614" w:author="Caspar Addyman" w:date="2018-02-27T11:50:00Z">
              <w:r>
                <w:t>4.21</w:t>
              </w:r>
            </w:ins>
          </w:p>
        </w:tc>
        <w:tc>
          <w:tcPr>
            <w:tcW w:w="0" w:type="auto"/>
            <w:tcMar>
              <w:top w:w="113" w:type="dxa"/>
              <w:left w:w="113" w:type="dxa"/>
              <w:bottom w:w="113" w:type="dxa"/>
              <w:right w:w="113" w:type="dxa"/>
            </w:tcMar>
            <w:hideMark/>
            <w:tcPrChange w:id="615" w:author="Caspar Addyman" w:date="2018-02-27T11:51:00Z">
              <w:tcPr>
                <w:tcW w:w="0" w:type="auto"/>
                <w:tcMar>
                  <w:top w:w="113" w:type="dxa"/>
                  <w:left w:w="113" w:type="dxa"/>
                  <w:bottom w:w="113" w:type="dxa"/>
                  <w:right w:w="113" w:type="dxa"/>
                </w:tcMar>
                <w:hideMark/>
              </w:tcPr>
            </w:tcPrChange>
          </w:tcPr>
          <w:p w:rsidR="006F4BB6" w:rsidRDefault="006F4BB6">
            <w:pPr>
              <w:jc w:val="center"/>
              <w:rPr>
                <w:ins w:id="616" w:author="Caspar Addyman" w:date="2018-02-27T11:50:00Z"/>
              </w:rPr>
            </w:pPr>
            <w:ins w:id="617" w:author="Caspar Addyman" w:date="2018-02-27T11:50:00Z">
              <w:r>
                <w:t>0.94</w:t>
              </w:r>
            </w:ins>
          </w:p>
        </w:tc>
        <w:tc>
          <w:tcPr>
            <w:tcW w:w="0" w:type="auto"/>
            <w:tcMar>
              <w:top w:w="113" w:type="dxa"/>
              <w:left w:w="113" w:type="dxa"/>
              <w:bottom w:w="113" w:type="dxa"/>
              <w:right w:w="113" w:type="dxa"/>
            </w:tcMar>
            <w:hideMark/>
            <w:tcPrChange w:id="618" w:author="Caspar Addyman" w:date="2018-02-27T11:51:00Z">
              <w:tcPr>
                <w:tcW w:w="0" w:type="auto"/>
                <w:tcMar>
                  <w:top w:w="113" w:type="dxa"/>
                  <w:left w:w="113" w:type="dxa"/>
                  <w:bottom w:w="113" w:type="dxa"/>
                  <w:right w:w="113" w:type="dxa"/>
                </w:tcMar>
                <w:hideMark/>
              </w:tcPr>
            </w:tcPrChange>
          </w:tcPr>
          <w:p w:rsidR="006F4BB6" w:rsidRDefault="006F4BB6">
            <w:pPr>
              <w:jc w:val="center"/>
              <w:rPr>
                <w:ins w:id="619" w:author="Caspar Addyman" w:date="2018-02-27T11:50:00Z"/>
              </w:rPr>
            </w:pPr>
            <w:ins w:id="620" w:author="Caspar Addyman" w:date="2018-02-27T11:50:00Z">
              <w:r>
                <w:t>40</w:t>
              </w:r>
            </w:ins>
          </w:p>
        </w:tc>
        <w:tc>
          <w:tcPr>
            <w:tcW w:w="0" w:type="auto"/>
            <w:tcMar>
              <w:top w:w="113" w:type="dxa"/>
              <w:left w:w="113" w:type="dxa"/>
              <w:bottom w:w="113" w:type="dxa"/>
              <w:right w:w="113" w:type="dxa"/>
            </w:tcMar>
            <w:hideMark/>
            <w:tcPrChange w:id="621" w:author="Caspar Addyman" w:date="2018-02-27T11:51:00Z">
              <w:tcPr>
                <w:tcW w:w="0" w:type="auto"/>
                <w:tcMar>
                  <w:top w:w="113" w:type="dxa"/>
                  <w:left w:w="113" w:type="dxa"/>
                  <w:bottom w:w="113" w:type="dxa"/>
                  <w:right w:w="113" w:type="dxa"/>
                </w:tcMar>
                <w:hideMark/>
              </w:tcPr>
            </w:tcPrChange>
          </w:tcPr>
          <w:p w:rsidR="006F4BB6" w:rsidRDefault="006F4BB6">
            <w:pPr>
              <w:jc w:val="center"/>
              <w:rPr>
                <w:ins w:id="622" w:author="Caspar Addyman" w:date="2018-02-27T11:50:00Z"/>
              </w:rPr>
            </w:pPr>
            <w:ins w:id="623" w:author="Caspar Addyman" w:date="2018-02-27T11:50:00Z">
              <w:r>
                <w:t>31</w:t>
              </w:r>
            </w:ins>
          </w:p>
        </w:tc>
        <w:tc>
          <w:tcPr>
            <w:tcW w:w="0" w:type="auto"/>
            <w:tcMar>
              <w:top w:w="113" w:type="dxa"/>
              <w:left w:w="113" w:type="dxa"/>
              <w:bottom w:w="113" w:type="dxa"/>
              <w:right w:w="113" w:type="dxa"/>
            </w:tcMar>
            <w:hideMark/>
            <w:tcPrChange w:id="624" w:author="Caspar Addyman" w:date="2018-02-27T11:51:00Z">
              <w:tcPr>
                <w:tcW w:w="0" w:type="auto"/>
                <w:tcMar>
                  <w:top w:w="113" w:type="dxa"/>
                  <w:left w:w="113" w:type="dxa"/>
                  <w:bottom w:w="113" w:type="dxa"/>
                  <w:right w:w="113" w:type="dxa"/>
                </w:tcMar>
                <w:hideMark/>
              </w:tcPr>
            </w:tcPrChange>
          </w:tcPr>
          <w:p w:rsidR="006F4BB6" w:rsidRDefault="006F4BB6">
            <w:pPr>
              <w:jc w:val="center"/>
              <w:rPr>
                <w:ins w:id="625" w:author="Caspar Addyman" w:date="2018-02-27T11:50:00Z"/>
              </w:rPr>
            </w:pPr>
            <w:ins w:id="626" w:author="Caspar Addyman" w:date="2018-02-27T11:50:00Z">
              <w:r>
                <w:t>49</w:t>
              </w:r>
            </w:ins>
          </w:p>
        </w:tc>
        <w:tc>
          <w:tcPr>
            <w:tcW w:w="0" w:type="auto"/>
            <w:tcMar>
              <w:top w:w="113" w:type="dxa"/>
              <w:left w:w="113" w:type="dxa"/>
              <w:bottom w:w="113" w:type="dxa"/>
              <w:right w:w="113" w:type="dxa"/>
            </w:tcMar>
            <w:hideMark/>
            <w:tcPrChange w:id="627" w:author="Caspar Addyman" w:date="2018-02-27T11:51:00Z">
              <w:tcPr>
                <w:tcW w:w="0" w:type="auto"/>
                <w:tcMar>
                  <w:top w:w="113" w:type="dxa"/>
                  <w:left w:w="113" w:type="dxa"/>
                  <w:bottom w:w="113" w:type="dxa"/>
                  <w:right w:w="113" w:type="dxa"/>
                </w:tcMar>
                <w:hideMark/>
              </w:tcPr>
            </w:tcPrChange>
          </w:tcPr>
          <w:p w:rsidR="006F4BB6" w:rsidRDefault="006F4BB6">
            <w:pPr>
              <w:jc w:val="center"/>
              <w:rPr>
                <w:ins w:id="628" w:author="Caspar Addyman" w:date="2018-02-27T11:50:00Z"/>
              </w:rPr>
            </w:pPr>
            <w:ins w:id="629" w:author="Caspar Addyman" w:date="2018-02-27T11:50:00Z">
              <w:r>
                <w:t>18</w:t>
              </w:r>
            </w:ins>
          </w:p>
        </w:tc>
        <w:tc>
          <w:tcPr>
            <w:tcW w:w="0" w:type="auto"/>
            <w:tcMar>
              <w:top w:w="113" w:type="dxa"/>
              <w:left w:w="113" w:type="dxa"/>
              <w:bottom w:w="113" w:type="dxa"/>
              <w:right w:w="113" w:type="dxa"/>
            </w:tcMar>
            <w:hideMark/>
            <w:tcPrChange w:id="630" w:author="Caspar Addyman" w:date="2018-02-27T11:51:00Z">
              <w:tcPr>
                <w:tcW w:w="0" w:type="auto"/>
                <w:tcMar>
                  <w:top w:w="113" w:type="dxa"/>
                  <w:left w:w="113" w:type="dxa"/>
                  <w:bottom w:w="113" w:type="dxa"/>
                  <w:right w:w="113" w:type="dxa"/>
                </w:tcMar>
                <w:hideMark/>
              </w:tcPr>
            </w:tcPrChange>
          </w:tcPr>
          <w:p w:rsidR="006F4BB6" w:rsidRDefault="006F4BB6">
            <w:pPr>
              <w:jc w:val="center"/>
              <w:rPr>
                <w:ins w:id="631" w:author="Caspar Addyman" w:date="2018-02-27T11:50:00Z"/>
              </w:rPr>
            </w:pPr>
            <w:ins w:id="632" w:author="Caspar Addyman" w:date="2018-02-27T11:50:00Z">
              <w:r>
                <w:t>-0.2</w:t>
              </w:r>
            </w:ins>
          </w:p>
        </w:tc>
        <w:tc>
          <w:tcPr>
            <w:tcW w:w="0" w:type="auto"/>
            <w:tcMar>
              <w:top w:w="113" w:type="dxa"/>
              <w:left w:w="113" w:type="dxa"/>
              <w:bottom w:w="113" w:type="dxa"/>
              <w:right w:w="113" w:type="dxa"/>
            </w:tcMar>
            <w:hideMark/>
            <w:tcPrChange w:id="633" w:author="Caspar Addyman" w:date="2018-02-27T11:51:00Z">
              <w:tcPr>
                <w:tcW w:w="0" w:type="auto"/>
                <w:tcMar>
                  <w:top w:w="113" w:type="dxa"/>
                  <w:left w:w="113" w:type="dxa"/>
                  <w:bottom w:w="113" w:type="dxa"/>
                  <w:right w:w="113" w:type="dxa"/>
                </w:tcMar>
                <w:hideMark/>
              </w:tcPr>
            </w:tcPrChange>
          </w:tcPr>
          <w:p w:rsidR="006F4BB6" w:rsidRDefault="006F4BB6">
            <w:pPr>
              <w:jc w:val="center"/>
              <w:rPr>
                <w:ins w:id="634" w:author="Caspar Addyman" w:date="2018-02-27T11:50:00Z"/>
              </w:rPr>
            </w:pPr>
            <w:ins w:id="635" w:author="Caspar Addyman" w:date="2018-02-27T11:50:00Z">
              <w:r>
                <w:t>-0.12</w:t>
              </w:r>
            </w:ins>
          </w:p>
        </w:tc>
      </w:tr>
      <w:tr w:rsidR="006F4BB6" w:rsidTr="006F4BB6">
        <w:trPr>
          <w:trHeight w:val="552"/>
          <w:ins w:id="636" w:author="Caspar Addyman" w:date="2018-02-27T11:50:00Z"/>
        </w:trPr>
        <w:tc>
          <w:tcPr>
            <w:tcW w:w="0" w:type="auto"/>
            <w:shd w:val="clear" w:color="auto" w:fill="F2F2F2"/>
            <w:tcMar>
              <w:top w:w="113" w:type="dxa"/>
              <w:left w:w="113" w:type="dxa"/>
              <w:bottom w:w="113" w:type="dxa"/>
              <w:right w:w="113" w:type="dxa"/>
            </w:tcMar>
            <w:hideMark/>
            <w:tcPrChange w:id="637"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rPr>
                <w:ins w:id="638" w:author="Caspar Addyman" w:date="2018-02-27T11:50:00Z"/>
              </w:rPr>
            </w:pPr>
            <w:ins w:id="639" w:author="Caspar Addyman" w:date="2018-02-27T11:50:00Z">
              <w:r>
                <w:t>Laughs Groups</w:t>
              </w:r>
            </w:ins>
          </w:p>
        </w:tc>
        <w:tc>
          <w:tcPr>
            <w:tcW w:w="0" w:type="auto"/>
            <w:shd w:val="clear" w:color="auto" w:fill="F2F2F2"/>
            <w:tcMar>
              <w:top w:w="113" w:type="dxa"/>
              <w:left w:w="113" w:type="dxa"/>
              <w:bottom w:w="113" w:type="dxa"/>
              <w:right w:w="113" w:type="dxa"/>
            </w:tcMar>
            <w:hideMark/>
            <w:tcPrChange w:id="640"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41" w:author="Caspar Addyman" w:date="2018-02-27T11:50:00Z"/>
              </w:rPr>
            </w:pPr>
            <w:ins w:id="642" w:author="Caspar Addyman" w:date="2018-02-27T11:50:00Z">
              <w:r>
                <w:t>20</w:t>
              </w:r>
            </w:ins>
          </w:p>
        </w:tc>
        <w:tc>
          <w:tcPr>
            <w:tcW w:w="0" w:type="auto"/>
            <w:shd w:val="clear" w:color="auto" w:fill="F2F2F2"/>
            <w:tcMar>
              <w:top w:w="113" w:type="dxa"/>
              <w:left w:w="113" w:type="dxa"/>
              <w:bottom w:w="113" w:type="dxa"/>
              <w:right w:w="113" w:type="dxa"/>
            </w:tcMar>
            <w:hideMark/>
            <w:tcPrChange w:id="643"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44" w:author="Caspar Addyman" w:date="2018-02-27T11:50:00Z"/>
              </w:rPr>
            </w:pPr>
            <w:ins w:id="645" w:author="Caspar Addyman" w:date="2018-02-27T11:50:00Z">
              <w:r>
                <w:t>8.2</w:t>
              </w:r>
            </w:ins>
          </w:p>
        </w:tc>
        <w:tc>
          <w:tcPr>
            <w:tcW w:w="0" w:type="auto"/>
            <w:shd w:val="clear" w:color="auto" w:fill="F2F2F2"/>
            <w:tcMar>
              <w:top w:w="113" w:type="dxa"/>
              <w:left w:w="113" w:type="dxa"/>
              <w:bottom w:w="113" w:type="dxa"/>
              <w:right w:w="113" w:type="dxa"/>
            </w:tcMar>
            <w:hideMark/>
            <w:tcPrChange w:id="646"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47" w:author="Caspar Addyman" w:date="2018-02-27T11:50:00Z"/>
              </w:rPr>
            </w:pPr>
            <w:ins w:id="648" w:author="Caspar Addyman" w:date="2018-02-27T11:50:00Z">
              <w:r>
                <w:t>8.14</w:t>
              </w:r>
            </w:ins>
          </w:p>
        </w:tc>
        <w:tc>
          <w:tcPr>
            <w:tcW w:w="0" w:type="auto"/>
            <w:shd w:val="clear" w:color="auto" w:fill="F2F2F2"/>
            <w:tcMar>
              <w:top w:w="113" w:type="dxa"/>
              <w:left w:w="113" w:type="dxa"/>
              <w:bottom w:w="113" w:type="dxa"/>
              <w:right w:w="113" w:type="dxa"/>
            </w:tcMar>
            <w:hideMark/>
            <w:tcPrChange w:id="649"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50" w:author="Caspar Addyman" w:date="2018-02-27T11:50:00Z"/>
              </w:rPr>
            </w:pPr>
            <w:ins w:id="651" w:author="Caspar Addyman" w:date="2018-02-27T11:50:00Z">
              <w:r>
                <w:t>1.82</w:t>
              </w:r>
            </w:ins>
          </w:p>
        </w:tc>
        <w:tc>
          <w:tcPr>
            <w:tcW w:w="0" w:type="auto"/>
            <w:shd w:val="clear" w:color="auto" w:fill="F2F2F2"/>
            <w:tcMar>
              <w:top w:w="113" w:type="dxa"/>
              <w:left w:w="113" w:type="dxa"/>
              <w:bottom w:w="113" w:type="dxa"/>
              <w:right w:w="113" w:type="dxa"/>
            </w:tcMar>
            <w:hideMark/>
            <w:tcPrChange w:id="652"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53" w:author="Caspar Addyman" w:date="2018-02-27T11:50:00Z"/>
              </w:rPr>
            </w:pPr>
            <w:ins w:id="654" w:author="Caspar Addyman" w:date="2018-02-27T11:50:00Z">
              <w:r>
                <w:t>6.25</w:t>
              </w:r>
            </w:ins>
          </w:p>
        </w:tc>
        <w:tc>
          <w:tcPr>
            <w:tcW w:w="0" w:type="auto"/>
            <w:shd w:val="clear" w:color="auto" w:fill="F2F2F2"/>
            <w:tcMar>
              <w:top w:w="113" w:type="dxa"/>
              <w:left w:w="113" w:type="dxa"/>
              <w:bottom w:w="113" w:type="dxa"/>
              <w:right w:w="113" w:type="dxa"/>
            </w:tcMar>
            <w:hideMark/>
            <w:tcPrChange w:id="655"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56" w:author="Caspar Addyman" w:date="2018-02-27T11:50:00Z"/>
              </w:rPr>
            </w:pPr>
            <w:ins w:id="657" w:author="Caspar Addyman" w:date="2018-02-27T11:50:00Z">
              <w:r>
                <w:t>0</w:t>
              </w:r>
            </w:ins>
          </w:p>
        </w:tc>
        <w:tc>
          <w:tcPr>
            <w:tcW w:w="0" w:type="auto"/>
            <w:shd w:val="clear" w:color="auto" w:fill="F2F2F2"/>
            <w:tcMar>
              <w:top w:w="113" w:type="dxa"/>
              <w:left w:w="113" w:type="dxa"/>
              <w:bottom w:w="113" w:type="dxa"/>
              <w:right w:w="113" w:type="dxa"/>
            </w:tcMar>
            <w:hideMark/>
            <w:tcPrChange w:id="658"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59" w:author="Caspar Addyman" w:date="2018-02-27T11:50:00Z"/>
              </w:rPr>
            </w:pPr>
            <w:ins w:id="660" w:author="Caspar Addyman" w:date="2018-02-27T11:50:00Z">
              <w:r>
                <w:t>27</w:t>
              </w:r>
            </w:ins>
          </w:p>
        </w:tc>
        <w:tc>
          <w:tcPr>
            <w:tcW w:w="0" w:type="auto"/>
            <w:shd w:val="clear" w:color="auto" w:fill="F2F2F2"/>
            <w:tcMar>
              <w:top w:w="113" w:type="dxa"/>
              <w:left w:w="113" w:type="dxa"/>
              <w:bottom w:w="113" w:type="dxa"/>
              <w:right w:w="113" w:type="dxa"/>
            </w:tcMar>
            <w:hideMark/>
            <w:tcPrChange w:id="661"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62" w:author="Caspar Addyman" w:date="2018-02-27T11:50:00Z"/>
              </w:rPr>
            </w:pPr>
            <w:ins w:id="663" w:author="Caspar Addyman" w:date="2018-02-27T11:50:00Z">
              <w:r>
                <w:t>27</w:t>
              </w:r>
            </w:ins>
          </w:p>
        </w:tc>
        <w:tc>
          <w:tcPr>
            <w:tcW w:w="0" w:type="auto"/>
            <w:shd w:val="clear" w:color="auto" w:fill="F2F2F2"/>
            <w:tcMar>
              <w:top w:w="113" w:type="dxa"/>
              <w:left w:w="113" w:type="dxa"/>
              <w:bottom w:w="113" w:type="dxa"/>
              <w:right w:w="113" w:type="dxa"/>
            </w:tcMar>
            <w:hideMark/>
            <w:tcPrChange w:id="664"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65" w:author="Caspar Addyman" w:date="2018-02-27T11:50:00Z"/>
              </w:rPr>
            </w:pPr>
            <w:ins w:id="666" w:author="Caspar Addyman" w:date="2018-02-27T11:50:00Z">
              <w:r>
                <w:t>0.75</w:t>
              </w:r>
            </w:ins>
          </w:p>
        </w:tc>
        <w:tc>
          <w:tcPr>
            <w:tcW w:w="0" w:type="auto"/>
            <w:shd w:val="clear" w:color="auto" w:fill="F2F2F2"/>
            <w:tcMar>
              <w:top w:w="113" w:type="dxa"/>
              <w:left w:w="113" w:type="dxa"/>
              <w:bottom w:w="113" w:type="dxa"/>
              <w:right w:w="113" w:type="dxa"/>
            </w:tcMar>
            <w:hideMark/>
            <w:tcPrChange w:id="667"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668" w:author="Caspar Addyman" w:date="2018-02-27T11:50:00Z"/>
              </w:rPr>
            </w:pPr>
            <w:ins w:id="669" w:author="Caspar Addyman" w:date="2018-02-27T11:50:00Z">
              <w:r>
                <w:t>-0.53</w:t>
              </w:r>
            </w:ins>
          </w:p>
        </w:tc>
      </w:tr>
      <w:tr w:rsidR="006F4BB6" w:rsidTr="006F4BB6">
        <w:trPr>
          <w:trHeight w:val="552"/>
          <w:ins w:id="670" w:author="Caspar Addyman" w:date="2018-02-27T11:50:00Z"/>
        </w:trPr>
        <w:tc>
          <w:tcPr>
            <w:tcW w:w="0" w:type="auto"/>
            <w:tcMar>
              <w:top w:w="113" w:type="dxa"/>
              <w:left w:w="113" w:type="dxa"/>
              <w:bottom w:w="113" w:type="dxa"/>
              <w:right w:w="113" w:type="dxa"/>
            </w:tcMar>
            <w:hideMark/>
            <w:tcPrChange w:id="671" w:author="Caspar Addyman" w:date="2018-02-27T11:51:00Z">
              <w:tcPr>
                <w:tcW w:w="0" w:type="auto"/>
                <w:tcMar>
                  <w:top w:w="113" w:type="dxa"/>
                  <w:left w:w="113" w:type="dxa"/>
                  <w:bottom w:w="113" w:type="dxa"/>
                  <w:right w:w="113" w:type="dxa"/>
                </w:tcMar>
                <w:hideMark/>
              </w:tcPr>
            </w:tcPrChange>
          </w:tcPr>
          <w:p w:rsidR="006F4BB6" w:rsidRDefault="006F4BB6">
            <w:pPr>
              <w:rPr>
                <w:ins w:id="672" w:author="Caspar Addyman" w:date="2018-02-27T11:50:00Z"/>
              </w:rPr>
            </w:pPr>
            <w:ins w:id="673" w:author="Caspar Addyman" w:date="2018-02-27T11:50:00Z">
              <w:r>
                <w:t>Laughs Pairs</w:t>
              </w:r>
            </w:ins>
          </w:p>
        </w:tc>
        <w:tc>
          <w:tcPr>
            <w:tcW w:w="0" w:type="auto"/>
            <w:tcMar>
              <w:top w:w="113" w:type="dxa"/>
              <w:left w:w="113" w:type="dxa"/>
              <w:bottom w:w="113" w:type="dxa"/>
              <w:right w:w="113" w:type="dxa"/>
            </w:tcMar>
            <w:hideMark/>
            <w:tcPrChange w:id="674" w:author="Caspar Addyman" w:date="2018-02-27T11:51:00Z">
              <w:tcPr>
                <w:tcW w:w="0" w:type="auto"/>
                <w:tcMar>
                  <w:top w:w="113" w:type="dxa"/>
                  <w:left w:w="113" w:type="dxa"/>
                  <w:bottom w:w="113" w:type="dxa"/>
                  <w:right w:w="113" w:type="dxa"/>
                </w:tcMar>
                <w:hideMark/>
              </w:tcPr>
            </w:tcPrChange>
          </w:tcPr>
          <w:p w:rsidR="006F4BB6" w:rsidRDefault="006F4BB6">
            <w:pPr>
              <w:jc w:val="center"/>
              <w:rPr>
                <w:ins w:id="675" w:author="Caspar Addyman" w:date="2018-02-27T11:50:00Z"/>
              </w:rPr>
            </w:pPr>
            <w:ins w:id="676" w:author="Caspar Addyman" w:date="2018-02-27T11:50:00Z">
              <w:r>
                <w:t>20</w:t>
              </w:r>
            </w:ins>
          </w:p>
        </w:tc>
        <w:tc>
          <w:tcPr>
            <w:tcW w:w="0" w:type="auto"/>
            <w:tcMar>
              <w:top w:w="113" w:type="dxa"/>
              <w:left w:w="113" w:type="dxa"/>
              <w:bottom w:w="113" w:type="dxa"/>
              <w:right w:w="113" w:type="dxa"/>
            </w:tcMar>
            <w:hideMark/>
            <w:tcPrChange w:id="677" w:author="Caspar Addyman" w:date="2018-02-27T11:51:00Z">
              <w:tcPr>
                <w:tcW w:w="0" w:type="auto"/>
                <w:tcMar>
                  <w:top w:w="113" w:type="dxa"/>
                  <w:left w:w="113" w:type="dxa"/>
                  <w:bottom w:w="113" w:type="dxa"/>
                  <w:right w:w="113" w:type="dxa"/>
                </w:tcMar>
                <w:hideMark/>
              </w:tcPr>
            </w:tcPrChange>
          </w:tcPr>
          <w:p w:rsidR="006F4BB6" w:rsidRDefault="006F4BB6">
            <w:pPr>
              <w:jc w:val="center"/>
              <w:rPr>
                <w:ins w:id="678" w:author="Caspar Addyman" w:date="2018-02-27T11:50:00Z"/>
              </w:rPr>
            </w:pPr>
            <w:ins w:id="679" w:author="Caspar Addyman" w:date="2018-02-27T11:50:00Z">
              <w:r>
                <w:t>7.6</w:t>
              </w:r>
            </w:ins>
          </w:p>
        </w:tc>
        <w:tc>
          <w:tcPr>
            <w:tcW w:w="0" w:type="auto"/>
            <w:tcMar>
              <w:top w:w="113" w:type="dxa"/>
              <w:left w:w="113" w:type="dxa"/>
              <w:bottom w:w="113" w:type="dxa"/>
              <w:right w:w="113" w:type="dxa"/>
            </w:tcMar>
            <w:hideMark/>
            <w:tcPrChange w:id="680" w:author="Caspar Addyman" w:date="2018-02-27T11:51:00Z">
              <w:tcPr>
                <w:tcW w:w="0" w:type="auto"/>
                <w:tcMar>
                  <w:top w:w="113" w:type="dxa"/>
                  <w:left w:w="113" w:type="dxa"/>
                  <w:bottom w:w="113" w:type="dxa"/>
                  <w:right w:w="113" w:type="dxa"/>
                </w:tcMar>
                <w:hideMark/>
              </w:tcPr>
            </w:tcPrChange>
          </w:tcPr>
          <w:p w:rsidR="006F4BB6" w:rsidRDefault="006F4BB6">
            <w:pPr>
              <w:jc w:val="center"/>
              <w:rPr>
                <w:ins w:id="681" w:author="Caspar Addyman" w:date="2018-02-27T11:50:00Z"/>
              </w:rPr>
            </w:pPr>
            <w:ins w:id="682" w:author="Caspar Addyman" w:date="2018-02-27T11:50:00Z">
              <w:r>
                <w:t>6.68</w:t>
              </w:r>
            </w:ins>
          </w:p>
        </w:tc>
        <w:tc>
          <w:tcPr>
            <w:tcW w:w="0" w:type="auto"/>
            <w:tcMar>
              <w:top w:w="113" w:type="dxa"/>
              <w:left w:w="113" w:type="dxa"/>
              <w:bottom w:w="113" w:type="dxa"/>
              <w:right w:w="113" w:type="dxa"/>
            </w:tcMar>
            <w:hideMark/>
            <w:tcPrChange w:id="683" w:author="Caspar Addyman" w:date="2018-02-27T11:51:00Z">
              <w:tcPr>
                <w:tcW w:w="0" w:type="auto"/>
                <w:tcMar>
                  <w:top w:w="113" w:type="dxa"/>
                  <w:left w:w="113" w:type="dxa"/>
                  <w:bottom w:w="113" w:type="dxa"/>
                  <w:right w:w="113" w:type="dxa"/>
                </w:tcMar>
                <w:hideMark/>
              </w:tcPr>
            </w:tcPrChange>
          </w:tcPr>
          <w:p w:rsidR="006F4BB6" w:rsidRDefault="006F4BB6">
            <w:pPr>
              <w:jc w:val="center"/>
              <w:rPr>
                <w:ins w:id="684" w:author="Caspar Addyman" w:date="2018-02-27T11:50:00Z"/>
              </w:rPr>
            </w:pPr>
            <w:ins w:id="685" w:author="Caspar Addyman" w:date="2018-02-27T11:50:00Z">
              <w:r>
                <w:t>1.49</w:t>
              </w:r>
            </w:ins>
          </w:p>
        </w:tc>
        <w:tc>
          <w:tcPr>
            <w:tcW w:w="0" w:type="auto"/>
            <w:tcMar>
              <w:top w:w="113" w:type="dxa"/>
              <w:left w:w="113" w:type="dxa"/>
              <w:bottom w:w="113" w:type="dxa"/>
              <w:right w:w="113" w:type="dxa"/>
            </w:tcMar>
            <w:hideMark/>
            <w:tcPrChange w:id="686" w:author="Caspar Addyman" w:date="2018-02-27T11:51:00Z">
              <w:tcPr>
                <w:tcW w:w="0" w:type="auto"/>
                <w:tcMar>
                  <w:top w:w="113" w:type="dxa"/>
                  <w:left w:w="113" w:type="dxa"/>
                  <w:bottom w:w="113" w:type="dxa"/>
                  <w:right w:w="113" w:type="dxa"/>
                </w:tcMar>
                <w:hideMark/>
              </w:tcPr>
            </w:tcPrChange>
          </w:tcPr>
          <w:p w:rsidR="006F4BB6" w:rsidRDefault="006F4BB6">
            <w:pPr>
              <w:jc w:val="center"/>
              <w:rPr>
                <w:ins w:id="687" w:author="Caspar Addyman" w:date="2018-02-27T11:50:00Z"/>
              </w:rPr>
            </w:pPr>
            <w:ins w:id="688" w:author="Caspar Addyman" w:date="2018-02-27T11:50:00Z">
              <w:r>
                <w:t>7.25</w:t>
              </w:r>
            </w:ins>
          </w:p>
        </w:tc>
        <w:tc>
          <w:tcPr>
            <w:tcW w:w="0" w:type="auto"/>
            <w:tcMar>
              <w:top w:w="113" w:type="dxa"/>
              <w:left w:w="113" w:type="dxa"/>
              <w:bottom w:w="113" w:type="dxa"/>
              <w:right w:w="113" w:type="dxa"/>
            </w:tcMar>
            <w:hideMark/>
            <w:tcPrChange w:id="689" w:author="Caspar Addyman" w:date="2018-02-27T11:51:00Z">
              <w:tcPr>
                <w:tcW w:w="0" w:type="auto"/>
                <w:tcMar>
                  <w:top w:w="113" w:type="dxa"/>
                  <w:left w:w="113" w:type="dxa"/>
                  <w:bottom w:w="113" w:type="dxa"/>
                  <w:right w:w="113" w:type="dxa"/>
                </w:tcMar>
                <w:hideMark/>
              </w:tcPr>
            </w:tcPrChange>
          </w:tcPr>
          <w:p w:rsidR="006F4BB6" w:rsidRDefault="006F4BB6">
            <w:pPr>
              <w:jc w:val="center"/>
              <w:rPr>
                <w:ins w:id="690" w:author="Caspar Addyman" w:date="2018-02-27T11:50:00Z"/>
              </w:rPr>
            </w:pPr>
            <w:ins w:id="691" w:author="Caspar Addyman" w:date="2018-02-27T11:50:00Z">
              <w:r>
                <w:t>0</w:t>
              </w:r>
            </w:ins>
          </w:p>
        </w:tc>
        <w:tc>
          <w:tcPr>
            <w:tcW w:w="0" w:type="auto"/>
            <w:tcMar>
              <w:top w:w="113" w:type="dxa"/>
              <w:left w:w="113" w:type="dxa"/>
              <w:bottom w:w="113" w:type="dxa"/>
              <w:right w:w="113" w:type="dxa"/>
            </w:tcMar>
            <w:hideMark/>
            <w:tcPrChange w:id="692" w:author="Caspar Addyman" w:date="2018-02-27T11:51:00Z">
              <w:tcPr>
                <w:tcW w:w="0" w:type="auto"/>
                <w:tcMar>
                  <w:top w:w="113" w:type="dxa"/>
                  <w:left w:w="113" w:type="dxa"/>
                  <w:bottom w:w="113" w:type="dxa"/>
                  <w:right w:w="113" w:type="dxa"/>
                </w:tcMar>
                <w:hideMark/>
              </w:tcPr>
            </w:tcPrChange>
          </w:tcPr>
          <w:p w:rsidR="006F4BB6" w:rsidRDefault="006F4BB6">
            <w:pPr>
              <w:jc w:val="center"/>
              <w:rPr>
                <w:ins w:id="693" w:author="Caspar Addyman" w:date="2018-02-27T11:50:00Z"/>
              </w:rPr>
            </w:pPr>
            <w:ins w:id="694" w:author="Caspar Addyman" w:date="2018-02-27T11:50:00Z">
              <w:r>
                <w:t>21</w:t>
              </w:r>
            </w:ins>
          </w:p>
        </w:tc>
        <w:tc>
          <w:tcPr>
            <w:tcW w:w="0" w:type="auto"/>
            <w:tcMar>
              <w:top w:w="113" w:type="dxa"/>
              <w:left w:w="113" w:type="dxa"/>
              <w:bottom w:w="113" w:type="dxa"/>
              <w:right w:w="113" w:type="dxa"/>
            </w:tcMar>
            <w:hideMark/>
            <w:tcPrChange w:id="695" w:author="Caspar Addyman" w:date="2018-02-27T11:51:00Z">
              <w:tcPr>
                <w:tcW w:w="0" w:type="auto"/>
                <w:tcMar>
                  <w:top w:w="113" w:type="dxa"/>
                  <w:left w:w="113" w:type="dxa"/>
                  <w:bottom w:w="113" w:type="dxa"/>
                  <w:right w:w="113" w:type="dxa"/>
                </w:tcMar>
                <w:hideMark/>
              </w:tcPr>
            </w:tcPrChange>
          </w:tcPr>
          <w:p w:rsidR="006F4BB6" w:rsidRDefault="006F4BB6">
            <w:pPr>
              <w:jc w:val="center"/>
              <w:rPr>
                <w:ins w:id="696" w:author="Caspar Addyman" w:date="2018-02-27T11:50:00Z"/>
              </w:rPr>
            </w:pPr>
            <w:ins w:id="697" w:author="Caspar Addyman" w:date="2018-02-27T11:50:00Z">
              <w:r>
                <w:t>21</w:t>
              </w:r>
            </w:ins>
          </w:p>
        </w:tc>
        <w:tc>
          <w:tcPr>
            <w:tcW w:w="0" w:type="auto"/>
            <w:tcMar>
              <w:top w:w="113" w:type="dxa"/>
              <w:left w:w="113" w:type="dxa"/>
              <w:bottom w:w="113" w:type="dxa"/>
              <w:right w:w="113" w:type="dxa"/>
            </w:tcMar>
            <w:hideMark/>
            <w:tcPrChange w:id="698" w:author="Caspar Addyman" w:date="2018-02-27T11:51:00Z">
              <w:tcPr>
                <w:tcW w:w="0" w:type="auto"/>
                <w:tcMar>
                  <w:top w:w="113" w:type="dxa"/>
                  <w:left w:w="113" w:type="dxa"/>
                  <w:bottom w:w="113" w:type="dxa"/>
                  <w:right w:w="113" w:type="dxa"/>
                </w:tcMar>
                <w:hideMark/>
              </w:tcPr>
            </w:tcPrChange>
          </w:tcPr>
          <w:p w:rsidR="006F4BB6" w:rsidRDefault="006F4BB6">
            <w:pPr>
              <w:jc w:val="center"/>
              <w:rPr>
                <w:ins w:id="699" w:author="Caspar Addyman" w:date="2018-02-27T11:50:00Z"/>
              </w:rPr>
            </w:pPr>
            <w:ins w:id="700" w:author="Caspar Addyman" w:date="2018-02-27T11:50:00Z">
              <w:r>
                <w:t>0.49</w:t>
              </w:r>
            </w:ins>
          </w:p>
        </w:tc>
        <w:tc>
          <w:tcPr>
            <w:tcW w:w="0" w:type="auto"/>
            <w:tcMar>
              <w:top w:w="113" w:type="dxa"/>
              <w:left w:w="113" w:type="dxa"/>
              <w:bottom w:w="113" w:type="dxa"/>
              <w:right w:w="113" w:type="dxa"/>
            </w:tcMar>
            <w:hideMark/>
            <w:tcPrChange w:id="701" w:author="Caspar Addyman" w:date="2018-02-27T11:51:00Z">
              <w:tcPr>
                <w:tcW w:w="0" w:type="auto"/>
                <w:tcMar>
                  <w:top w:w="113" w:type="dxa"/>
                  <w:left w:w="113" w:type="dxa"/>
                  <w:bottom w:w="113" w:type="dxa"/>
                  <w:right w:w="113" w:type="dxa"/>
                </w:tcMar>
                <w:hideMark/>
              </w:tcPr>
            </w:tcPrChange>
          </w:tcPr>
          <w:p w:rsidR="006F4BB6" w:rsidRDefault="006F4BB6">
            <w:pPr>
              <w:jc w:val="center"/>
              <w:rPr>
                <w:ins w:id="702" w:author="Caspar Addyman" w:date="2018-02-27T11:50:00Z"/>
              </w:rPr>
            </w:pPr>
            <w:ins w:id="703" w:author="Caspar Addyman" w:date="2018-02-27T11:50:00Z">
              <w:r>
                <w:t>-0.96</w:t>
              </w:r>
            </w:ins>
          </w:p>
        </w:tc>
      </w:tr>
      <w:tr w:rsidR="006F4BB6" w:rsidTr="006F4BB6">
        <w:trPr>
          <w:trHeight w:val="552"/>
          <w:ins w:id="704" w:author="Caspar Addyman" w:date="2018-02-27T11:50:00Z"/>
        </w:trPr>
        <w:tc>
          <w:tcPr>
            <w:tcW w:w="0" w:type="auto"/>
            <w:shd w:val="clear" w:color="auto" w:fill="F2F2F2"/>
            <w:tcMar>
              <w:top w:w="113" w:type="dxa"/>
              <w:left w:w="113" w:type="dxa"/>
              <w:bottom w:w="113" w:type="dxa"/>
              <w:right w:w="113" w:type="dxa"/>
            </w:tcMar>
            <w:hideMark/>
            <w:tcPrChange w:id="705"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rPr>
                <w:ins w:id="706" w:author="Caspar Addyman" w:date="2018-02-27T11:50:00Z"/>
              </w:rPr>
            </w:pPr>
            <w:ins w:id="707" w:author="Caspar Addyman" w:date="2018-02-27T11:50:00Z">
              <w:r>
                <w:t>Laughs Indiv</w:t>
              </w:r>
            </w:ins>
          </w:p>
        </w:tc>
        <w:tc>
          <w:tcPr>
            <w:tcW w:w="0" w:type="auto"/>
            <w:shd w:val="clear" w:color="auto" w:fill="F2F2F2"/>
            <w:tcMar>
              <w:top w:w="113" w:type="dxa"/>
              <w:left w:w="113" w:type="dxa"/>
              <w:bottom w:w="113" w:type="dxa"/>
              <w:right w:w="113" w:type="dxa"/>
            </w:tcMar>
            <w:hideMark/>
            <w:tcPrChange w:id="708"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09" w:author="Caspar Addyman" w:date="2018-02-27T11:50:00Z"/>
              </w:rPr>
            </w:pPr>
            <w:ins w:id="710" w:author="Caspar Addyman" w:date="2018-02-27T11:50:00Z">
              <w:r>
                <w:t>20</w:t>
              </w:r>
            </w:ins>
          </w:p>
        </w:tc>
        <w:tc>
          <w:tcPr>
            <w:tcW w:w="0" w:type="auto"/>
            <w:shd w:val="clear" w:color="auto" w:fill="F2F2F2"/>
            <w:tcMar>
              <w:top w:w="113" w:type="dxa"/>
              <w:left w:w="113" w:type="dxa"/>
              <w:bottom w:w="113" w:type="dxa"/>
              <w:right w:w="113" w:type="dxa"/>
            </w:tcMar>
            <w:hideMark/>
            <w:tcPrChange w:id="711"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12" w:author="Caspar Addyman" w:date="2018-02-27T11:50:00Z"/>
              </w:rPr>
            </w:pPr>
            <w:ins w:id="713" w:author="Caspar Addyman" w:date="2018-02-27T11:50:00Z">
              <w:r>
                <w:t>0.92</w:t>
              </w:r>
            </w:ins>
          </w:p>
        </w:tc>
        <w:tc>
          <w:tcPr>
            <w:tcW w:w="0" w:type="auto"/>
            <w:shd w:val="clear" w:color="auto" w:fill="F2F2F2"/>
            <w:tcMar>
              <w:top w:w="113" w:type="dxa"/>
              <w:left w:w="113" w:type="dxa"/>
              <w:bottom w:w="113" w:type="dxa"/>
              <w:right w:w="113" w:type="dxa"/>
            </w:tcMar>
            <w:hideMark/>
            <w:tcPrChange w:id="714"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15" w:author="Caspar Addyman" w:date="2018-02-27T11:50:00Z"/>
              </w:rPr>
            </w:pPr>
            <w:ins w:id="716" w:author="Caspar Addyman" w:date="2018-02-27T11:50:00Z">
              <w:r>
                <w:t>2.36</w:t>
              </w:r>
            </w:ins>
          </w:p>
        </w:tc>
        <w:tc>
          <w:tcPr>
            <w:tcW w:w="0" w:type="auto"/>
            <w:shd w:val="clear" w:color="auto" w:fill="F2F2F2"/>
            <w:tcMar>
              <w:top w:w="113" w:type="dxa"/>
              <w:left w:w="113" w:type="dxa"/>
              <w:bottom w:w="113" w:type="dxa"/>
              <w:right w:w="113" w:type="dxa"/>
            </w:tcMar>
            <w:hideMark/>
            <w:tcPrChange w:id="717"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18" w:author="Caspar Addyman" w:date="2018-02-27T11:50:00Z"/>
              </w:rPr>
            </w:pPr>
            <w:ins w:id="719" w:author="Caspar Addyman" w:date="2018-02-27T11:50:00Z">
              <w:r>
                <w:t>0.53</w:t>
              </w:r>
            </w:ins>
          </w:p>
        </w:tc>
        <w:tc>
          <w:tcPr>
            <w:tcW w:w="0" w:type="auto"/>
            <w:shd w:val="clear" w:color="auto" w:fill="F2F2F2"/>
            <w:tcMar>
              <w:top w:w="113" w:type="dxa"/>
              <w:left w:w="113" w:type="dxa"/>
              <w:bottom w:w="113" w:type="dxa"/>
              <w:right w:w="113" w:type="dxa"/>
            </w:tcMar>
            <w:hideMark/>
            <w:tcPrChange w:id="720"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21" w:author="Caspar Addyman" w:date="2018-02-27T11:50:00Z"/>
              </w:rPr>
            </w:pPr>
            <w:ins w:id="722" w:author="Caspar Addyman" w:date="2018-02-27T11:50:00Z">
              <w:r>
                <w:t>0</w:t>
              </w:r>
            </w:ins>
          </w:p>
        </w:tc>
        <w:tc>
          <w:tcPr>
            <w:tcW w:w="0" w:type="auto"/>
            <w:shd w:val="clear" w:color="auto" w:fill="F2F2F2"/>
            <w:tcMar>
              <w:top w:w="113" w:type="dxa"/>
              <w:left w:w="113" w:type="dxa"/>
              <w:bottom w:w="113" w:type="dxa"/>
              <w:right w:w="113" w:type="dxa"/>
            </w:tcMar>
            <w:hideMark/>
            <w:tcPrChange w:id="723"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24" w:author="Caspar Addyman" w:date="2018-02-27T11:50:00Z"/>
              </w:rPr>
            </w:pPr>
            <w:ins w:id="725" w:author="Caspar Addyman" w:date="2018-02-27T11:50:00Z">
              <w:r>
                <w:t>0</w:t>
              </w:r>
            </w:ins>
          </w:p>
        </w:tc>
        <w:tc>
          <w:tcPr>
            <w:tcW w:w="0" w:type="auto"/>
            <w:shd w:val="clear" w:color="auto" w:fill="F2F2F2"/>
            <w:tcMar>
              <w:top w:w="113" w:type="dxa"/>
              <w:left w:w="113" w:type="dxa"/>
              <w:bottom w:w="113" w:type="dxa"/>
              <w:right w:w="113" w:type="dxa"/>
            </w:tcMar>
            <w:hideMark/>
            <w:tcPrChange w:id="726"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27" w:author="Caspar Addyman" w:date="2018-02-27T11:50:00Z"/>
              </w:rPr>
            </w:pPr>
            <w:ins w:id="728" w:author="Caspar Addyman" w:date="2018-02-27T11:50:00Z">
              <w:r>
                <w:t>10.5</w:t>
              </w:r>
            </w:ins>
          </w:p>
        </w:tc>
        <w:tc>
          <w:tcPr>
            <w:tcW w:w="0" w:type="auto"/>
            <w:shd w:val="clear" w:color="auto" w:fill="F2F2F2"/>
            <w:tcMar>
              <w:top w:w="113" w:type="dxa"/>
              <w:left w:w="113" w:type="dxa"/>
              <w:bottom w:w="113" w:type="dxa"/>
              <w:right w:w="113" w:type="dxa"/>
            </w:tcMar>
            <w:hideMark/>
            <w:tcPrChange w:id="729"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30" w:author="Caspar Addyman" w:date="2018-02-27T11:50:00Z"/>
              </w:rPr>
            </w:pPr>
            <w:ins w:id="731" w:author="Caspar Addyman" w:date="2018-02-27T11:50:00Z">
              <w:r>
                <w:t>10.5</w:t>
              </w:r>
            </w:ins>
          </w:p>
        </w:tc>
        <w:tc>
          <w:tcPr>
            <w:tcW w:w="0" w:type="auto"/>
            <w:shd w:val="clear" w:color="auto" w:fill="F2F2F2"/>
            <w:tcMar>
              <w:top w:w="113" w:type="dxa"/>
              <w:left w:w="113" w:type="dxa"/>
              <w:bottom w:w="113" w:type="dxa"/>
              <w:right w:w="113" w:type="dxa"/>
            </w:tcMar>
            <w:hideMark/>
            <w:tcPrChange w:id="732"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33" w:author="Caspar Addyman" w:date="2018-02-27T11:50:00Z"/>
              </w:rPr>
            </w:pPr>
            <w:ins w:id="734" w:author="Caspar Addyman" w:date="2018-02-27T11:50:00Z">
              <w:r>
                <w:t>3.33</w:t>
              </w:r>
            </w:ins>
          </w:p>
        </w:tc>
        <w:tc>
          <w:tcPr>
            <w:tcW w:w="0" w:type="auto"/>
            <w:shd w:val="clear" w:color="auto" w:fill="F2F2F2"/>
            <w:tcMar>
              <w:top w:w="113" w:type="dxa"/>
              <w:left w:w="113" w:type="dxa"/>
              <w:bottom w:w="113" w:type="dxa"/>
              <w:right w:w="113" w:type="dxa"/>
            </w:tcMar>
            <w:hideMark/>
            <w:tcPrChange w:id="735"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36" w:author="Caspar Addyman" w:date="2018-02-27T11:50:00Z"/>
              </w:rPr>
            </w:pPr>
            <w:ins w:id="737" w:author="Caspar Addyman" w:date="2018-02-27T11:50:00Z">
              <w:r>
                <w:t>10.62</w:t>
              </w:r>
            </w:ins>
          </w:p>
        </w:tc>
      </w:tr>
      <w:tr w:rsidR="006F4BB6" w:rsidTr="006F4BB6">
        <w:trPr>
          <w:trHeight w:val="552"/>
          <w:ins w:id="738" w:author="Caspar Addyman" w:date="2018-02-27T11:50:00Z"/>
        </w:trPr>
        <w:tc>
          <w:tcPr>
            <w:tcW w:w="0" w:type="auto"/>
            <w:tcMar>
              <w:top w:w="113" w:type="dxa"/>
              <w:left w:w="113" w:type="dxa"/>
              <w:bottom w:w="113" w:type="dxa"/>
              <w:right w:w="113" w:type="dxa"/>
            </w:tcMar>
            <w:hideMark/>
            <w:tcPrChange w:id="739" w:author="Caspar Addyman" w:date="2018-02-27T11:51:00Z">
              <w:tcPr>
                <w:tcW w:w="0" w:type="auto"/>
                <w:tcMar>
                  <w:top w:w="113" w:type="dxa"/>
                  <w:left w:w="113" w:type="dxa"/>
                  <w:bottom w:w="113" w:type="dxa"/>
                  <w:right w:w="113" w:type="dxa"/>
                </w:tcMar>
                <w:hideMark/>
              </w:tcPr>
            </w:tcPrChange>
          </w:tcPr>
          <w:p w:rsidR="006F4BB6" w:rsidRDefault="006F4BB6">
            <w:pPr>
              <w:rPr>
                <w:ins w:id="740" w:author="Caspar Addyman" w:date="2018-02-27T11:50:00Z"/>
              </w:rPr>
            </w:pPr>
            <w:ins w:id="741" w:author="Caspar Addyman" w:date="2018-02-27T11:50:00Z">
              <w:r>
                <w:t>Smiles Groups</w:t>
              </w:r>
            </w:ins>
          </w:p>
        </w:tc>
        <w:tc>
          <w:tcPr>
            <w:tcW w:w="0" w:type="auto"/>
            <w:tcMar>
              <w:top w:w="113" w:type="dxa"/>
              <w:left w:w="113" w:type="dxa"/>
              <w:bottom w:w="113" w:type="dxa"/>
              <w:right w:w="113" w:type="dxa"/>
            </w:tcMar>
            <w:hideMark/>
            <w:tcPrChange w:id="742" w:author="Caspar Addyman" w:date="2018-02-27T11:51:00Z">
              <w:tcPr>
                <w:tcW w:w="0" w:type="auto"/>
                <w:tcMar>
                  <w:top w:w="113" w:type="dxa"/>
                  <w:left w:w="113" w:type="dxa"/>
                  <w:bottom w:w="113" w:type="dxa"/>
                  <w:right w:w="113" w:type="dxa"/>
                </w:tcMar>
                <w:hideMark/>
              </w:tcPr>
            </w:tcPrChange>
          </w:tcPr>
          <w:p w:rsidR="006F4BB6" w:rsidRDefault="006F4BB6">
            <w:pPr>
              <w:jc w:val="center"/>
              <w:rPr>
                <w:ins w:id="743" w:author="Caspar Addyman" w:date="2018-02-27T11:50:00Z"/>
              </w:rPr>
            </w:pPr>
            <w:ins w:id="744" w:author="Caspar Addyman" w:date="2018-02-27T11:50:00Z">
              <w:r>
                <w:t>20</w:t>
              </w:r>
            </w:ins>
          </w:p>
        </w:tc>
        <w:tc>
          <w:tcPr>
            <w:tcW w:w="0" w:type="auto"/>
            <w:tcMar>
              <w:top w:w="113" w:type="dxa"/>
              <w:left w:w="113" w:type="dxa"/>
              <w:bottom w:w="113" w:type="dxa"/>
              <w:right w:w="113" w:type="dxa"/>
            </w:tcMar>
            <w:hideMark/>
            <w:tcPrChange w:id="745" w:author="Caspar Addyman" w:date="2018-02-27T11:51:00Z">
              <w:tcPr>
                <w:tcW w:w="0" w:type="auto"/>
                <w:tcMar>
                  <w:top w:w="113" w:type="dxa"/>
                  <w:left w:w="113" w:type="dxa"/>
                  <w:bottom w:w="113" w:type="dxa"/>
                  <w:right w:w="113" w:type="dxa"/>
                </w:tcMar>
                <w:hideMark/>
              </w:tcPr>
            </w:tcPrChange>
          </w:tcPr>
          <w:p w:rsidR="006F4BB6" w:rsidRDefault="006F4BB6">
            <w:pPr>
              <w:jc w:val="center"/>
              <w:rPr>
                <w:ins w:id="746" w:author="Caspar Addyman" w:date="2018-02-27T11:50:00Z"/>
              </w:rPr>
            </w:pPr>
            <w:ins w:id="747" w:author="Caspar Addyman" w:date="2018-02-27T11:50:00Z">
              <w:r>
                <w:t>11.85</w:t>
              </w:r>
            </w:ins>
          </w:p>
        </w:tc>
        <w:tc>
          <w:tcPr>
            <w:tcW w:w="0" w:type="auto"/>
            <w:tcMar>
              <w:top w:w="113" w:type="dxa"/>
              <w:left w:w="113" w:type="dxa"/>
              <w:bottom w:w="113" w:type="dxa"/>
              <w:right w:w="113" w:type="dxa"/>
            </w:tcMar>
            <w:hideMark/>
            <w:tcPrChange w:id="748" w:author="Caspar Addyman" w:date="2018-02-27T11:51:00Z">
              <w:tcPr>
                <w:tcW w:w="0" w:type="auto"/>
                <w:tcMar>
                  <w:top w:w="113" w:type="dxa"/>
                  <w:left w:w="113" w:type="dxa"/>
                  <w:bottom w:w="113" w:type="dxa"/>
                  <w:right w:w="113" w:type="dxa"/>
                </w:tcMar>
                <w:hideMark/>
              </w:tcPr>
            </w:tcPrChange>
          </w:tcPr>
          <w:p w:rsidR="006F4BB6" w:rsidRDefault="006F4BB6">
            <w:pPr>
              <w:jc w:val="center"/>
              <w:rPr>
                <w:ins w:id="749" w:author="Caspar Addyman" w:date="2018-02-27T11:50:00Z"/>
              </w:rPr>
            </w:pPr>
            <w:ins w:id="750" w:author="Caspar Addyman" w:date="2018-02-27T11:50:00Z">
              <w:r>
                <w:t>7.61</w:t>
              </w:r>
            </w:ins>
          </w:p>
        </w:tc>
        <w:tc>
          <w:tcPr>
            <w:tcW w:w="0" w:type="auto"/>
            <w:tcMar>
              <w:top w:w="113" w:type="dxa"/>
              <w:left w:w="113" w:type="dxa"/>
              <w:bottom w:w="113" w:type="dxa"/>
              <w:right w:w="113" w:type="dxa"/>
            </w:tcMar>
            <w:hideMark/>
            <w:tcPrChange w:id="751" w:author="Caspar Addyman" w:date="2018-02-27T11:51:00Z">
              <w:tcPr>
                <w:tcW w:w="0" w:type="auto"/>
                <w:tcMar>
                  <w:top w:w="113" w:type="dxa"/>
                  <w:left w:w="113" w:type="dxa"/>
                  <w:bottom w:w="113" w:type="dxa"/>
                  <w:right w:w="113" w:type="dxa"/>
                </w:tcMar>
                <w:hideMark/>
              </w:tcPr>
            </w:tcPrChange>
          </w:tcPr>
          <w:p w:rsidR="006F4BB6" w:rsidRDefault="006F4BB6">
            <w:pPr>
              <w:jc w:val="center"/>
              <w:rPr>
                <w:ins w:id="752" w:author="Caspar Addyman" w:date="2018-02-27T11:50:00Z"/>
              </w:rPr>
            </w:pPr>
            <w:ins w:id="753" w:author="Caspar Addyman" w:date="2018-02-27T11:50:00Z">
              <w:r>
                <w:t>1.7</w:t>
              </w:r>
            </w:ins>
          </w:p>
        </w:tc>
        <w:tc>
          <w:tcPr>
            <w:tcW w:w="0" w:type="auto"/>
            <w:tcMar>
              <w:top w:w="113" w:type="dxa"/>
              <w:left w:w="113" w:type="dxa"/>
              <w:bottom w:w="113" w:type="dxa"/>
              <w:right w:w="113" w:type="dxa"/>
            </w:tcMar>
            <w:hideMark/>
            <w:tcPrChange w:id="754" w:author="Caspar Addyman" w:date="2018-02-27T11:51:00Z">
              <w:tcPr>
                <w:tcW w:w="0" w:type="auto"/>
                <w:tcMar>
                  <w:top w:w="113" w:type="dxa"/>
                  <w:left w:w="113" w:type="dxa"/>
                  <w:bottom w:w="113" w:type="dxa"/>
                  <w:right w:w="113" w:type="dxa"/>
                </w:tcMar>
                <w:hideMark/>
              </w:tcPr>
            </w:tcPrChange>
          </w:tcPr>
          <w:p w:rsidR="006F4BB6" w:rsidRDefault="006F4BB6">
            <w:pPr>
              <w:jc w:val="center"/>
              <w:rPr>
                <w:ins w:id="755" w:author="Caspar Addyman" w:date="2018-02-27T11:50:00Z"/>
              </w:rPr>
            </w:pPr>
            <w:ins w:id="756" w:author="Caspar Addyman" w:date="2018-02-27T11:50:00Z">
              <w:r>
                <w:t>10.5</w:t>
              </w:r>
            </w:ins>
          </w:p>
        </w:tc>
        <w:tc>
          <w:tcPr>
            <w:tcW w:w="0" w:type="auto"/>
            <w:tcMar>
              <w:top w:w="113" w:type="dxa"/>
              <w:left w:w="113" w:type="dxa"/>
              <w:bottom w:w="113" w:type="dxa"/>
              <w:right w:w="113" w:type="dxa"/>
            </w:tcMar>
            <w:hideMark/>
            <w:tcPrChange w:id="757" w:author="Caspar Addyman" w:date="2018-02-27T11:51:00Z">
              <w:tcPr>
                <w:tcW w:w="0" w:type="auto"/>
                <w:tcMar>
                  <w:top w:w="113" w:type="dxa"/>
                  <w:left w:w="113" w:type="dxa"/>
                  <w:bottom w:w="113" w:type="dxa"/>
                  <w:right w:w="113" w:type="dxa"/>
                </w:tcMar>
                <w:hideMark/>
              </w:tcPr>
            </w:tcPrChange>
          </w:tcPr>
          <w:p w:rsidR="006F4BB6" w:rsidRDefault="006F4BB6">
            <w:pPr>
              <w:jc w:val="center"/>
              <w:rPr>
                <w:ins w:id="758" w:author="Caspar Addyman" w:date="2018-02-27T11:50:00Z"/>
              </w:rPr>
            </w:pPr>
            <w:ins w:id="759" w:author="Caspar Addyman" w:date="2018-02-27T11:50:00Z">
              <w:r>
                <w:t>2</w:t>
              </w:r>
            </w:ins>
          </w:p>
        </w:tc>
        <w:tc>
          <w:tcPr>
            <w:tcW w:w="0" w:type="auto"/>
            <w:tcMar>
              <w:top w:w="113" w:type="dxa"/>
              <w:left w:w="113" w:type="dxa"/>
              <w:bottom w:w="113" w:type="dxa"/>
              <w:right w:w="113" w:type="dxa"/>
            </w:tcMar>
            <w:hideMark/>
            <w:tcPrChange w:id="760" w:author="Caspar Addyman" w:date="2018-02-27T11:51:00Z">
              <w:tcPr>
                <w:tcW w:w="0" w:type="auto"/>
                <w:tcMar>
                  <w:top w:w="113" w:type="dxa"/>
                  <w:left w:w="113" w:type="dxa"/>
                  <w:bottom w:w="113" w:type="dxa"/>
                  <w:right w:w="113" w:type="dxa"/>
                </w:tcMar>
                <w:hideMark/>
              </w:tcPr>
            </w:tcPrChange>
          </w:tcPr>
          <w:p w:rsidR="006F4BB6" w:rsidRDefault="006F4BB6">
            <w:pPr>
              <w:jc w:val="center"/>
              <w:rPr>
                <w:ins w:id="761" w:author="Caspar Addyman" w:date="2018-02-27T11:50:00Z"/>
              </w:rPr>
            </w:pPr>
            <w:ins w:id="762" w:author="Caspar Addyman" w:date="2018-02-27T11:50:00Z">
              <w:r>
                <w:t>27.5</w:t>
              </w:r>
            </w:ins>
          </w:p>
        </w:tc>
        <w:tc>
          <w:tcPr>
            <w:tcW w:w="0" w:type="auto"/>
            <w:tcMar>
              <w:top w:w="113" w:type="dxa"/>
              <w:left w:w="113" w:type="dxa"/>
              <w:bottom w:w="113" w:type="dxa"/>
              <w:right w:w="113" w:type="dxa"/>
            </w:tcMar>
            <w:hideMark/>
            <w:tcPrChange w:id="763" w:author="Caspar Addyman" w:date="2018-02-27T11:51:00Z">
              <w:tcPr>
                <w:tcW w:w="0" w:type="auto"/>
                <w:tcMar>
                  <w:top w:w="113" w:type="dxa"/>
                  <w:left w:w="113" w:type="dxa"/>
                  <w:bottom w:w="113" w:type="dxa"/>
                  <w:right w:w="113" w:type="dxa"/>
                </w:tcMar>
                <w:hideMark/>
              </w:tcPr>
            </w:tcPrChange>
          </w:tcPr>
          <w:p w:rsidR="006F4BB6" w:rsidRDefault="006F4BB6">
            <w:pPr>
              <w:jc w:val="center"/>
              <w:rPr>
                <w:ins w:id="764" w:author="Caspar Addyman" w:date="2018-02-27T11:50:00Z"/>
              </w:rPr>
            </w:pPr>
            <w:ins w:id="765" w:author="Caspar Addyman" w:date="2018-02-27T11:50:00Z">
              <w:r>
                <w:t>25.5</w:t>
              </w:r>
            </w:ins>
          </w:p>
        </w:tc>
        <w:tc>
          <w:tcPr>
            <w:tcW w:w="0" w:type="auto"/>
            <w:tcMar>
              <w:top w:w="113" w:type="dxa"/>
              <w:left w:w="113" w:type="dxa"/>
              <w:bottom w:w="113" w:type="dxa"/>
              <w:right w:w="113" w:type="dxa"/>
            </w:tcMar>
            <w:hideMark/>
            <w:tcPrChange w:id="766" w:author="Caspar Addyman" w:date="2018-02-27T11:51:00Z">
              <w:tcPr>
                <w:tcW w:w="0" w:type="auto"/>
                <w:tcMar>
                  <w:top w:w="113" w:type="dxa"/>
                  <w:left w:w="113" w:type="dxa"/>
                  <w:bottom w:w="113" w:type="dxa"/>
                  <w:right w:w="113" w:type="dxa"/>
                </w:tcMar>
                <w:hideMark/>
              </w:tcPr>
            </w:tcPrChange>
          </w:tcPr>
          <w:p w:rsidR="006F4BB6" w:rsidRDefault="006F4BB6">
            <w:pPr>
              <w:jc w:val="center"/>
              <w:rPr>
                <w:ins w:id="767" w:author="Caspar Addyman" w:date="2018-02-27T11:50:00Z"/>
              </w:rPr>
            </w:pPr>
            <w:ins w:id="768" w:author="Caspar Addyman" w:date="2018-02-27T11:50:00Z">
              <w:r>
                <w:t>0.6</w:t>
              </w:r>
            </w:ins>
          </w:p>
        </w:tc>
        <w:tc>
          <w:tcPr>
            <w:tcW w:w="0" w:type="auto"/>
            <w:tcMar>
              <w:top w:w="113" w:type="dxa"/>
              <w:left w:w="113" w:type="dxa"/>
              <w:bottom w:w="113" w:type="dxa"/>
              <w:right w:w="113" w:type="dxa"/>
            </w:tcMar>
            <w:hideMark/>
            <w:tcPrChange w:id="769" w:author="Caspar Addyman" w:date="2018-02-27T11:51:00Z">
              <w:tcPr>
                <w:tcW w:w="0" w:type="auto"/>
                <w:tcMar>
                  <w:top w:w="113" w:type="dxa"/>
                  <w:left w:w="113" w:type="dxa"/>
                  <w:bottom w:w="113" w:type="dxa"/>
                  <w:right w:w="113" w:type="dxa"/>
                </w:tcMar>
                <w:hideMark/>
              </w:tcPr>
            </w:tcPrChange>
          </w:tcPr>
          <w:p w:rsidR="006F4BB6" w:rsidRDefault="006F4BB6">
            <w:pPr>
              <w:jc w:val="center"/>
              <w:rPr>
                <w:ins w:id="770" w:author="Caspar Addyman" w:date="2018-02-27T11:50:00Z"/>
              </w:rPr>
            </w:pPr>
            <w:ins w:id="771" w:author="Caspar Addyman" w:date="2018-02-27T11:50:00Z">
              <w:r>
                <w:t>-0.9</w:t>
              </w:r>
            </w:ins>
          </w:p>
        </w:tc>
      </w:tr>
      <w:tr w:rsidR="006F4BB6" w:rsidTr="006F4BB6">
        <w:trPr>
          <w:trHeight w:val="552"/>
          <w:ins w:id="772" w:author="Caspar Addyman" w:date="2018-02-27T11:50:00Z"/>
        </w:trPr>
        <w:tc>
          <w:tcPr>
            <w:tcW w:w="0" w:type="auto"/>
            <w:shd w:val="clear" w:color="auto" w:fill="F2F2F2"/>
            <w:tcMar>
              <w:top w:w="113" w:type="dxa"/>
              <w:left w:w="113" w:type="dxa"/>
              <w:bottom w:w="113" w:type="dxa"/>
              <w:right w:w="113" w:type="dxa"/>
            </w:tcMar>
            <w:hideMark/>
            <w:tcPrChange w:id="773"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rPr>
                <w:ins w:id="774" w:author="Caspar Addyman" w:date="2018-02-27T11:50:00Z"/>
              </w:rPr>
            </w:pPr>
            <w:ins w:id="775" w:author="Caspar Addyman" w:date="2018-02-27T11:50:00Z">
              <w:r>
                <w:t>Smiles Pairs</w:t>
              </w:r>
            </w:ins>
          </w:p>
        </w:tc>
        <w:tc>
          <w:tcPr>
            <w:tcW w:w="0" w:type="auto"/>
            <w:shd w:val="clear" w:color="auto" w:fill="F2F2F2"/>
            <w:tcMar>
              <w:top w:w="113" w:type="dxa"/>
              <w:left w:w="113" w:type="dxa"/>
              <w:bottom w:w="113" w:type="dxa"/>
              <w:right w:w="113" w:type="dxa"/>
            </w:tcMar>
            <w:hideMark/>
            <w:tcPrChange w:id="776"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77" w:author="Caspar Addyman" w:date="2018-02-27T11:50:00Z"/>
              </w:rPr>
            </w:pPr>
            <w:ins w:id="778" w:author="Caspar Addyman" w:date="2018-02-27T11:50:00Z">
              <w:r>
                <w:t>20</w:t>
              </w:r>
            </w:ins>
          </w:p>
        </w:tc>
        <w:tc>
          <w:tcPr>
            <w:tcW w:w="0" w:type="auto"/>
            <w:shd w:val="clear" w:color="auto" w:fill="F2F2F2"/>
            <w:tcMar>
              <w:top w:w="113" w:type="dxa"/>
              <w:left w:w="113" w:type="dxa"/>
              <w:bottom w:w="113" w:type="dxa"/>
              <w:right w:w="113" w:type="dxa"/>
            </w:tcMar>
            <w:hideMark/>
            <w:tcPrChange w:id="779"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80" w:author="Caspar Addyman" w:date="2018-02-27T11:50:00Z"/>
              </w:rPr>
            </w:pPr>
            <w:ins w:id="781" w:author="Caspar Addyman" w:date="2018-02-27T11:50:00Z">
              <w:r>
                <w:t>11.38</w:t>
              </w:r>
            </w:ins>
          </w:p>
        </w:tc>
        <w:tc>
          <w:tcPr>
            <w:tcW w:w="0" w:type="auto"/>
            <w:shd w:val="clear" w:color="auto" w:fill="F2F2F2"/>
            <w:tcMar>
              <w:top w:w="113" w:type="dxa"/>
              <w:left w:w="113" w:type="dxa"/>
              <w:bottom w:w="113" w:type="dxa"/>
              <w:right w:w="113" w:type="dxa"/>
            </w:tcMar>
            <w:hideMark/>
            <w:tcPrChange w:id="782"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83" w:author="Caspar Addyman" w:date="2018-02-27T11:50:00Z"/>
              </w:rPr>
            </w:pPr>
            <w:ins w:id="784" w:author="Caspar Addyman" w:date="2018-02-27T11:50:00Z">
              <w:r>
                <w:t>7.45</w:t>
              </w:r>
            </w:ins>
          </w:p>
        </w:tc>
        <w:tc>
          <w:tcPr>
            <w:tcW w:w="0" w:type="auto"/>
            <w:shd w:val="clear" w:color="auto" w:fill="F2F2F2"/>
            <w:tcMar>
              <w:top w:w="113" w:type="dxa"/>
              <w:left w:w="113" w:type="dxa"/>
              <w:bottom w:w="113" w:type="dxa"/>
              <w:right w:w="113" w:type="dxa"/>
            </w:tcMar>
            <w:hideMark/>
            <w:tcPrChange w:id="785"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86" w:author="Caspar Addyman" w:date="2018-02-27T11:50:00Z"/>
              </w:rPr>
            </w:pPr>
            <w:ins w:id="787" w:author="Caspar Addyman" w:date="2018-02-27T11:50:00Z">
              <w:r>
                <w:t>1.66</w:t>
              </w:r>
            </w:ins>
          </w:p>
        </w:tc>
        <w:tc>
          <w:tcPr>
            <w:tcW w:w="0" w:type="auto"/>
            <w:shd w:val="clear" w:color="auto" w:fill="F2F2F2"/>
            <w:tcMar>
              <w:top w:w="113" w:type="dxa"/>
              <w:left w:w="113" w:type="dxa"/>
              <w:bottom w:w="113" w:type="dxa"/>
              <w:right w:w="113" w:type="dxa"/>
            </w:tcMar>
            <w:hideMark/>
            <w:tcPrChange w:id="788"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89" w:author="Caspar Addyman" w:date="2018-02-27T11:50:00Z"/>
              </w:rPr>
            </w:pPr>
            <w:ins w:id="790" w:author="Caspar Addyman" w:date="2018-02-27T11:50:00Z">
              <w:r>
                <w:t>9.75</w:t>
              </w:r>
            </w:ins>
          </w:p>
        </w:tc>
        <w:tc>
          <w:tcPr>
            <w:tcW w:w="0" w:type="auto"/>
            <w:shd w:val="clear" w:color="auto" w:fill="F2F2F2"/>
            <w:tcMar>
              <w:top w:w="113" w:type="dxa"/>
              <w:left w:w="113" w:type="dxa"/>
              <w:bottom w:w="113" w:type="dxa"/>
              <w:right w:w="113" w:type="dxa"/>
            </w:tcMar>
            <w:hideMark/>
            <w:tcPrChange w:id="791"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92" w:author="Caspar Addyman" w:date="2018-02-27T11:50:00Z"/>
              </w:rPr>
            </w:pPr>
            <w:ins w:id="793" w:author="Caspar Addyman" w:date="2018-02-27T11:50:00Z">
              <w:r>
                <w:t>2</w:t>
              </w:r>
            </w:ins>
          </w:p>
        </w:tc>
        <w:tc>
          <w:tcPr>
            <w:tcW w:w="0" w:type="auto"/>
            <w:shd w:val="clear" w:color="auto" w:fill="F2F2F2"/>
            <w:tcMar>
              <w:top w:w="113" w:type="dxa"/>
              <w:left w:w="113" w:type="dxa"/>
              <w:bottom w:w="113" w:type="dxa"/>
              <w:right w:w="113" w:type="dxa"/>
            </w:tcMar>
            <w:hideMark/>
            <w:tcPrChange w:id="794"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95" w:author="Caspar Addyman" w:date="2018-02-27T11:50:00Z"/>
              </w:rPr>
            </w:pPr>
            <w:ins w:id="796" w:author="Caspar Addyman" w:date="2018-02-27T11:50:00Z">
              <w:r>
                <w:t>28</w:t>
              </w:r>
            </w:ins>
          </w:p>
        </w:tc>
        <w:tc>
          <w:tcPr>
            <w:tcW w:w="0" w:type="auto"/>
            <w:shd w:val="clear" w:color="auto" w:fill="F2F2F2"/>
            <w:tcMar>
              <w:top w:w="113" w:type="dxa"/>
              <w:left w:w="113" w:type="dxa"/>
              <w:bottom w:w="113" w:type="dxa"/>
              <w:right w:w="113" w:type="dxa"/>
            </w:tcMar>
            <w:hideMark/>
            <w:tcPrChange w:id="797"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798" w:author="Caspar Addyman" w:date="2018-02-27T11:50:00Z"/>
              </w:rPr>
            </w:pPr>
            <w:ins w:id="799" w:author="Caspar Addyman" w:date="2018-02-27T11:50:00Z">
              <w:r>
                <w:t>26</w:t>
              </w:r>
            </w:ins>
          </w:p>
        </w:tc>
        <w:tc>
          <w:tcPr>
            <w:tcW w:w="0" w:type="auto"/>
            <w:shd w:val="clear" w:color="auto" w:fill="F2F2F2"/>
            <w:tcMar>
              <w:top w:w="113" w:type="dxa"/>
              <w:left w:w="113" w:type="dxa"/>
              <w:bottom w:w="113" w:type="dxa"/>
              <w:right w:w="113" w:type="dxa"/>
            </w:tcMar>
            <w:hideMark/>
            <w:tcPrChange w:id="800"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801" w:author="Caspar Addyman" w:date="2018-02-27T11:50:00Z"/>
              </w:rPr>
            </w:pPr>
            <w:ins w:id="802" w:author="Caspar Addyman" w:date="2018-02-27T11:50:00Z">
              <w:r>
                <w:t>0.71</w:t>
              </w:r>
            </w:ins>
          </w:p>
        </w:tc>
        <w:tc>
          <w:tcPr>
            <w:tcW w:w="0" w:type="auto"/>
            <w:shd w:val="clear" w:color="auto" w:fill="F2F2F2"/>
            <w:tcMar>
              <w:top w:w="113" w:type="dxa"/>
              <w:left w:w="113" w:type="dxa"/>
              <w:bottom w:w="113" w:type="dxa"/>
              <w:right w:w="113" w:type="dxa"/>
            </w:tcMar>
            <w:hideMark/>
            <w:tcPrChange w:id="803" w:author="Caspar Addyman" w:date="2018-02-27T11:51:00Z">
              <w:tcPr>
                <w:tcW w:w="0" w:type="auto"/>
                <w:shd w:val="clear" w:color="auto" w:fill="F2F2F2"/>
                <w:tcMar>
                  <w:top w:w="113" w:type="dxa"/>
                  <w:left w:w="113" w:type="dxa"/>
                  <w:bottom w:w="113" w:type="dxa"/>
                  <w:right w:w="113" w:type="dxa"/>
                </w:tcMar>
                <w:hideMark/>
              </w:tcPr>
            </w:tcPrChange>
          </w:tcPr>
          <w:p w:rsidR="006F4BB6" w:rsidRDefault="006F4BB6">
            <w:pPr>
              <w:jc w:val="center"/>
              <w:rPr>
                <w:ins w:id="804" w:author="Caspar Addyman" w:date="2018-02-27T11:50:00Z"/>
              </w:rPr>
            </w:pPr>
            <w:ins w:id="805" w:author="Caspar Addyman" w:date="2018-02-27T11:50:00Z">
              <w:r>
                <w:t>-0.26</w:t>
              </w:r>
            </w:ins>
          </w:p>
        </w:tc>
      </w:tr>
      <w:tr w:rsidR="006F4BB6" w:rsidTr="006F4BB6">
        <w:trPr>
          <w:trHeight w:val="552"/>
          <w:ins w:id="806" w:author="Caspar Addyman" w:date="2018-02-27T11:50:00Z"/>
        </w:trPr>
        <w:tc>
          <w:tcPr>
            <w:tcW w:w="0" w:type="auto"/>
            <w:tcBorders>
              <w:bottom w:val="single" w:sz="6" w:space="0" w:color="auto"/>
            </w:tcBorders>
            <w:tcMar>
              <w:top w:w="113" w:type="dxa"/>
              <w:left w:w="113" w:type="dxa"/>
              <w:bottom w:w="113" w:type="dxa"/>
              <w:right w:w="113" w:type="dxa"/>
            </w:tcMar>
            <w:hideMark/>
            <w:tcPrChange w:id="807"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rPr>
                <w:ins w:id="808" w:author="Caspar Addyman" w:date="2018-02-27T11:50:00Z"/>
              </w:rPr>
            </w:pPr>
            <w:ins w:id="809" w:author="Caspar Addyman" w:date="2018-02-27T11:50:00Z">
              <w:r>
                <w:t>Smiles Indiv</w:t>
              </w:r>
            </w:ins>
          </w:p>
        </w:tc>
        <w:tc>
          <w:tcPr>
            <w:tcW w:w="0" w:type="auto"/>
            <w:tcBorders>
              <w:bottom w:val="single" w:sz="6" w:space="0" w:color="auto"/>
            </w:tcBorders>
            <w:tcMar>
              <w:top w:w="113" w:type="dxa"/>
              <w:left w:w="113" w:type="dxa"/>
              <w:bottom w:w="113" w:type="dxa"/>
              <w:right w:w="113" w:type="dxa"/>
            </w:tcMar>
            <w:hideMark/>
            <w:tcPrChange w:id="810"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11" w:author="Caspar Addyman" w:date="2018-02-27T11:50:00Z"/>
              </w:rPr>
            </w:pPr>
            <w:ins w:id="812" w:author="Caspar Addyman" w:date="2018-02-27T11:50:00Z">
              <w:r>
                <w:t>20</w:t>
              </w:r>
            </w:ins>
          </w:p>
        </w:tc>
        <w:tc>
          <w:tcPr>
            <w:tcW w:w="0" w:type="auto"/>
            <w:tcBorders>
              <w:bottom w:val="single" w:sz="6" w:space="0" w:color="auto"/>
            </w:tcBorders>
            <w:tcMar>
              <w:top w:w="113" w:type="dxa"/>
              <w:left w:w="113" w:type="dxa"/>
              <w:bottom w:w="113" w:type="dxa"/>
              <w:right w:w="113" w:type="dxa"/>
            </w:tcMar>
            <w:hideMark/>
            <w:tcPrChange w:id="813"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14" w:author="Caspar Addyman" w:date="2018-02-27T11:50:00Z"/>
              </w:rPr>
            </w:pPr>
            <w:ins w:id="815" w:author="Caspar Addyman" w:date="2018-02-27T11:50:00Z">
              <w:r>
                <w:t>4.1</w:t>
              </w:r>
            </w:ins>
          </w:p>
        </w:tc>
        <w:tc>
          <w:tcPr>
            <w:tcW w:w="0" w:type="auto"/>
            <w:tcBorders>
              <w:bottom w:val="single" w:sz="6" w:space="0" w:color="auto"/>
            </w:tcBorders>
            <w:tcMar>
              <w:top w:w="113" w:type="dxa"/>
              <w:left w:w="113" w:type="dxa"/>
              <w:bottom w:w="113" w:type="dxa"/>
              <w:right w:w="113" w:type="dxa"/>
            </w:tcMar>
            <w:hideMark/>
            <w:tcPrChange w:id="816"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17" w:author="Caspar Addyman" w:date="2018-02-27T11:50:00Z"/>
              </w:rPr>
            </w:pPr>
            <w:ins w:id="818" w:author="Caspar Addyman" w:date="2018-02-27T11:50:00Z">
              <w:r>
                <w:t>4.61</w:t>
              </w:r>
            </w:ins>
          </w:p>
        </w:tc>
        <w:tc>
          <w:tcPr>
            <w:tcW w:w="0" w:type="auto"/>
            <w:tcBorders>
              <w:bottom w:val="single" w:sz="6" w:space="0" w:color="auto"/>
            </w:tcBorders>
            <w:tcMar>
              <w:top w:w="113" w:type="dxa"/>
              <w:left w:w="113" w:type="dxa"/>
              <w:bottom w:w="113" w:type="dxa"/>
              <w:right w:w="113" w:type="dxa"/>
            </w:tcMar>
            <w:hideMark/>
            <w:tcPrChange w:id="819"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20" w:author="Caspar Addyman" w:date="2018-02-27T11:50:00Z"/>
              </w:rPr>
            </w:pPr>
            <w:ins w:id="821" w:author="Caspar Addyman" w:date="2018-02-27T11:50:00Z">
              <w:r>
                <w:t>1.03</w:t>
              </w:r>
            </w:ins>
          </w:p>
        </w:tc>
        <w:tc>
          <w:tcPr>
            <w:tcW w:w="0" w:type="auto"/>
            <w:tcBorders>
              <w:bottom w:val="single" w:sz="6" w:space="0" w:color="auto"/>
            </w:tcBorders>
            <w:tcMar>
              <w:top w:w="113" w:type="dxa"/>
              <w:left w:w="113" w:type="dxa"/>
              <w:bottom w:w="113" w:type="dxa"/>
              <w:right w:w="113" w:type="dxa"/>
            </w:tcMar>
            <w:hideMark/>
            <w:tcPrChange w:id="822"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23" w:author="Caspar Addyman" w:date="2018-02-27T11:50:00Z"/>
              </w:rPr>
            </w:pPr>
            <w:ins w:id="824" w:author="Caspar Addyman" w:date="2018-02-27T11:50:00Z">
              <w:r>
                <w:t>2.75</w:t>
              </w:r>
            </w:ins>
          </w:p>
        </w:tc>
        <w:tc>
          <w:tcPr>
            <w:tcW w:w="0" w:type="auto"/>
            <w:tcBorders>
              <w:bottom w:val="single" w:sz="6" w:space="0" w:color="auto"/>
            </w:tcBorders>
            <w:tcMar>
              <w:top w:w="113" w:type="dxa"/>
              <w:left w:w="113" w:type="dxa"/>
              <w:bottom w:w="113" w:type="dxa"/>
              <w:right w:w="113" w:type="dxa"/>
            </w:tcMar>
            <w:hideMark/>
            <w:tcPrChange w:id="825"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26" w:author="Caspar Addyman" w:date="2018-02-27T11:50:00Z"/>
              </w:rPr>
            </w:pPr>
            <w:ins w:id="827" w:author="Caspar Addyman" w:date="2018-02-27T11:50:00Z">
              <w:r>
                <w:t>0.5</w:t>
              </w:r>
            </w:ins>
          </w:p>
        </w:tc>
        <w:tc>
          <w:tcPr>
            <w:tcW w:w="0" w:type="auto"/>
            <w:tcBorders>
              <w:bottom w:val="single" w:sz="6" w:space="0" w:color="auto"/>
            </w:tcBorders>
            <w:tcMar>
              <w:top w:w="113" w:type="dxa"/>
              <w:left w:w="113" w:type="dxa"/>
              <w:bottom w:w="113" w:type="dxa"/>
              <w:right w:w="113" w:type="dxa"/>
            </w:tcMar>
            <w:hideMark/>
            <w:tcPrChange w:id="828"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29" w:author="Caspar Addyman" w:date="2018-02-27T11:50:00Z"/>
              </w:rPr>
            </w:pPr>
            <w:ins w:id="830" w:author="Caspar Addyman" w:date="2018-02-27T11:50:00Z">
              <w:r>
                <w:t>18</w:t>
              </w:r>
            </w:ins>
          </w:p>
        </w:tc>
        <w:tc>
          <w:tcPr>
            <w:tcW w:w="0" w:type="auto"/>
            <w:tcBorders>
              <w:bottom w:val="single" w:sz="6" w:space="0" w:color="auto"/>
            </w:tcBorders>
            <w:tcMar>
              <w:top w:w="113" w:type="dxa"/>
              <w:left w:w="113" w:type="dxa"/>
              <w:bottom w:w="113" w:type="dxa"/>
              <w:right w:w="113" w:type="dxa"/>
            </w:tcMar>
            <w:hideMark/>
            <w:tcPrChange w:id="831"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32" w:author="Caspar Addyman" w:date="2018-02-27T11:50:00Z"/>
              </w:rPr>
            </w:pPr>
            <w:ins w:id="833" w:author="Caspar Addyman" w:date="2018-02-27T11:50:00Z">
              <w:r>
                <w:t>17.5</w:t>
              </w:r>
            </w:ins>
          </w:p>
        </w:tc>
        <w:tc>
          <w:tcPr>
            <w:tcW w:w="0" w:type="auto"/>
            <w:tcBorders>
              <w:bottom w:val="single" w:sz="6" w:space="0" w:color="auto"/>
            </w:tcBorders>
            <w:tcMar>
              <w:top w:w="113" w:type="dxa"/>
              <w:left w:w="113" w:type="dxa"/>
              <w:bottom w:w="113" w:type="dxa"/>
              <w:right w:w="113" w:type="dxa"/>
            </w:tcMar>
            <w:hideMark/>
            <w:tcPrChange w:id="834"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35" w:author="Caspar Addyman" w:date="2018-02-27T11:50:00Z"/>
              </w:rPr>
            </w:pPr>
            <w:ins w:id="836" w:author="Caspar Addyman" w:date="2018-02-27T11:50:00Z">
              <w:r>
                <w:t>1.76</w:t>
              </w:r>
            </w:ins>
          </w:p>
        </w:tc>
        <w:tc>
          <w:tcPr>
            <w:tcW w:w="0" w:type="auto"/>
            <w:tcBorders>
              <w:bottom w:val="single" w:sz="6" w:space="0" w:color="auto"/>
            </w:tcBorders>
            <w:tcMar>
              <w:top w:w="113" w:type="dxa"/>
              <w:left w:w="113" w:type="dxa"/>
              <w:bottom w:w="113" w:type="dxa"/>
              <w:right w:w="113" w:type="dxa"/>
            </w:tcMar>
            <w:hideMark/>
            <w:tcPrChange w:id="837" w:author="Caspar Addyman" w:date="2018-02-27T11:51:00Z">
              <w:tcPr>
                <w:tcW w:w="0" w:type="auto"/>
                <w:tcBorders>
                  <w:bottom w:val="single" w:sz="6" w:space="0" w:color="auto"/>
                </w:tcBorders>
                <w:tcMar>
                  <w:top w:w="113" w:type="dxa"/>
                  <w:left w:w="113" w:type="dxa"/>
                  <w:bottom w:w="113" w:type="dxa"/>
                  <w:right w:w="113" w:type="dxa"/>
                </w:tcMar>
                <w:hideMark/>
              </w:tcPr>
            </w:tcPrChange>
          </w:tcPr>
          <w:p w:rsidR="006F4BB6" w:rsidRDefault="006F4BB6">
            <w:pPr>
              <w:jc w:val="center"/>
              <w:rPr>
                <w:ins w:id="838" w:author="Caspar Addyman" w:date="2018-02-27T11:50:00Z"/>
              </w:rPr>
            </w:pPr>
            <w:ins w:id="839" w:author="Caspar Addyman" w:date="2018-02-27T11:50:00Z">
              <w:r>
                <w:t>2.1</w:t>
              </w:r>
            </w:ins>
          </w:p>
        </w:tc>
      </w:tr>
    </w:tbl>
    <w:p w:rsidR="006F4BB6" w:rsidRDefault="006F4BB6" w:rsidP="005F13F1">
      <w:pPr>
        <w:spacing w:line="360" w:lineRule="auto"/>
        <w:ind w:firstLine="720"/>
        <w:rPr>
          <w:ins w:id="840" w:author="Caspar Addyman" w:date="2018-02-27T11:52:00Z"/>
        </w:rPr>
      </w:pPr>
    </w:p>
    <w:p w:rsidR="00DE3AD5" w:rsidRDefault="00DE3AD5">
      <w:pPr>
        <w:rPr>
          <w:ins w:id="841" w:author="Caspar Addyman" w:date="2018-02-28T11:53:00Z"/>
        </w:rPr>
      </w:pPr>
      <w:ins w:id="842" w:author="Caspar Addyman" w:date="2018-02-28T11:53:00Z">
        <w:r>
          <w:br w:type="page"/>
        </w:r>
      </w:ins>
    </w:p>
    <w:p w:rsidR="00AB4930" w:rsidRDefault="00EA5F60" w:rsidP="00EA5F60">
      <w:pPr>
        <w:spacing w:line="360" w:lineRule="auto"/>
        <w:rPr>
          <w:ins w:id="843" w:author="Caspar Addyman" w:date="2018-02-27T11:52:00Z"/>
        </w:rPr>
        <w:pPrChange w:id="844" w:author="Caspar Addyman" w:date="2018-02-27T21:44:00Z">
          <w:pPr>
            <w:spacing w:line="360" w:lineRule="auto"/>
            <w:ind w:firstLine="720"/>
          </w:pPr>
        </w:pPrChange>
      </w:pPr>
      <w:ins w:id="845" w:author="Caspar Addyman" w:date="2018-02-27T21:44:00Z">
        <w:r>
          <w:t xml:space="preserve">Table 3: Pairwise </w:t>
        </w:r>
      </w:ins>
      <w:ins w:id="846" w:author="Caspar Addyman" w:date="2018-02-27T21:48:00Z">
        <w:r w:rsidR="00A71A82">
          <w:t xml:space="preserve">Pearson </w:t>
        </w:r>
      </w:ins>
      <w:ins w:id="847" w:author="Caspar Addyman" w:date="2018-02-27T21:44:00Z">
        <w:r>
          <w:t>correlations between child age and laughter and smile to</w:t>
        </w:r>
      </w:ins>
      <w:ins w:id="848" w:author="Caspar Addyman" w:date="2018-02-27T21:45:00Z">
        <w:r>
          <w:t>tals per condition.</w:t>
        </w:r>
      </w:ins>
    </w:p>
    <w:tbl>
      <w:tblPr>
        <w:tblW w:w="0" w:type="auto"/>
        <w:tblCellMar>
          <w:top w:w="15" w:type="dxa"/>
          <w:left w:w="15" w:type="dxa"/>
          <w:bottom w:w="15" w:type="dxa"/>
          <w:right w:w="15" w:type="dxa"/>
        </w:tblCellMar>
        <w:tblLook w:val="04A0" w:firstRow="1" w:lastRow="0" w:firstColumn="1" w:lastColumn="0" w:noHBand="0" w:noVBand="1"/>
        <w:tblPrChange w:id="849" w:author="Caspar Addyman" w:date="2018-02-27T11:59:00Z">
          <w:tblPr>
            <w:tblW w:w="0" w:type="auto"/>
            <w:tblCellMar>
              <w:top w:w="15" w:type="dxa"/>
              <w:left w:w="15" w:type="dxa"/>
              <w:bottom w:w="15" w:type="dxa"/>
              <w:right w:w="15" w:type="dxa"/>
            </w:tblCellMar>
            <w:tblLook w:val="04A0" w:firstRow="1" w:lastRow="0" w:firstColumn="1" w:lastColumn="0" w:noHBand="0" w:noVBand="1"/>
          </w:tblPr>
        </w:tblPrChange>
      </w:tblPr>
      <w:tblGrid>
        <w:gridCol w:w="1710"/>
        <w:gridCol w:w="966"/>
        <w:gridCol w:w="1265"/>
        <w:gridCol w:w="1249"/>
        <w:gridCol w:w="1365"/>
        <w:gridCol w:w="1302"/>
        <w:gridCol w:w="1169"/>
        <w:tblGridChange w:id="850">
          <w:tblGrid>
            <w:gridCol w:w="1291"/>
            <w:gridCol w:w="10"/>
            <w:gridCol w:w="1375"/>
            <w:gridCol w:w="24"/>
            <w:gridCol w:w="1241"/>
            <w:gridCol w:w="35"/>
            <w:gridCol w:w="1214"/>
            <w:gridCol w:w="46"/>
            <w:gridCol w:w="1319"/>
            <w:gridCol w:w="58"/>
            <w:gridCol w:w="1233"/>
            <w:gridCol w:w="11"/>
            <w:gridCol w:w="1169"/>
          </w:tblGrid>
        </w:tblGridChange>
      </w:tblGrid>
      <w:tr w:rsidR="00D45305" w:rsidTr="00D45305">
        <w:trPr>
          <w:ins w:id="851" w:author="Caspar Addyman" w:date="2018-02-27T11:52:00Z"/>
        </w:trPr>
        <w:tc>
          <w:tcPr>
            <w:tcW w:w="1710" w:type="dxa"/>
            <w:tcBorders>
              <w:top w:val="double" w:sz="6" w:space="0" w:color="000000"/>
              <w:bottom w:val="single" w:sz="6" w:space="0" w:color="000000"/>
            </w:tcBorders>
            <w:tcMar>
              <w:top w:w="113" w:type="dxa"/>
              <w:left w:w="113" w:type="dxa"/>
              <w:bottom w:w="113" w:type="dxa"/>
              <w:right w:w="113" w:type="dxa"/>
            </w:tcMar>
            <w:vAlign w:val="center"/>
            <w:hideMark/>
            <w:tcPrChange w:id="852" w:author="Caspar Addyman" w:date="2018-02-27T11:59:00Z">
              <w:tcPr>
                <w:tcW w:w="0" w:type="auto"/>
                <w:tcBorders>
                  <w:top w:val="double" w:sz="6" w:space="0" w:color="000000"/>
                  <w:bottom w:val="single" w:sz="6" w:space="0" w:color="000000"/>
                </w:tcBorders>
                <w:tcMar>
                  <w:top w:w="113" w:type="dxa"/>
                  <w:left w:w="113" w:type="dxa"/>
                  <w:bottom w:w="113" w:type="dxa"/>
                  <w:right w:w="113" w:type="dxa"/>
                </w:tcMar>
                <w:vAlign w:val="center"/>
                <w:hideMark/>
              </w:tcPr>
            </w:tcPrChange>
          </w:tcPr>
          <w:p w:rsidR="00D45305" w:rsidRDefault="00D45305">
            <w:pPr>
              <w:jc w:val="center"/>
              <w:rPr>
                <w:ins w:id="853" w:author="Caspar Addyman" w:date="2018-02-27T11:52:00Z"/>
                <w:i/>
                <w:iCs/>
              </w:rPr>
            </w:pPr>
            <w:ins w:id="854" w:author="Caspar Addyman" w:date="2018-02-27T11:52:00Z">
              <w:r>
                <w:rPr>
                  <w:i/>
                  <w:iCs/>
                </w:rPr>
                <w:t> </w:t>
              </w:r>
            </w:ins>
          </w:p>
        </w:tc>
        <w:tc>
          <w:tcPr>
            <w:tcW w:w="966" w:type="dxa"/>
            <w:tcBorders>
              <w:top w:val="double" w:sz="6" w:space="0" w:color="000000"/>
              <w:bottom w:val="single" w:sz="6" w:space="0" w:color="000000"/>
            </w:tcBorders>
            <w:tcMar>
              <w:top w:w="113" w:type="dxa"/>
              <w:left w:w="113" w:type="dxa"/>
              <w:bottom w:w="113" w:type="dxa"/>
              <w:right w:w="113" w:type="dxa"/>
            </w:tcMar>
            <w:vAlign w:val="center"/>
            <w:hideMark/>
            <w:tcPrChange w:id="855" w:author="Caspar Addyman" w:date="2018-02-27T11:59:00Z">
              <w:tcPr>
                <w:tcW w:w="0" w:type="auto"/>
                <w:gridSpan w:val="2"/>
                <w:tcBorders>
                  <w:top w:val="double" w:sz="6" w:space="0" w:color="000000"/>
                  <w:bottom w:val="single" w:sz="6" w:space="0" w:color="000000"/>
                </w:tcBorders>
                <w:tcMar>
                  <w:top w:w="113" w:type="dxa"/>
                  <w:left w:w="113" w:type="dxa"/>
                  <w:bottom w:w="113" w:type="dxa"/>
                  <w:right w:w="113" w:type="dxa"/>
                </w:tcMar>
                <w:vAlign w:val="center"/>
                <w:hideMark/>
              </w:tcPr>
            </w:tcPrChange>
          </w:tcPr>
          <w:p w:rsidR="00D45305" w:rsidRDefault="00D45305">
            <w:pPr>
              <w:jc w:val="center"/>
              <w:rPr>
                <w:ins w:id="856" w:author="Caspar Addyman" w:date="2018-02-27T11:52:00Z"/>
                <w:i/>
                <w:iCs/>
              </w:rPr>
            </w:pPr>
            <w:ins w:id="857" w:author="Caspar Addyman" w:date="2018-02-27T11:52:00Z">
              <w:r>
                <w:rPr>
                  <w:i/>
                  <w:iCs/>
                </w:rPr>
                <w:t>Laughs Groups</w:t>
              </w:r>
            </w:ins>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Change w:id="858" w:author="Caspar Addyman" w:date="2018-02-27T11:59:00Z">
              <w:tcPr>
                <w:tcW w:w="0" w:type="auto"/>
                <w:gridSpan w:val="2"/>
                <w:tcBorders>
                  <w:top w:val="double" w:sz="6" w:space="0" w:color="000000"/>
                  <w:bottom w:val="single" w:sz="6" w:space="0" w:color="000000"/>
                </w:tcBorders>
                <w:tcMar>
                  <w:top w:w="113" w:type="dxa"/>
                  <w:left w:w="113" w:type="dxa"/>
                  <w:bottom w:w="113" w:type="dxa"/>
                  <w:right w:w="113" w:type="dxa"/>
                </w:tcMar>
                <w:vAlign w:val="center"/>
                <w:hideMark/>
              </w:tcPr>
            </w:tcPrChange>
          </w:tcPr>
          <w:p w:rsidR="00D45305" w:rsidRDefault="00D45305">
            <w:pPr>
              <w:jc w:val="center"/>
              <w:rPr>
                <w:ins w:id="859" w:author="Caspar Addyman" w:date="2018-02-27T11:52:00Z"/>
                <w:i/>
                <w:iCs/>
              </w:rPr>
            </w:pPr>
            <w:ins w:id="860" w:author="Caspar Addyman" w:date="2018-02-27T11:52:00Z">
              <w:r>
                <w:rPr>
                  <w:i/>
                  <w:iCs/>
                </w:rPr>
                <w:t>Laughs Pairs</w:t>
              </w:r>
            </w:ins>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Change w:id="861" w:author="Caspar Addyman" w:date="2018-02-27T11:59:00Z">
              <w:tcPr>
                <w:tcW w:w="0" w:type="auto"/>
                <w:gridSpan w:val="2"/>
                <w:tcBorders>
                  <w:top w:val="double" w:sz="6" w:space="0" w:color="000000"/>
                  <w:bottom w:val="single" w:sz="6" w:space="0" w:color="000000"/>
                </w:tcBorders>
                <w:tcMar>
                  <w:top w:w="113" w:type="dxa"/>
                  <w:left w:w="113" w:type="dxa"/>
                  <w:bottom w:w="113" w:type="dxa"/>
                  <w:right w:w="113" w:type="dxa"/>
                </w:tcMar>
                <w:vAlign w:val="center"/>
                <w:hideMark/>
              </w:tcPr>
            </w:tcPrChange>
          </w:tcPr>
          <w:p w:rsidR="00D45305" w:rsidRDefault="00D45305">
            <w:pPr>
              <w:jc w:val="center"/>
              <w:rPr>
                <w:ins w:id="862" w:author="Caspar Addyman" w:date="2018-02-27T11:52:00Z"/>
                <w:i/>
                <w:iCs/>
              </w:rPr>
            </w:pPr>
            <w:ins w:id="863" w:author="Caspar Addyman" w:date="2018-02-27T11:52:00Z">
              <w:r>
                <w:rPr>
                  <w:i/>
                  <w:iCs/>
                </w:rPr>
                <w:t>Laughs Indiv</w:t>
              </w:r>
            </w:ins>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Change w:id="864" w:author="Caspar Addyman" w:date="2018-02-27T11:59:00Z">
              <w:tcPr>
                <w:tcW w:w="0" w:type="auto"/>
                <w:gridSpan w:val="2"/>
                <w:tcBorders>
                  <w:top w:val="double" w:sz="6" w:space="0" w:color="000000"/>
                  <w:bottom w:val="single" w:sz="6" w:space="0" w:color="000000"/>
                </w:tcBorders>
                <w:tcMar>
                  <w:top w:w="113" w:type="dxa"/>
                  <w:left w:w="113" w:type="dxa"/>
                  <w:bottom w:w="113" w:type="dxa"/>
                  <w:right w:w="113" w:type="dxa"/>
                </w:tcMar>
                <w:vAlign w:val="center"/>
                <w:hideMark/>
              </w:tcPr>
            </w:tcPrChange>
          </w:tcPr>
          <w:p w:rsidR="00D45305" w:rsidRDefault="00D45305">
            <w:pPr>
              <w:jc w:val="center"/>
              <w:rPr>
                <w:ins w:id="865" w:author="Caspar Addyman" w:date="2018-02-27T11:52:00Z"/>
                <w:i/>
                <w:iCs/>
              </w:rPr>
            </w:pPr>
            <w:ins w:id="866" w:author="Caspar Addyman" w:date="2018-02-27T11:52:00Z">
              <w:r>
                <w:rPr>
                  <w:i/>
                  <w:iCs/>
                </w:rPr>
                <w:t>Smiles Groups</w:t>
              </w:r>
            </w:ins>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Change w:id="867" w:author="Caspar Addyman" w:date="2018-02-27T11:59:00Z">
              <w:tcPr>
                <w:tcW w:w="0" w:type="auto"/>
                <w:gridSpan w:val="3"/>
                <w:tcBorders>
                  <w:top w:val="double" w:sz="6" w:space="0" w:color="000000"/>
                  <w:bottom w:val="single" w:sz="6" w:space="0" w:color="000000"/>
                </w:tcBorders>
                <w:tcMar>
                  <w:top w:w="113" w:type="dxa"/>
                  <w:left w:w="113" w:type="dxa"/>
                  <w:bottom w:w="113" w:type="dxa"/>
                  <w:right w:w="113" w:type="dxa"/>
                </w:tcMar>
                <w:vAlign w:val="center"/>
                <w:hideMark/>
              </w:tcPr>
            </w:tcPrChange>
          </w:tcPr>
          <w:p w:rsidR="00D45305" w:rsidRDefault="00D45305">
            <w:pPr>
              <w:jc w:val="center"/>
              <w:rPr>
                <w:ins w:id="868" w:author="Caspar Addyman" w:date="2018-02-27T11:52:00Z"/>
                <w:i/>
                <w:iCs/>
              </w:rPr>
            </w:pPr>
            <w:ins w:id="869" w:author="Caspar Addyman" w:date="2018-02-27T11:52:00Z">
              <w:r>
                <w:rPr>
                  <w:i/>
                  <w:iCs/>
                </w:rPr>
                <w:t>Smiles Pairs</w:t>
              </w:r>
            </w:ins>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Change w:id="870" w:author="Caspar Addyman" w:date="2018-02-27T11:59:00Z">
              <w:tcPr>
                <w:tcW w:w="0" w:type="auto"/>
                <w:tcBorders>
                  <w:top w:val="double" w:sz="6" w:space="0" w:color="000000"/>
                  <w:bottom w:val="single" w:sz="6" w:space="0" w:color="000000"/>
                </w:tcBorders>
                <w:tcMar>
                  <w:top w:w="113" w:type="dxa"/>
                  <w:left w:w="113" w:type="dxa"/>
                  <w:bottom w:w="113" w:type="dxa"/>
                  <w:right w:w="113" w:type="dxa"/>
                </w:tcMar>
                <w:vAlign w:val="center"/>
                <w:hideMark/>
              </w:tcPr>
            </w:tcPrChange>
          </w:tcPr>
          <w:p w:rsidR="00D45305" w:rsidRDefault="00D45305">
            <w:pPr>
              <w:jc w:val="center"/>
              <w:rPr>
                <w:ins w:id="871" w:author="Caspar Addyman" w:date="2018-02-27T11:52:00Z"/>
                <w:i/>
                <w:iCs/>
              </w:rPr>
            </w:pPr>
            <w:ins w:id="872" w:author="Caspar Addyman" w:date="2018-02-27T11:52:00Z">
              <w:r>
                <w:rPr>
                  <w:i/>
                  <w:iCs/>
                </w:rPr>
                <w:t>Smiles Indiv</w:t>
              </w:r>
            </w:ins>
          </w:p>
        </w:tc>
      </w:tr>
      <w:tr w:rsidR="00D45305" w:rsidTr="00D45305">
        <w:trPr>
          <w:trHeight w:val="877"/>
          <w:ins w:id="873" w:author="Caspar Addyman" w:date="2018-02-27T11:52:00Z"/>
        </w:trPr>
        <w:tc>
          <w:tcPr>
            <w:tcW w:w="1710" w:type="dxa"/>
            <w:vAlign w:val="center"/>
            <w:hideMark/>
            <w:tcPrChange w:id="874" w:author="Caspar Addyman" w:date="2018-02-27T11:59:00Z">
              <w:tcPr>
                <w:tcW w:w="0" w:type="auto"/>
                <w:gridSpan w:val="2"/>
                <w:vAlign w:val="center"/>
                <w:hideMark/>
              </w:tcPr>
            </w:tcPrChange>
          </w:tcPr>
          <w:p w:rsidR="00D45305" w:rsidRDefault="00D45305">
            <w:pPr>
              <w:rPr>
                <w:ins w:id="875" w:author="Caspar Addyman" w:date="2018-02-27T11:52:00Z"/>
                <w:i/>
                <w:iCs/>
              </w:rPr>
            </w:pPr>
            <w:ins w:id="876" w:author="Caspar Addyman" w:date="2018-02-27T11:52:00Z">
              <w:r>
                <w:rPr>
                  <w:i/>
                  <w:iCs/>
                </w:rPr>
                <w:t>AGE MONTHS</w:t>
              </w:r>
            </w:ins>
          </w:p>
        </w:tc>
        <w:tc>
          <w:tcPr>
            <w:tcW w:w="966" w:type="dxa"/>
            <w:tcMar>
              <w:top w:w="113" w:type="dxa"/>
              <w:left w:w="113" w:type="dxa"/>
              <w:bottom w:w="113" w:type="dxa"/>
              <w:right w:w="113" w:type="dxa"/>
            </w:tcMar>
            <w:vAlign w:val="center"/>
            <w:hideMark/>
            <w:tcPrChange w:id="877"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878" w:author="Caspar Addyman" w:date="2018-02-27T11:52:00Z"/>
                <w:color w:val="999999"/>
              </w:rPr>
            </w:pPr>
            <w:ins w:id="879" w:author="Caspar Addyman" w:date="2018-02-27T11:52:00Z">
              <w:r>
                <w:rPr>
                  <w:color w:val="999999"/>
                </w:rPr>
                <w:t>0.163</w:t>
              </w:r>
              <w:r>
                <w:rPr>
                  <w:color w:val="999999"/>
                </w:rPr>
                <w:br/>
              </w:r>
              <w:r>
                <w:rPr>
                  <w:rStyle w:val="pval"/>
                  <w:i/>
                  <w:iCs/>
                  <w:color w:val="999999"/>
                </w:rPr>
                <w:t>(.492)</w:t>
              </w:r>
            </w:ins>
          </w:p>
        </w:tc>
        <w:tc>
          <w:tcPr>
            <w:tcW w:w="0" w:type="auto"/>
            <w:tcMar>
              <w:top w:w="113" w:type="dxa"/>
              <w:left w:w="113" w:type="dxa"/>
              <w:bottom w:w="113" w:type="dxa"/>
              <w:right w:w="113" w:type="dxa"/>
            </w:tcMar>
            <w:vAlign w:val="center"/>
            <w:hideMark/>
            <w:tcPrChange w:id="880"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881" w:author="Caspar Addyman" w:date="2018-02-27T11:52:00Z"/>
                <w:color w:val="999999"/>
              </w:rPr>
            </w:pPr>
            <w:ins w:id="882" w:author="Caspar Addyman" w:date="2018-02-27T11:52:00Z">
              <w:r>
                <w:rPr>
                  <w:color w:val="999999"/>
                </w:rPr>
                <w:t>-0.010</w:t>
              </w:r>
              <w:r>
                <w:rPr>
                  <w:color w:val="999999"/>
                </w:rPr>
                <w:br/>
              </w:r>
              <w:r>
                <w:rPr>
                  <w:rStyle w:val="pval"/>
                  <w:i/>
                  <w:iCs/>
                  <w:color w:val="999999"/>
                </w:rPr>
                <w:t>(.968)</w:t>
              </w:r>
            </w:ins>
          </w:p>
        </w:tc>
        <w:tc>
          <w:tcPr>
            <w:tcW w:w="0" w:type="auto"/>
            <w:tcMar>
              <w:top w:w="113" w:type="dxa"/>
              <w:left w:w="113" w:type="dxa"/>
              <w:bottom w:w="113" w:type="dxa"/>
              <w:right w:w="113" w:type="dxa"/>
            </w:tcMar>
            <w:vAlign w:val="center"/>
            <w:hideMark/>
            <w:tcPrChange w:id="883"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884" w:author="Caspar Addyman" w:date="2018-02-27T11:52:00Z"/>
                <w:color w:val="999999"/>
              </w:rPr>
            </w:pPr>
            <w:ins w:id="885" w:author="Caspar Addyman" w:date="2018-02-27T11:52:00Z">
              <w:r>
                <w:rPr>
                  <w:color w:val="999999"/>
                </w:rPr>
                <w:t>-0.206</w:t>
              </w:r>
              <w:r>
                <w:rPr>
                  <w:color w:val="999999"/>
                </w:rPr>
                <w:br/>
              </w:r>
              <w:r>
                <w:rPr>
                  <w:rStyle w:val="pval"/>
                  <w:i/>
                  <w:iCs/>
                  <w:color w:val="999999"/>
                </w:rPr>
                <w:t>(.385)</w:t>
              </w:r>
            </w:ins>
          </w:p>
        </w:tc>
        <w:tc>
          <w:tcPr>
            <w:tcW w:w="0" w:type="auto"/>
            <w:tcMar>
              <w:top w:w="113" w:type="dxa"/>
              <w:left w:w="113" w:type="dxa"/>
              <w:bottom w:w="113" w:type="dxa"/>
              <w:right w:w="113" w:type="dxa"/>
            </w:tcMar>
            <w:vAlign w:val="center"/>
            <w:hideMark/>
            <w:tcPrChange w:id="886"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887" w:author="Caspar Addyman" w:date="2018-02-27T11:52:00Z"/>
                <w:color w:val="999999"/>
              </w:rPr>
            </w:pPr>
            <w:ins w:id="888" w:author="Caspar Addyman" w:date="2018-02-27T11:52:00Z">
              <w:r>
                <w:rPr>
                  <w:color w:val="999999"/>
                </w:rPr>
                <w:t>0.088</w:t>
              </w:r>
              <w:r>
                <w:rPr>
                  <w:color w:val="999999"/>
                </w:rPr>
                <w:br/>
              </w:r>
              <w:r>
                <w:rPr>
                  <w:rStyle w:val="pval"/>
                  <w:i/>
                  <w:iCs/>
                  <w:color w:val="999999"/>
                </w:rPr>
                <w:t>(.713)</w:t>
              </w:r>
            </w:ins>
          </w:p>
        </w:tc>
        <w:tc>
          <w:tcPr>
            <w:tcW w:w="0" w:type="auto"/>
            <w:tcMar>
              <w:top w:w="113" w:type="dxa"/>
              <w:left w:w="113" w:type="dxa"/>
              <w:bottom w:w="113" w:type="dxa"/>
              <w:right w:w="113" w:type="dxa"/>
            </w:tcMar>
            <w:vAlign w:val="center"/>
            <w:hideMark/>
            <w:tcPrChange w:id="889" w:author="Caspar Addyman" w:date="2018-02-27T11:59:00Z">
              <w:tcPr>
                <w:tcW w:w="0" w:type="auto"/>
                <w:tcMar>
                  <w:top w:w="113" w:type="dxa"/>
                  <w:left w:w="113" w:type="dxa"/>
                  <w:bottom w:w="113" w:type="dxa"/>
                  <w:right w:w="113" w:type="dxa"/>
                </w:tcMar>
                <w:vAlign w:val="center"/>
                <w:hideMark/>
              </w:tcPr>
            </w:tcPrChange>
          </w:tcPr>
          <w:p w:rsidR="00D45305" w:rsidRDefault="00D45305">
            <w:pPr>
              <w:jc w:val="center"/>
              <w:rPr>
                <w:ins w:id="890" w:author="Caspar Addyman" w:date="2018-02-27T11:52:00Z"/>
                <w:color w:val="999999"/>
              </w:rPr>
            </w:pPr>
            <w:ins w:id="891" w:author="Caspar Addyman" w:date="2018-02-27T11:52:00Z">
              <w:r>
                <w:rPr>
                  <w:color w:val="999999"/>
                </w:rPr>
                <w:t>0.300</w:t>
              </w:r>
              <w:r>
                <w:rPr>
                  <w:color w:val="999999"/>
                </w:rPr>
                <w:br/>
              </w:r>
              <w:r>
                <w:rPr>
                  <w:rStyle w:val="pval"/>
                  <w:i/>
                  <w:iCs/>
                  <w:color w:val="999999"/>
                </w:rPr>
                <w:t>(.198)</w:t>
              </w:r>
            </w:ins>
          </w:p>
        </w:tc>
        <w:tc>
          <w:tcPr>
            <w:tcW w:w="0" w:type="auto"/>
            <w:tcMar>
              <w:top w:w="113" w:type="dxa"/>
              <w:left w:w="113" w:type="dxa"/>
              <w:bottom w:w="113" w:type="dxa"/>
              <w:right w:w="113" w:type="dxa"/>
            </w:tcMar>
            <w:vAlign w:val="center"/>
            <w:hideMark/>
            <w:tcPrChange w:id="892"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893" w:author="Caspar Addyman" w:date="2018-02-27T11:52:00Z"/>
                <w:color w:val="999999"/>
              </w:rPr>
            </w:pPr>
            <w:ins w:id="894" w:author="Caspar Addyman" w:date="2018-02-27T11:52:00Z">
              <w:r>
                <w:rPr>
                  <w:color w:val="999999"/>
                </w:rPr>
                <w:t>0.063</w:t>
              </w:r>
              <w:r>
                <w:rPr>
                  <w:color w:val="999999"/>
                </w:rPr>
                <w:br/>
              </w:r>
              <w:r>
                <w:rPr>
                  <w:rStyle w:val="pval"/>
                  <w:i/>
                  <w:iCs/>
                  <w:color w:val="999999"/>
                </w:rPr>
                <w:t>(.791)</w:t>
              </w:r>
            </w:ins>
          </w:p>
        </w:tc>
      </w:tr>
      <w:tr w:rsidR="00D45305" w:rsidTr="00D45305">
        <w:trPr>
          <w:ins w:id="895" w:author="Caspar Addyman" w:date="2018-02-27T11:52:00Z"/>
        </w:trPr>
        <w:tc>
          <w:tcPr>
            <w:tcW w:w="1710" w:type="dxa"/>
            <w:vAlign w:val="center"/>
            <w:hideMark/>
            <w:tcPrChange w:id="896" w:author="Caspar Addyman" w:date="2018-02-27T11:59:00Z">
              <w:tcPr>
                <w:tcW w:w="0" w:type="auto"/>
                <w:vAlign w:val="center"/>
                <w:hideMark/>
              </w:tcPr>
            </w:tcPrChange>
          </w:tcPr>
          <w:p w:rsidR="00D45305" w:rsidRDefault="00D45305">
            <w:pPr>
              <w:rPr>
                <w:ins w:id="897" w:author="Caspar Addyman" w:date="2018-02-27T11:52:00Z"/>
                <w:i/>
                <w:iCs/>
              </w:rPr>
            </w:pPr>
            <w:ins w:id="898" w:author="Caspar Addyman" w:date="2018-02-27T11:52:00Z">
              <w:r>
                <w:rPr>
                  <w:i/>
                  <w:iCs/>
                </w:rPr>
                <w:t>Laughs Groups</w:t>
              </w:r>
            </w:ins>
          </w:p>
        </w:tc>
        <w:tc>
          <w:tcPr>
            <w:tcW w:w="966" w:type="dxa"/>
            <w:tcMar>
              <w:top w:w="113" w:type="dxa"/>
              <w:left w:w="113" w:type="dxa"/>
              <w:bottom w:w="113" w:type="dxa"/>
              <w:right w:w="113" w:type="dxa"/>
            </w:tcMar>
            <w:vAlign w:val="center"/>
            <w:hideMark/>
            <w:tcPrChange w:id="899"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00" w:author="Caspar Addyman" w:date="2018-02-27T11:52:00Z"/>
              </w:rPr>
            </w:pPr>
            <w:ins w:id="901" w:author="Caspar Addyman" w:date="2018-02-27T11:52:00Z">
              <w:r>
                <w:t> </w:t>
              </w:r>
            </w:ins>
          </w:p>
        </w:tc>
        <w:tc>
          <w:tcPr>
            <w:tcW w:w="0" w:type="auto"/>
            <w:tcMar>
              <w:top w:w="113" w:type="dxa"/>
              <w:left w:w="113" w:type="dxa"/>
              <w:bottom w:w="113" w:type="dxa"/>
              <w:right w:w="113" w:type="dxa"/>
            </w:tcMar>
            <w:vAlign w:val="center"/>
            <w:hideMark/>
            <w:tcPrChange w:id="902"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03" w:author="Caspar Addyman" w:date="2018-02-27T11:52:00Z"/>
                <w:color w:val="999999"/>
              </w:rPr>
            </w:pPr>
            <w:ins w:id="904" w:author="Caspar Addyman" w:date="2018-02-27T11:52:00Z">
              <w:r>
                <w:rPr>
                  <w:color w:val="999999"/>
                </w:rPr>
                <w:t>0.431</w:t>
              </w:r>
              <w:r>
                <w:rPr>
                  <w:color w:val="999999"/>
                </w:rPr>
                <w:br/>
              </w:r>
              <w:r>
                <w:rPr>
                  <w:rStyle w:val="pval"/>
                  <w:i/>
                  <w:iCs/>
                  <w:color w:val="999999"/>
                </w:rPr>
                <w:t>(.058)</w:t>
              </w:r>
            </w:ins>
          </w:p>
        </w:tc>
        <w:tc>
          <w:tcPr>
            <w:tcW w:w="0" w:type="auto"/>
            <w:tcMar>
              <w:top w:w="113" w:type="dxa"/>
              <w:left w:w="113" w:type="dxa"/>
              <w:bottom w:w="113" w:type="dxa"/>
              <w:right w:w="113" w:type="dxa"/>
            </w:tcMar>
            <w:vAlign w:val="center"/>
            <w:hideMark/>
            <w:tcPrChange w:id="905"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06" w:author="Caspar Addyman" w:date="2018-02-27T11:52:00Z"/>
                <w:color w:val="999999"/>
              </w:rPr>
            </w:pPr>
            <w:ins w:id="907" w:author="Caspar Addyman" w:date="2018-02-27T11:52:00Z">
              <w:r>
                <w:rPr>
                  <w:color w:val="999999"/>
                </w:rPr>
                <w:t>0.268</w:t>
              </w:r>
              <w:r>
                <w:rPr>
                  <w:color w:val="999999"/>
                </w:rPr>
                <w:br/>
              </w:r>
              <w:r>
                <w:rPr>
                  <w:rStyle w:val="pval"/>
                  <w:i/>
                  <w:iCs/>
                  <w:color w:val="999999"/>
                </w:rPr>
                <w:t>(.253)</w:t>
              </w:r>
            </w:ins>
          </w:p>
        </w:tc>
        <w:tc>
          <w:tcPr>
            <w:tcW w:w="0" w:type="auto"/>
            <w:tcMar>
              <w:top w:w="113" w:type="dxa"/>
              <w:left w:w="113" w:type="dxa"/>
              <w:bottom w:w="113" w:type="dxa"/>
              <w:right w:w="113" w:type="dxa"/>
            </w:tcMar>
            <w:vAlign w:val="center"/>
            <w:hideMark/>
            <w:tcPrChange w:id="908" w:author="Caspar Addyman" w:date="2018-02-27T11:59:00Z">
              <w:tcPr>
                <w:tcW w:w="0" w:type="auto"/>
                <w:gridSpan w:val="2"/>
                <w:tcMar>
                  <w:top w:w="113" w:type="dxa"/>
                  <w:left w:w="113" w:type="dxa"/>
                  <w:bottom w:w="113" w:type="dxa"/>
                  <w:right w:w="113" w:type="dxa"/>
                </w:tcMar>
                <w:vAlign w:val="center"/>
                <w:hideMark/>
              </w:tcPr>
            </w:tcPrChange>
          </w:tcPr>
          <w:p w:rsidR="00D45305" w:rsidRPr="00D45305" w:rsidRDefault="00D45305">
            <w:pPr>
              <w:jc w:val="center"/>
              <w:rPr>
                <w:ins w:id="909" w:author="Caspar Addyman" w:date="2018-02-27T11:52:00Z"/>
                <w:b/>
                <w:rPrChange w:id="910" w:author="Caspar Addyman" w:date="2018-02-27T11:58:00Z">
                  <w:rPr>
                    <w:ins w:id="911" w:author="Caspar Addyman" w:date="2018-02-27T11:52:00Z"/>
                  </w:rPr>
                </w:rPrChange>
              </w:rPr>
            </w:pPr>
            <w:ins w:id="912" w:author="Caspar Addyman" w:date="2018-02-27T11:52:00Z">
              <w:r w:rsidRPr="00D45305">
                <w:rPr>
                  <w:b/>
                  <w:rPrChange w:id="913" w:author="Caspar Addyman" w:date="2018-02-27T11:58:00Z">
                    <w:rPr/>
                  </w:rPrChange>
                </w:rPr>
                <w:t>0.586</w:t>
              </w:r>
            </w:ins>
            <w:ins w:id="914" w:author="Caspar Addyman" w:date="2018-02-27T11:58:00Z">
              <w:r>
                <w:rPr>
                  <w:b/>
                </w:rPr>
                <w:t>**</w:t>
              </w:r>
            </w:ins>
            <w:ins w:id="915" w:author="Caspar Addyman" w:date="2018-02-27T11:52:00Z">
              <w:r w:rsidRPr="00D45305">
                <w:rPr>
                  <w:b/>
                  <w:rPrChange w:id="916" w:author="Caspar Addyman" w:date="2018-02-27T11:58:00Z">
                    <w:rPr/>
                  </w:rPrChange>
                </w:rPr>
                <w:br/>
              </w:r>
              <w:r w:rsidRPr="00D45305">
                <w:rPr>
                  <w:rStyle w:val="pval"/>
                  <w:b/>
                  <w:i/>
                  <w:iCs/>
                  <w:rPrChange w:id="917" w:author="Caspar Addyman" w:date="2018-02-27T11:58:00Z">
                    <w:rPr>
                      <w:rStyle w:val="pval"/>
                      <w:i/>
                      <w:iCs/>
                    </w:rPr>
                  </w:rPrChange>
                </w:rPr>
                <w:t>(.007)</w:t>
              </w:r>
            </w:ins>
          </w:p>
        </w:tc>
        <w:tc>
          <w:tcPr>
            <w:tcW w:w="0" w:type="auto"/>
            <w:tcMar>
              <w:top w:w="113" w:type="dxa"/>
              <w:left w:w="113" w:type="dxa"/>
              <w:bottom w:w="113" w:type="dxa"/>
              <w:right w:w="113" w:type="dxa"/>
            </w:tcMar>
            <w:vAlign w:val="center"/>
            <w:hideMark/>
            <w:tcPrChange w:id="918" w:author="Caspar Addyman" w:date="2018-02-27T11:59:00Z">
              <w:tcPr>
                <w:tcW w:w="0" w:type="auto"/>
                <w:gridSpan w:val="3"/>
                <w:tcMar>
                  <w:top w:w="113" w:type="dxa"/>
                  <w:left w:w="113" w:type="dxa"/>
                  <w:bottom w:w="113" w:type="dxa"/>
                  <w:right w:w="113" w:type="dxa"/>
                </w:tcMar>
                <w:vAlign w:val="center"/>
                <w:hideMark/>
              </w:tcPr>
            </w:tcPrChange>
          </w:tcPr>
          <w:p w:rsidR="00D45305" w:rsidRPr="00D45305" w:rsidRDefault="00D45305">
            <w:pPr>
              <w:jc w:val="center"/>
              <w:rPr>
                <w:ins w:id="919" w:author="Caspar Addyman" w:date="2018-02-27T11:52:00Z"/>
                <w:b/>
                <w:rPrChange w:id="920" w:author="Caspar Addyman" w:date="2018-02-27T11:58:00Z">
                  <w:rPr>
                    <w:ins w:id="921" w:author="Caspar Addyman" w:date="2018-02-27T11:52:00Z"/>
                  </w:rPr>
                </w:rPrChange>
              </w:rPr>
            </w:pPr>
            <w:ins w:id="922" w:author="Caspar Addyman" w:date="2018-02-27T11:52:00Z">
              <w:r w:rsidRPr="00D45305">
                <w:rPr>
                  <w:b/>
                  <w:rPrChange w:id="923" w:author="Caspar Addyman" w:date="2018-02-27T11:58:00Z">
                    <w:rPr/>
                  </w:rPrChange>
                </w:rPr>
                <w:t>0.615</w:t>
              </w:r>
            </w:ins>
            <w:ins w:id="924" w:author="Caspar Addyman" w:date="2018-02-27T11:58:00Z">
              <w:r>
                <w:rPr>
                  <w:b/>
                </w:rPr>
                <w:t>*</w:t>
              </w:r>
            </w:ins>
            <w:ins w:id="925" w:author="Caspar Addyman" w:date="2018-02-27T11:52:00Z">
              <w:r w:rsidRPr="00D45305">
                <w:rPr>
                  <w:b/>
                  <w:rPrChange w:id="926" w:author="Caspar Addyman" w:date="2018-02-27T11:58:00Z">
                    <w:rPr/>
                  </w:rPrChange>
                </w:rPr>
                <w:br/>
              </w:r>
              <w:r w:rsidRPr="00D45305">
                <w:rPr>
                  <w:rStyle w:val="pval"/>
                  <w:b/>
                  <w:i/>
                  <w:iCs/>
                  <w:rPrChange w:id="927" w:author="Caspar Addyman" w:date="2018-02-27T11:58:00Z">
                    <w:rPr>
                      <w:rStyle w:val="pval"/>
                      <w:i/>
                      <w:iCs/>
                    </w:rPr>
                  </w:rPrChange>
                </w:rPr>
                <w:t>(.004)</w:t>
              </w:r>
            </w:ins>
          </w:p>
        </w:tc>
        <w:tc>
          <w:tcPr>
            <w:tcW w:w="0" w:type="auto"/>
            <w:tcMar>
              <w:top w:w="113" w:type="dxa"/>
              <w:left w:w="113" w:type="dxa"/>
              <w:bottom w:w="113" w:type="dxa"/>
              <w:right w:w="113" w:type="dxa"/>
            </w:tcMar>
            <w:vAlign w:val="center"/>
            <w:hideMark/>
            <w:tcPrChange w:id="928" w:author="Caspar Addyman" w:date="2018-02-27T11:59:00Z">
              <w:tcPr>
                <w:tcW w:w="0" w:type="auto"/>
                <w:tcMar>
                  <w:top w:w="113" w:type="dxa"/>
                  <w:left w:w="113" w:type="dxa"/>
                  <w:bottom w:w="113" w:type="dxa"/>
                  <w:right w:w="113" w:type="dxa"/>
                </w:tcMar>
                <w:vAlign w:val="center"/>
                <w:hideMark/>
              </w:tcPr>
            </w:tcPrChange>
          </w:tcPr>
          <w:p w:rsidR="00D45305" w:rsidRDefault="00D45305">
            <w:pPr>
              <w:jc w:val="center"/>
              <w:rPr>
                <w:ins w:id="929" w:author="Caspar Addyman" w:date="2018-02-27T11:52:00Z"/>
                <w:color w:val="999999"/>
              </w:rPr>
            </w:pPr>
            <w:ins w:id="930" w:author="Caspar Addyman" w:date="2018-02-27T11:52:00Z">
              <w:r>
                <w:rPr>
                  <w:color w:val="999999"/>
                </w:rPr>
                <w:t>0.007</w:t>
              </w:r>
              <w:r>
                <w:rPr>
                  <w:color w:val="999999"/>
                </w:rPr>
                <w:br/>
              </w:r>
              <w:r>
                <w:rPr>
                  <w:rStyle w:val="pval"/>
                  <w:i/>
                  <w:iCs/>
                  <w:color w:val="999999"/>
                </w:rPr>
                <w:t>(.977)</w:t>
              </w:r>
            </w:ins>
          </w:p>
        </w:tc>
      </w:tr>
      <w:tr w:rsidR="00D45305" w:rsidTr="00D45305">
        <w:trPr>
          <w:ins w:id="931" w:author="Caspar Addyman" w:date="2018-02-27T11:52:00Z"/>
        </w:trPr>
        <w:tc>
          <w:tcPr>
            <w:tcW w:w="1710" w:type="dxa"/>
            <w:vAlign w:val="center"/>
            <w:hideMark/>
            <w:tcPrChange w:id="932" w:author="Caspar Addyman" w:date="2018-02-27T11:59:00Z">
              <w:tcPr>
                <w:tcW w:w="0" w:type="auto"/>
                <w:vAlign w:val="center"/>
                <w:hideMark/>
              </w:tcPr>
            </w:tcPrChange>
          </w:tcPr>
          <w:p w:rsidR="00D45305" w:rsidRDefault="00D45305">
            <w:pPr>
              <w:rPr>
                <w:ins w:id="933" w:author="Caspar Addyman" w:date="2018-02-27T11:52:00Z"/>
                <w:i/>
                <w:iCs/>
              </w:rPr>
            </w:pPr>
            <w:ins w:id="934" w:author="Caspar Addyman" w:date="2018-02-27T11:52:00Z">
              <w:r>
                <w:rPr>
                  <w:i/>
                  <w:iCs/>
                </w:rPr>
                <w:t>Laughs Pairs</w:t>
              </w:r>
            </w:ins>
          </w:p>
        </w:tc>
        <w:tc>
          <w:tcPr>
            <w:tcW w:w="966" w:type="dxa"/>
            <w:tcMar>
              <w:top w:w="113" w:type="dxa"/>
              <w:left w:w="113" w:type="dxa"/>
              <w:bottom w:w="113" w:type="dxa"/>
              <w:right w:w="113" w:type="dxa"/>
            </w:tcMar>
            <w:vAlign w:val="center"/>
            <w:tcPrChange w:id="935"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936" w:author="Caspar Addyman" w:date="2018-02-27T11:52:00Z"/>
                <w:color w:val="999999"/>
              </w:rPr>
            </w:pPr>
          </w:p>
        </w:tc>
        <w:tc>
          <w:tcPr>
            <w:tcW w:w="0" w:type="auto"/>
            <w:tcMar>
              <w:top w:w="113" w:type="dxa"/>
              <w:left w:w="113" w:type="dxa"/>
              <w:bottom w:w="113" w:type="dxa"/>
              <w:right w:w="113" w:type="dxa"/>
            </w:tcMar>
            <w:vAlign w:val="center"/>
            <w:hideMark/>
            <w:tcPrChange w:id="937"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38" w:author="Caspar Addyman" w:date="2018-02-27T11:52:00Z"/>
              </w:rPr>
            </w:pPr>
            <w:ins w:id="939" w:author="Caspar Addyman" w:date="2018-02-27T11:52:00Z">
              <w:r>
                <w:t> </w:t>
              </w:r>
            </w:ins>
          </w:p>
        </w:tc>
        <w:tc>
          <w:tcPr>
            <w:tcW w:w="0" w:type="auto"/>
            <w:tcMar>
              <w:top w:w="113" w:type="dxa"/>
              <w:left w:w="113" w:type="dxa"/>
              <w:bottom w:w="113" w:type="dxa"/>
              <w:right w:w="113" w:type="dxa"/>
            </w:tcMar>
            <w:vAlign w:val="center"/>
            <w:hideMark/>
            <w:tcPrChange w:id="940"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41" w:author="Caspar Addyman" w:date="2018-02-27T11:52:00Z"/>
                <w:color w:val="999999"/>
              </w:rPr>
            </w:pPr>
            <w:ins w:id="942" w:author="Caspar Addyman" w:date="2018-02-27T11:52:00Z">
              <w:r>
                <w:rPr>
                  <w:color w:val="999999"/>
                </w:rPr>
                <w:t>0.347</w:t>
              </w:r>
              <w:r>
                <w:rPr>
                  <w:color w:val="999999"/>
                </w:rPr>
                <w:br/>
              </w:r>
              <w:r>
                <w:rPr>
                  <w:rStyle w:val="pval"/>
                  <w:i/>
                  <w:iCs/>
                  <w:color w:val="999999"/>
                </w:rPr>
                <w:t>(.133)</w:t>
              </w:r>
            </w:ins>
          </w:p>
        </w:tc>
        <w:tc>
          <w:tcPr>
            <w:tcW w:w="0" w:type="auto"/>
            <w:tcMar>
              <w:top w:w="113" w:type="dxa"/>
              <w:left w:w="113" w:type="dxa"/>
              <w:bottom w:w="113" w:type="dxa"/>
              <w:right w:w="113" w:type="dxa"/>
            </w:tcMar>
            <w:vAlign w:val="center"/>
            <w:hideMark/>
            <w:tcPrChange w:id="943"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44" w:author="Caspar Addyman" w:date="2018-02-27T11:52:00Z"/>
                <w:color w:val="999999"/>
              </w:rPr>
            </w:pPr>
            <w:ins w:id="945" w:author="Caspar Addyman" w:date="2018-02-27T11:52:00Z">
              <w:r>
                <w:rPr>
                  <w:color w:val="999999"/>
                </w:rPr>
                <w:t>0.361</w:t>
              </w:r>
              <w:r>
                <w:rPr>
                  <w:color w:val="999999"/>
                </w:rPr>
                <w:br/>
              </w:r>
              <w:r>
                <w:rPr>
                  <w:rStyle w:val="pval"/>
                  <w:i/>
                  <w:iCs/>
                  <w:color w:val="999999"/>
                </w:rPr>
                <w:t>(.118)</w:t>
              </w:r>
            </w:ins>
          </w:p>
        </w:tc>
        <w:tc>
          <w:tcPr>
            <w:tcW w:w="0" w:type="auto"/>
            <w:tcMar>
              <w:top w:w="113" w:type="dxa"/>
              <w:left w:w="113" w:type="dxa"/>
              <w:bottom w:w="113" w:type="dxa"/>
              <w:right w:w="113" w:type="dxa"/>
            </w:tcMar>
            <w:vAlign w:val="center"/>
            <w:hideMark/>
            <w:tcPrChange w:id="946" w:author="Caspar Addyman" w:date="2018-02-27T11:59:00Z">
              <w:tcPr>
                <w:tcW w:w="0" w:type="auto"/>
                <w:gridSpan w:val="3"/>
                <w:tcMar>
                  <w:top w:w="113" w:type="dxa"/>
                  <w:left w:w="113" w:type="dxa"/>
                  <w:bottom w:w="113" w:type="dxa"/>
                  <w:right w:w="113" w:type="dxa"/>
                </w:tcMar>
                <w:vAlign w:val="center"/>
                <w:hideMark/>
              </w:tcPr>
            </w:tcPrChange>
          </w:tcPr>
          <w:p w:rsidR="00D45305" w:rsidRPr="00D45305" w:rsidRDefault="00D45305">
            <w:pPr>
              <w:jc w:val="center"/>
              <w:rPr>
                <w:ins w:id="947" w:author="Caspar Addyman" w:date="2018-02-27T11:52:00Z"/>
                <w:b/>
                <w:rPrChange w:id="948" w:author="Caspar Addyman" w:date="2018-02-27T11:58:00Z">
                  <w:rPr>
                    <w:ins w:id="949" w:author="Caspar Addyman" w:date="2018-02-27T11:52:00Z"/>
                  </w:rPr>
                </w:rPrChange>
              </w:rPr>
            </w:pPr>
            <w:ins w:id="950" w:author="Caspar Addyman" w:date="2018-02-27T11:52:00Z">
              <w:r w:rsidRPr="00D45305">
                <w:rPr>
                  <w:b/>
                  <w:rPrChange w:id="951" w:author="Caspar Addyman" w:date="2018-02-27T11:58:00Z">
                    <w:rPr/>
                  </w:rPrChange>
                </w:rPr>
                <w:t>0.529</w:t>
              </w:r>
            </w:ins>
            <w:ins w:id="952" w:author="Caspar Addyman" w:date="2018-02-27T11:58:00Z">
              <w:r>
                <w:rPr>
                  <w:b/>
                </w:rPr>
                <w:t>*</w:t>
              </w:r>
            </w:ins>
            <w:ins w:id="953" w:author="Caspar Addyman" w:date="2018-02-27T11:52:00Z">
              <w:r w:rsidRPr="00D45305">
                <w:rPr>
                  <w:b/>
                  <w:rPrChange w:id="954" w:author="Caspar Addyman" w:date="2018-02-27T11:58:00Z">
                    <w:rPr/>
                  </w:rPrChange>
                </w:rPr>
                <w:br/>
              </w:r>
              <w:r w:rsidRPr="00D45305">
                <w:rPr>
                  <w:rStyle w:val="pval"/>
                  <w:b/>
                  <w:i/>
                  <w:iCs/>
                  <w:rPrChange w:id="955" w:author="Caspar Addyman" w:date="2018-02-27T11:58:00Z">
                    <w:rPr>
                      <w:rStyle w:val="pval"/>
                      <w:i/>
                      <w:iCs/>
                    </w:rPr>
                  </w:rPrChange>
                </w:rPr>
                <w:t>(.016)</w:t>
              </w:r>
            </w:ins>
          </w:p>
        </w:tc>
        <w:tc>
          <w:tcPr>
            <w:tcW w:w="0" w:type="auto"/>
            <w:tcMar>
              <w:top w:w="113" w:type="dxa"/>
              <w:left w:w="113" w:type="dxa"/>
              <w:bottom w:w="113" w:type="dxa"/>
              <w:right w:w="113" w:type="dxa"/>
            </w:tcMar>
            <w:vAlign w:val="center"/>
            <w:hideMark/>
            <w:tcPrChange w:id="956" w:author="Caspar Addyman" w:date="2018-02-27T11:59:00Z">
              <w:tcPr>
                <w:tcW w:w="0" w:type="auto"/>
                <w:tcMar>
                  <w:top w:w="113" w:type="dxa"/>
                  <w:left w:w="113" w:type="dxa"/>
                  <w:bottom w:w="113" w:type="dxa"/>
                  <w:right w:w="113" w:type="dxa"/>
                </w:tcMar>
                <w:vAlign w:val="center"/>
                <w:hideMark/>
              </w:tcPr>
            </w:tcPrChange>
          </w:tcPr>
          <w:p w:rsidR="00D45305" w:rsidRDefault="00D45305">
            <w:pPr>
              <w:jc w:val="center"/>
              <w:rPr>
                <w:ins w:id="957" w:author="Caspar Addyman" w:date="2018-02-27T11:52:00Z"/>
                <w:color w:val="999999"/>
              </w:rPr>
            </w:pPr>
            <w:ins w:id="958" w:author="Caspar Addyman" w:date="2018-02-27T11:52:00Z">
              <w:r>
                <w:rPr>
                  <w:color w:val="999999"/>
                </w:rPr>
                <w:t>-0.108</w:t>
              </w:r>
              <w:r>
                <w:rPr>
                  <w:color w:val="999999"/>
                </w:rPr>
                <w:br/>
              </w:r>
              <w:r>
                <w:rPr>
                  <w:rStyle w:val="pval"/>
                  <w:i/>
                  <w:iCs/>
                  <w:color w:val="999999"/>
                </w:rPr>
                <w:t>(.651)</w:t>
              </w:r>
            </w:ins>
          </w:p>
        </w:tc>
      </w:tr>
      <w:tr w:rsidR="00D45305" w:rsidTr="00D45305">
        <w:trPr>
          <w:ins w:id="959" w:author="Caspar Addyman" w:date="2018-02-27T11:52:00Z"/>
        </w:trPr>
        <w:tc>
          <w:tcPr>
            <w:tcW w:w="1710" w:type="dxa"/>
            <w:vAlign w:val="center"/>
            <w:hideMark/>
            <w:tcPrChange w:id="960" w:author="Caspar Addyman" w:date="2018-02-27T11:59:00Z">
              <w:tcPr>
                <w:tcW w:w="0" w:type="auto"/>
                <w:vAlign w:val="center"/>
                <w:hideMark/>
              </w:tcPr>
            </w:tcPrChange>
          </w:tcPr>
          <w:p w:rsidR="00D45305" w:rsidRDefault="00D45305">
            <w:pPr>
              <w:rPr>
                <w:ins w:id="961" w:author="Caspar Addyman" w:date="2018-02-27T11:52:00Z"/>
                <w:i/>
                <w:iCs/>
              </w:rPr>
            </w:pPr>
            <w:ins w:id="962" w:author="Caspar Addyman" w:date="2018-02-27T11:52:00Z">
              <w:r>
                <w:rPr>
                  <w:i/>
                  <w:iCs/>
                </w:rPr>
                <w:t>Laughs Indiv</w:t>
              </w:r>
            </w:ins>
          </w:p>
        </w:tc>
        <w:tc>
          <w:tcPr>
            <w:tcW w:w="966" w:type="dxa"/>
            <w:tcMar>
              <w:top w:w="113" w:type="dxa"/>
              <w:left w:w="113" w:type="dxa"/>
              <w:bottom w:w="113" w:type="dxa"/>
              <w:right w:w="113" w:type="dxa"/>
            </w:tcMar>
            <w:vAlign w:val="center"/>
            <w:tcPrChange w:id="963"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964" w:author="Caspar Addyman" w:date="2018-02-27T11:52:00Z"/>
                <w:color w:val="999999"/>
              </w:rPr>
            </w:pPr>
          </w:p>
        </w:tc>
        <w:tc>
          <w:tcPr>
            <w:tcW w:w="0" w:type="auto"/>
            <w:tcMar>
              <w:top w:w="113" w:type="dxa"/>
              <w:left w:w="113" w:type="dxa"/>
              <w:bottom w:w="113" w:type="dxa"/>
              <w:right w:w="113" w:type="dxa"/>
            </w:tcMar>
            <w:vAlign w:val="center"/>
            <w:tcPrChange w:id="965"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966" w:author="Caspar Addyman" w:date="2018-02-27T11:52:00Z"/>
                <w:color w:val="999999"/>
              </w:rPr>
            </w:pPr>
          </w:p>
        </w:tc>
        <w:tc>
          <w:tcPr>
            <w:tcW w:w="0" w:type="auto"/>
            <w:tcMar>
              <w:top w:w="113" w:type="dxa"/>
              <w:left w:w="113" w:type="dxa"/>
              <w:bottom w:w="113" w:type="dxa"/>
              <w:right w:w="113" w:type="dxa"/>
            </w:tcMar>
            <w:vAlign w:val="center"/>
            <w:hideMark/>
            <w:tcPrChange w:id="967"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68" w:author="Caspar Addyman" w:date="2018-02-27T11:52:00Z"/>
              </w:rPr>
            </w:pPr>
            <w:ins w:id="969" w:author="Caspar Addyman" w:date="2018-02-27T11:52:00Z">
              <w:r>
                <w:t> </w:t>
              </w:r>
            </w:ins>
          </w:p>
        </w:tc>
        <w:tc>
          <w:tcPr>
            <w:tcW w:w="0" w:type="auto"/>
            <w:tcMar>
              <w:top w:w="113" w:type="dxa"/>
              <w:left w:w="113" w:type="dxa"/>
              <w:bottom w:w="113" w:type="dxa"/>
              <w:right w:w="113" w:type="dxa"/>
            </w:tcMar>
            <w:vAlign w:val="center"/>
            <w:hideMark/>
            <w:tcPrChange w:id="970"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71" w:author="Caspar Addyman" w:date="2018-02-27T11:52:00Z"/>
                <w:color w:val="999999"/>
              </w:rPr>
            </w:pPr>
            <w:ins w:id="972" w:author="Caspar Addyman" w:date="2018-02-27T11:52:00Z">
              <w:r>
                <w:rPr>
                  <w:color w:val="999999"/>
                </w:rPr>
                <w:t>0.145</w:t>
              </w:r>
              <w:r>
                <w:rPr>
                  <w:color w:val="999999"/>
                </w:rPr>
                <w:br/>
              </w:r>
              <w:r>
                <w:rPr>
                  <w:rStyle w:val="pval"/>
                  <w:i/>
                  <w:iCs/>
                  <w:color w:val="999999"/>
                </w:rPr>
                <w:t>(.541)</w:t>
              </w:r>
            </w:ins>
          </w:p>
        </w:tc>
        <w:tc>
          <w:tcPr>
            <w:tcW w:w="0" w:type="auto"/>
            <w:tcMar>
              <w:top w:w="113" w:type="dxa"/>
              <w:left w:w="113" w:type="dxa"/>
              <w:bottom w:w="113" w:type="dxa"/>
              <w:right w:w="113" w:type="dxa"/>
            </w:tcMar>
            <w:vAlign w:val="center"/>
            <w:hideMark/>
            <w:tcPrChange w:id="973" w:author="Caspar Addyman" w:date="2018-02-27T11:59:00Z">
              <w:tcPr>
                <w:tcW w:w="0" w:type="auto"/>
                <w:gridSpan w:val="3"/>
                <w:tcMar>
                  <w:top w:w="113" w:type="dxa"/>
                  <w:left w:w="113" w:type="dxa"/>
                  <w:bottom w:w="113" w:type="dxa"/>
                  <w:right w:w="113" w:type="dxa"/>
                </w:tcMar>
                <w:vAlign w:val="center"/>
                <w:hideMark/>
              </w:tcPr>
            </w:tcPrChange>
          </w:tcPr>
          <w:p w:rsidR="00D45305" w:rsidRDefault="00D45305">
            <w:pPr>
              <w:jc w:val="center"/>
              <w:rPr>
                <w:ins w:id="974" w:author="Caspar Addyman" w:date="2018-02-27T11:52:00Z"/>
                <w:color w:val="999999"/>
              </w:rPr>
            </w:pPr>
            <w:ins w:id="975" w:author="Caspar Addyman" w:date="2018-02-27T11:52:00Z">
              <w:r>
                <w:rPr>
                  <w:color w:val="999999"/>
                </w:rPr>
                <w:t>-0.098</w:t>
              </w:r>
              <w:r>
                <w:rPr>
                  <w:color w:val="999999"/>
                </w:rPr>
                <w:br/>
              </w:r>
              <w:r>
                <w:rPr>
                  <w:rStyle w:val="pval"/>
                  <w:i/>
                  <w:iCs/>
                  <w:color w:val="999999"/>
                </w:rPr>
                <w:t>(.681)</w:t>
              </w:r>
            </w:ins>
          </w:p>
        </w:tc>
        <w:tc>
          <w:tcPr>
            <w:tcW w:w="0" w:type="auto"/>
            <w:tcMar>
              <w:top w:w="113" w:type="dxa"/>
              <w:left w:w="113" w:type="dxa"/>
              <w:bottom w:w="113" w:type="dxa"/>
              <w:right w:w="113" w:type="dxa"/>
            </w:tcMar>
            <w:vAlign w:val="center"/>
            <w:hideMark/>
            <w:tcPrChange w:id="976" w:author="Caspar Addyman" w:date="2018-02-27T11:59:00Z">
              <w:tcPr>
                <w:tcW w:w="0" w:type="auto"/>
                <w:tcMar>
                  <w:top w:w="113" w:type="dxa"/>
                  <w:left w:w="113" w:type="dxa"/>
                  <w:bottom w:w="113" w:type="dxa"/>
                  <w:right w:w="113" w:type="dxa"/>
                </w:tcMar>
                <w:vAlign w:val="center"/>
                <w:hideMark/>
              </w:tcPr>
            </w:tcPrChange>
          </w:tcPr>
          <w:p w:rsidR="00D45305" w:rsidRDefault="00D45305">
            <w:pPr>
              <w:jc w:val="center"/>
              <w:rPr>
                <w:ins w:id="977" w:author="Caspar Addyman" w:date="2018-02-27T11:52:00Z"/>
                <w:color w:val="999999"/>
              </w:rPr>
            </w:pPr>
            <w:ins w:id="978" w:author="Caspar Addyman" w:date="2018-02-27T11:52:00Z">
              <w:r>
                <w:rPr>
                  <w:color w:val="999999"/>
                </w:rPr>
                <w:t>0.021</w:t>
              </w:r>
              <w:r>
                <w:rPr>
                  <w:color w:val="999999"/>
                </w:rPr>
                <w:br/>
              </w:r>
              <w:r>
                <w:rPr>
                  <w:rStyle w:val="pval"/>
                  <w:i/>
                  <w:iCs/>
                  <w:color w:val="999999"/>
                </w:rPr>
                <w:t>(.929)</w:t>
              </w:r>
            </w:ins>
          </w:p>
        </w:tc>
      </w:tr>
      <w:tr w:rsidR="00D45305" w:rsidTr="00D45305">
        <w:trPr>
          <w:ins w:id="979" w:author="Caspar Addyman" w:date="2018-02-27T11:52:00Z"/>
        </w:trPr>
        <w:tc>
          <w:tcPr>
            <w:tcW w:w="1710" w:type="dxa"/>
            <w:vAlign w:val="center"/>
            <w:hideMark/>
            <w:tcPrChange w:id="980" w:author="Caspar Addyman" w:date="2018-02-27T11:59:00Z">
              <w:tcPr>
                <w:tcW w:w="0" w:type="auto"/>
                <w:vAlign w:val="center"/>
                <w:hideMark/>
              </w:tcPr>
            </w:tcPrChange>
          </w:tcPr>
          <w:p w:rsidR="00D45305" w:rsidRDefault="00D45305">
            <w:pPr>
              <w:rPr>
                <w:ins w:id="981" w:author="Caspar Addyman" w:date="2018-02-27T11:52:00Z"/>
                <w:i/>
                <w:iCs/>
              </w:rPr>
            </w:pPr>
            <w:ins w:id="982" w:author="Caspar Addyman" w:date="2018-02-27T11:52:00Z">
              <w:r>
                <w:rPr>
                  <w:i/>
                  <w:iCs/>
                </w:rPr>
                <w:t>Smiles Groups</w:t>
              </w:r>
            </w:ins>
          </w:p>
        </w:tc>
        <w:tc>
          <w:tcPr>
            <w:tcW w:w="966" w:type="dxa"/>
            <w:tcMar>
              <w:top w:w="113" w:type="dxa"/>
              <w:left w:w="113" w:type="dxa"/>
              <w:bottom w:w="113" w:type="dxa"/>
              <w:right w:w="113" w:type="dxa"/>
            </w:tcMar>
            <w:vAlign w:val="center"/>
            <w:tcPrChange w:id="983"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984" w:author="Caspar Addyman" w:date="2018-02-27T11:52:00Z"/>
              </w:rPr>
            </w:pPr>
          </w:p>
        </w:tc>
        <w:tc>
          <w:tcPr>
            <w:tcW w:w="0" w:type="auto"/>
            <w:tcMar>
              <w:top w:w="113" w:type="dxa"/>
              <w:left w:w="113" w:type="dxa"/>
              <w:bottom w:w="113" w:type="dxa"/>
              <w:right w:w="113" w:type="dxa"/>
            </w:tcMar>
            <w:vAlign w:val="center"/>
            <w:tcPrChange w:id="985"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986" w:author="Caspar Addyman" w:date="2018-02-27T11:52:00Z"/>
                <w:color w:val="999999"/>
              </w:rPr>
            </w:pPr>
          </w:p>
        </w:tc>
        <w:tc>
          <w:tcPr>
            <w:tcW w:w="0" w:type="auto"/>
            <w:tcMar>
              <w:top w:w="113" w:type="dxa"/>
              <w:left w:w="113" w:type="dxa"/>
              <w:bottom w:w="113" w:type="dxa"/>
              <w:right w:w="113" w:type="dxa"/>
            </w:tcMar>
            <w:vAlign w:val="center"/>
            <w:tcPrChange w:id="987"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988" w:author="Caspar Addyman" w:date="2018-02-27T11:52:00Z"/>
                <w:color w:val="999999"/>
              </w:rPr>
            </w:pPr>
          </w:p>
        </w:tc>
        <w:tc>
          <w:tcPr>
            <w:tcW w:w="0" w:type="auto"/>
            <w:tcMar>
              <w:top w:w="113" w:type="dxa"/>
              <w:left w:w="113" w:type="dxa"/>
              <w:bottom w:w="113" w:type="dxa"/>
              <w:right w:w="113" w:type="dxa"/>
            </w:tcMar>
            <w:vAlign w:val="center"/>
            <w:hideMark/>
            <w:tcPrChange w:id="989" w:author="Caspar Addyman" w:date="2018-02-27T11:59:00Z">
              <w:tcPr>
                <w:tcW w:w="0" w:type="auto"/>
                <w:gridSpan w:val="2"/>
                <w:tcMar>
                  <w:top w:w="113" w:type="dxa"/>
                  <w:left w:w="113" w:type="dxa"/>
                  <w:bottom w:w="113" w:type="dxa"/>
                  <w:right w:w="113" w:type="dxa"/>
                </w:tcMar>
                <w:vAlign w:val="center"/>
                <w:hideMark/>
              </w:tcPr>
            </w:tcPrChange>
          </w:tcPr>
          <w:p w:rsidR="00D45305" w:rsidRDefault="00D45305">
            <w:pPr>
              <w:jc w:val="center"/>
              <w:rPr>
                <w:ins w:id="990" w:author="Caspar Addyman" w:date="2018-02-27T11:52:00Z"/>
              </w:rPr>
            </w:pPr>
            <w:ins w:id="991" w:author="Caspar Addyman" w:date="2018-02-27T11:52:00Z">
              <w:r>
                <w:t> </w:t>
              </w:r>
            </w:ins>
          </w:p>
        </w:tc>
        <w:tc>
          <w:tcPr>
            <w:tcW w:w="0" w:type="auto"/>
            <w:tcMar>
              <w:top w:w="113" w:type="dxa"/>
              <w:left w:w="113" w:type="dxa"/>
              <w:bottom w:w="113" w:type="dxa"/>
              <w:right w:w="113" w:type="dxa"/>
            </w:tcMar>
            <w:vAlign w:val="center"/>
            <w:hideMark/>
            <w:tcPrChange w:id="992" w:author="Caspar Addyman" w:date="2018-02-27T11:59:00Z">
              <w:tcPr>
                <w:tcW w:w="0" w:type="auto"/>
                <w:gridSpan w:val="3"/>
                <w:tcMar>
                  <w:top w:w="113" w:type="dxa"/>
                  <w:left w:w="113" w:type="dxa"/>
                  <w:bottom w:w="113" w:type="dxa"/>
                  <w:right w:w="113" w:type="dxa"/>
                </w:tcMar>
                <w:vAlign w:val="center"/>
                <w:hideMark/>
              </w:tcPr>
            </w:tcPrChange>
          </w:tcPr>
          <w:p w:rsidR="00D45305" w:rsidRPr="00D45305" w:rsidRDefault="00D45305">
            <w:pPr>
              <w:jc w:val="center"/>
              <w:rPr>
                <w:ins w:id="993" w:author="Caspar Addyman" w:date="2018-02-27T11:52:00Z"/>
                <w:b/>
                <w:rPrChange w:id="994" w:author="Caspar Addyman" w:date="2018-02-27T11:58:00Z">
                  <w:rPr>
                    <w:ins w:id="995" w:author="Caspar Addyman" w:date="2018-02-27T11:52:00Z"/>
                  </w:rPr>
                </w:rPrChange>
              </w:rPr>
            </w:pPr>
            <w:ins w:id="996" w:author="Caspar Addyman" w:date="2018-02-27T11:52:00Z">
              <w:r w:rsidRPr="00D45305">
                <w:rPr>
                  <w:b/>
                  <w:rPrChange w:id="997" w:author="Caspar Addyman" w:date="2018-02-27T11:58:00Z">
                    <w:rPr/>
                  </w:rPrChange>
                </w:rPr>
                <w:t>0.733</w:t>
              </w:r>
            </w:ins>
            <w:ins w:id="998" w:author="Caspar Addyman" w:date="2018-02-27T11:58:00Z">
              <w:r>
                <w:rPr>
                  <w:b/>
                </w:rPr>
                <w:t>***</w:t>
              </w:r>
            </w:ins>
            <w:ins w:id="999" w:author="Caspar Addyman" w:date="2018-02-27T11:52:00Z">
              <w:r w:rsidRPr="00D45305">
                <w:rPr>
                  <w:b/>
                  <w:rPrChange w:id="1000" w:author="Caspar Addyman" w:date="2018-02-27T11:58:00Z">
                    <w:rPr/>
                  </w:rPrChange>
                </w:rPr>
                <w:br/>
              </w:r>
              <w:r w:rsidRPr="00D45305">
                <w:rPr>
                  <w:rStyle w:val="pval"/>
                  <w:b/>
                  <w:i/>
                  <w:iCs/>
                  <w:rPrChange w:id="1001" w:author="Caspar Addyman" w:date="2018-02-27T11:58:00Z">
                    <w:rPr>
                      <w:rStyle w:val="pval"/>
                      <w:i/>
                      <w:iCs/>
                    </w:rPr>
                  </w:rPrChange>
                </w:rPr>
                <w:t>(&lt;.001)</w:t>
              </w:r>
            </w:ins>
          </w:p>
        </w:tc>
        <w:tc>
          <w:tcPr>
            <w:tcW w:w="0" w:type="auto"/>
            <w:tcMar>
              <w:top w:w="113" w:type="dxa"/>
              <w:left w:w="113" w:type="dxa"/>
              <w:bottom w:w="113" w:type="dxa"/>
              <w:right w:w="113" w:type="dxa"/>
            </w:tcMar>
            <w:vAlign w:val="center"/>
            <w:hideMark/>
            <w:tcPrChange w:id="1002" w:author="Caspar Addyman" w:date="2018-02-27T11:59:00Z">
              <w:tcPr>
                <w:tcW w:w="0" w:type="auto"/>
                <w:tcMar>
                  <w:top w:w="113" w:type="dxa"/>
                  <w:left w:w="113" w:type="dxa"/>
                  <w:bottom w:w="113" w:type="dxa"/>
                  <w:right w:w="113" w:type="dxa"/>
                </w:tcMar>
                <w:vAlign w:val="center"/>
                <w:hideMark/>
              </w:tcPr>
            </w:tcPrChange>
          </w:tcPr>
          <w:p w:rsidR="00D45305" w:rsidRDefault="00D45305">
            <w:pPr>
              <w:jc w:val="center"/>
              <w:rPr>
                <w:ins w:id="1003" w:author="Caspar Addyman" w:date="2018-02-27T11:52:00Z"/>
                <w:color w:val="999999"/>
              </w:rPr>
            </w:pPr>
            <w:ins w:id="1004" w:author="Caspar Addyman" w:date="2018-02-27T11:52:00Z">
              <w:r>
                <w:rPr>
                  <w:color w:val="999999"/>
                </w:rPr>
                <w:t>0.353</w:t>
              </w:r>
              <w:r>
                <w:rPr>
                  <w:color w:val="999999"/>
                </w:rPr>
                <w:br/>
              </w:r>
              <w:r>
                <w:rPr>
                  <w:rStyle w:val="pval"/>
                  <w:i/>
                  <w:iCs/>
                  <w:color w:val="999999"/>
                </w:rPr>
                <w:t>(.127)</w:t>
              </w:r>
            </w:ins>
          </w:p>
        </w:tc>
      </w:tr>
      <w:tr w:rsidR="00D45305" w:rsidTr="00D45305">
        <w:trPr>
          <w:ins w:id="1005" w:author="Caspar Addyman" w:date="2018-02-27T11:52:00Z"/>
        </w:trPr>
        <w:tc>
          <w:tcPr>
            <w:tcW w:w="1710" w:type="dxa"/>
            <w:vAlign w:val="center"/>
            <w:hideMark/>
            <w:tcPrChange w:id="1006" w:author="Caspar Addyman" w:date="2018-02-27T11:59:00Z">
              <w:tcPr>
                <w:tcW w:w="0" w:type="auto"/>
                <w:vAlign w:val="center"/>
                <w:hideMark/>
              </w:tcPr>
            </w:tcPrChange>
          </w:tcPr>
          <w:p w:rsidR="00D45305" w:rsidRDefault="00D45305">
            <w:pPr>
              <w:rPr>
                <w:ins w:id="1007" w:author="Caspar Addyman" w:date="2018-02-27T11:52:00Z"/>
                <w:i/>
                <w:iCs/>
              </w:rPr>
            </w:pPr>
            <w:ins w:id="1008" w:author="Caspar Addyman" w:date="2018-02-27T11:52:00Z">
              <w:r>
                <w:rPr>
                  <w:i/>
                  <w:iCs/>
                </w:rPr>
                <w:t>Smiles Pairs</w:t>
              </w:r>
            </w:ins>
          </w:p>
        </w:tc>
        <w:tc>
          <w:tcPr>
            <w:tcW w:w="966" w:type="dxa"/>
            <w:tcMar>
              <w:top w:w="113" w:type="dxa"/>
              <w:left w:w="113" w:type="dxa"/>
              <w:bottom w:w="113" w:type="dxa"/>
              <w:right w:w="113" w:type="dxa"/>
            </w:tcMar>
            <w:vAlign w:val="center"/>
            <w:tcPrChange w:id="1009"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1010" w:author="Caspar Addyman" w:date="2018-02-27T11:52:00Z"/>
              </w:rPr>
            </w:pPr>
          </w:p>
        </w:tc>
        <w:tc>
          <w:tcPr>
            <w:tcW w:w="0" w:type="auto"/>
            <w:tcMar>
              <w:top w:w="113" w:type="dxa"/>
              <w:left w:w="113" w:type="dxa"/>
              <w:bottom w:w="113" w:type="dxa"/>
              <w:right w:w="113" w:type="dxa"/>
            </w:tcMar>
            <w:vAlign w:val="center"/>
            <w:tcPrChange w:id="1011"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1012" w:author="Caspar Addyman" w:date="2018-02-27T11:52:00Z"/>
              </w:rPr>
            </w:pPr>
          </w:p>
        </w:tc>
        <w:tc>
          <w:tcPr>
            <w:tcW w:w="0" w:type="auto"/>
            <w:tcMar>
              <w:top w:w="113" w:type="dxa"/>
              <w:left w:w="113" w:type="dxa"/>
              <w:bottom w:w="113" w:type="dxa"/>
              <w:right w:w="113" w:type="dxa"/>
            </w:tcMar>
            <w:vAlign w:val="center"/>
            <w:tcPrChange w:id="1013"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1014" w:author="Caspar Addyman" w:date="2018-02-27T11:52:00Z"/>
                <w:color w:val="999999"/>
              </w:rPr>
            </w:pPr>
          </w:p>
        </w:tc>
        <w:tc>
          <w:tcPr>
            <w:tcW w:w="0" w:type="auto"/>
            <w:tcMar>
              <w:top w:w="113" w:type="dxa"/>
              <w:left w:w="113" w:type="dxa"/>
              <w:bottom w:w="113" w:type="dxa"/>
              <w:right w:w="113" w:type="dxa"/>
            </w:tcMar>
            <w:vAlign w:val="center"/>
            <w:tcPrChange w:id="1015" w:author="Caspar Addyman" w:date="2018-02-27T11:59:00Z">
              <w:tcPr>
                <w:tcW w:w="0" w:type="auto"/>
                <w:gridSpan w:val="2"/>
                <w:tcMar>
                  <w:top w:w="113" w:type="dxa"/>
                  <w:left w:w="113" w:type="dxa"/>
                  <w:bottom w:w="113" w:type="dxa"/>
                  <w:right w:w="113" w:type="dxa"/>
                </w:tcMar>
                <w:vAlign w:val="center"/>
              </w:tcPr>
            </w:tcPrChange>
          </w:tcPr>
          <w:p w:rsidR="00D45305" w:rsidRDefault="00D45305">
            <w:pPr>
              <w:jc w:val="center"/>
              <w:rPr>
                <w:ins w:id="1016" w:author="Caspar Addyman" w:date="2018-02-27T11:52:00Z"/>
              </w:rPr>
            </w:pPr>
          </w:p>
        </w:tc>
        <w:tc>
          <w:tcPr>
            <w:tcW w:w="0" w:type="auto"/>
            <w:tcMar>
              <w:top w:w="113" w:type="dxa"/>
              <w:left w:w="113" w:type="dxa"/>
              <w:bottom w:w="113" w:type="dxa"/>
              <w:right w:w="113" w:type="dxa"/>
            </w:tcMar>
            <w:vAlign w:val="center"/>
            <w:hideMark/>
            <w:tcPrChange w:id="1017" w:author="Caspar Addyman" w:date="2018-02-27T11:59:00Z">
              <w:tcPr>
                <w:tcW w:w="0" w:type="auto"/>
                <w:gridSpan w:val="3"/>
                <w:tcMar>
                  <w:top w:w="113" w:type="dxa"/>
                  <w:left w:w="113" w:type="dxa"/>
                  <w:bottom w:w="113" w:type="dxa"/>
                  <w:right w:w="113" w:type="dxa"/>
                </w:tcMar>
                <w:vAlign w:val="center"/>
                <w:hideMark/>
              </w:tcPr>
            </w:tcPrChange>
          </w:tcPr>
          <w:p w:rsidR="00D45305" w:rsidRDefault="00D45305">
            <w:pPr>
              <w:jc w:val="center"/>
              <w:rPr>
                <w:ins w:id="1018" w:author="Caspar Addyman" w:date="2018-02-27T11:52:00Z"/>
              </w:rPr>
            </w:pPr>
            <w:ins w:id="1019" w:author="Caspar Addyman" w:date="2018-02-27T11:52:00Z">
              <w:r>
                <w:t> </w:t>
              </w:r>
            </w:ins>
          </w:p>
        </w:tc>
        <w:tc>
          <w:tcPr>
            <w:tcW w:w="0" w:type="auto"/>
            <w:tcMar>
              <w:top w:w="113" w:type="dxa"/>
              <w:left w:w="113" w:type="dxa"/>
              <w:bottom w:w="113" w:type="dxa"/>
              <w:right w:w="113" w:type="dxa"/>
            </w:tcMar>
            <w:vAlign w:val="center"/>
            <w:hideMark/>
            <w:tcPrChange w:id="1020" w:author="Caspar Addyman" w:date="2018-02-27T11:59:00Z">
              <w:tcPr>
                <w:tcW w:w="0" w:type="auto"/>
                <w:tcMar>
                  <w:top w:w="113" w:type="dxa"/>
                  <w:left w:w="113" w:type="dxa"/>
                  <w:bottom w:w="113" w:type="dxa"/>
                  <w:right w:w="113" w:type="dxa"/>
                </w:tcMar>
                <w:vAlign w:val="center"/>
                <w:hideMark/>
              </w:tcPr>
            </w:tcPrChange>
          </w:tcPr>
          <w:p w:rsidR="00D45305" w:rsidRDefault="00D45305">
            <w:pPr>
              <w:jc w:val="center"/>
              <w:rPr>
                <w:ins w:id="1021" w:author="Caspar Addyman" w:date="2018-02-27T11:52:00Z"/>
                <w:color w:val="999999"/>
              </w:rPr>
            </w:pPr>
            <w:ins w:id="1022" w:author="Caspar Addyman" w:date="2018-02-27T11:52:00Z">
              <w:r>
                <w:rPr>
                  <w:color w:val="999999"/>
                </w:rPr>
                <w:t>0.140</w:t>
              </w:r>
              <w:r>
                <w:rPr>
                  <w:color w:val="999999"/>
                </w:rPr>
                <w:br/>
              </w:r>
              <w:r>
                <w:rPr>
                  <w:rStyle w:val="pval"/>
                  <w:i/>
                  <w:iCs/>
                  <w:color w:val="999999"/>
                </w:rPr>
                <w:t>(.556)</w:t>
              </w:r>
            </w:ins>
          </w:p>
        </w:tc>
      </w:tr>
      <w:tr w:rsidR="00AB4930" w:rsidTr="00AB4930">
        <w:trPr>
          <w:ins w:id="1023" w:author="Caspar Addyman" w:date="2018-02-27T11:52:00Z"/>
        </w:trPr>
        <w:tc>
          <w:tcPr>
            <w:tcW w:w="0" w:type="auto"/>
            <w:gridSpan w:val="7"/>
            <w:tcBorders>
              <w:top w:val="single" w:sz="6" w:space="0" w:color="000000"/>
              <w:bottom w:val="double" w:sz="6" w:space="0" w:color="000000"/>
            </w:tcBorders>
            <w:vAlign w:val="center"/>
            <w:hideMark/>
          </w:tcPr>
          <w:p w:rsidR="00AB4930" w:rsidRDefault="00AB4930">
            <w:pPr>
              <w:jc w:val="right"/>
              <w:rPr>
                <w:ins w:id="1024" w:author="Caspar Addyman" w:date="2018-02-27T11:52:00Z"/>
                <w:i/>
                <w:iCs/>
                <w:sz w:val="22"/>
                <w:szCs w:val="22"/>
              </w:rPr>
            </w:pPr>
            <w:ins w:id="1025" w:author="Caspar Addyman" w:date="2018-02-27T11:53:00Z">
              <w:r>
                <w:rPr>
                  <w:i/>
                  <w:iCs/>
                  <w:sz w:val="22"/>
                  <w:szCs w:val="22"/>
                </w:rPr>
                <w:t>* p&lt;.05, ** p&lt;.01</w:t>
              </w:r>
            </w:ins>
            <w:ins w:id="1026" w:author="Caspar Addyman" w:date="2018-02-27T11:54:00Z">
              <w:r>
                <w:rPr>
                  <w:i/>
                  <w:iCs/>
                  <w:sz w:val="22"/>
                  <w:szCs w:val="22"/>
                </w:rPr>
                <w:t>, *** p&lt;.00</w:t>
              </w:r>
            </w:ins>
            <w:ins w:id="1027" w:author="Caspar Addyman" w:date="2018-02-27T11:55:00Z">
              <w:r>
                <w:rPr>
                  <w:i/>
                  <w:iCs/>
                  <w:sz w:val="22"/>
                  <w:szCs w:val="22"/>
                </w:rPr>
                <w:t>1</w:t>
              </w:r>
            </w:ins>
            <w:ins w:id="1028" w:author="Caspar Addyman" w:date="2018-02-27T11:52:00Z">
              <w:r>
                <w:rPr>
                  <w:i/>
                  <w:iCs/>
                  <w:sz w:val="22"/>
                  <w:szCs w:val="22"/>
                </w:rPr>
                <w:t>.</w:t>
              </w:r>
            </w:ins>
          </w:p>
        </w:tc>
      </w:tr>
    </w:tbl>
    <w:p w:rsidR="00AB4930" w:rsidRDefault="00AB4930" w:rsidP="005F13F1">
      <w:pPr>
        <w:spacing w:line="360" w:lineRule="auto"/>
        <w:ind w:firstLine="720"/>
      </w:pPr>
    </w:p>
    <w:p w:rsidR="005F13F1" w:rsidRPr="005C329F" w:rsidDel="00E358D5" w:rsidRDefault="005F13F1" w:rsidP="00E358D5">
      <w:pPr>
        <w:spacing w:line="360" w:lineRule="auto"/>
        <w:ind w:firstLine="720"/>
        <w:rPr>
          <w:moveFrom w:id="1029" w:author="Caspar Addyman" w:date="2018-02-27T22:11:00Z"/>
        </w:rPr>
      </w:pPr>
      <w:moveFromRangeStart w:id="1030" w:author="Caspar Addyman" w:date="2018-02-27T22:11:00Z" w:name="move507532818"/>
    </w:p>
    <w:p w:rsidR="005F13F1" w:rsidRPr="00B4416A" w:rsidDel="00E358D5" w:rsidRDefault="005F13F1" w:rsidP="00E358D5">
      <w:pPr>
        <w:spacing w:line="360" w:lineRule="auto"/>
        <w:ind w:firstLine="720"/>
        <w:rPr>
          <w:moveFrom w:id="1031" w:author="Caspar Addyman" w:date="2018-02-27T22:11:00Z"/>
        </w:rPr>
      </w:pPr>
    </w:p>
    <w:p w:rsidR="005F13F1" w:rsidRPr="005C329F" w:rsidDel="00E358D5" w:rsidRDefault="005F13F1" w:rsidP="00E358D5">
      <w:pPr>
        <w:spacing w:line="360" w:lineRule="auto"/>
        <w:ind w:firstLine="720"/>
        <w:rPr>
          <w:moveFrom w:id="1032" w:author="Caspar Addyman" w:date="2018-02-27T22:11:00Z"/>
          <w:i/>
          <w:sz w:val="22"/>
          <w:szCs w:val="22"/>
        </w:rPr>
        <w:pPrChange w:id="1033" w:author="Caspar Addyman" w:date="2018-02-27T22:11:00Z">
          <w:pPr>
            <w:spacing w:line="360" w:lineRule="auto"/>
          </w:pPr>
        </w:pPrChange>
      </w:pPr>
      <w:moveFrom w:id="1034" w:author="Caspar Addyman" w:date="2018-02-27T22:11:00Z">
        <w:r w:rsidRPr="005C329F" w:rsidDel="00E358D5">
          <w:rPr>
            <w:i/>
            <w:sz w:val="22"/>
            <w:szCs w:val="22"/>
          </w:rPr>
          <w:t xml:space="preserve">Figure </w:t>
        </w:r>
        <w:r w:rsidR="00B97DC0" w:rsidDel="00E358D5">
          <w:rPr>
            <w:i/>
            <w:sz w:val="22"/>
            <w:szCs w:val="22"/>
          </w:rPr>
          <w:t xml:space="preserve">1: </w:t>
        </w:r>
        <w:r w:rsidR="007C5220" w:rsidDel="00E358D5">
          <w:rPr>
            <w:i/>
            <w:sz w:val="22"/>
            <w:szCs w:val="22"/>
          </w:rPr>
          <w:t>Tukey b</w:t>
        </w:r>
        <w:r w:rsidR="00B97DC0" w:rsidDel="00E358D5">
          <w:rPr>
            <w:i/>
            <w:sz w:val="22"/>
            <w:szCs w:val="22"/>
          </w:rPr>
          <w:t>ox plots of the number of laugh</w:t>
        </w:r>
        <w:r w:rsidR="007C5220" w:rsidDel="00E358D5">
          <w:rPr>
            <w:i/>
            <w:sz w:val="22"/>
            <w:szCs w:val="22"/>
          </w:rPr>
          <w:t>s (left) and smiles (right) by condition. Each dot represents one child in one condition and the superimposed box plots show the median and inter</w:t>
        </w:r>
        <w:r w:rsidR="00171406" w:rsidDel="00E358D5">
          <w:rPr>
            <w:i/>
            <w:sz w:val="22"/>
            <w:szCs w:val="22"/>
          </w:rPr>
          <w:t>-quartile range. Horizontal bars above the plot indicate significance levels of the paired-sample t-test planned comparison.</w:t>
        </w:r>
      </w:moveFrom>
    </w:p>
    <w:moveFromRangeEnd w:id="1030"/>
    <w:p w:rsidR="005F13F1" w:rsidRDefault="005F13F1" w:rsidP="005F13F1">
      <w:pPr>
        <w:spacing w:line="360" w:lineRule="auto"/>
        <w:rPr>
          <w:u w:val="single"/>
          <w:lang w:val="en-US"/>
        </w:rPr>
      </w:pPr>
    </w:p>
    <w:p w:rsidR="005F13F1" w:rsidRDefault="005F13F1" w:rsidP="005F13F1">
      <w:pPr>
        <w:spacing w:line="360" w:lineRule="auto"/>
        <w:rPr>
          <w:b/>
          <w:lang w:val="en-US"/>
        </w:rPr>
      </w:pPr>
      <w:r w:rsidRPr="005C329F">
        <w:rPr>
          <w:u w:val="single"/>
          <w:lang w:val="en-US"/>
        </w:rPr>
        <w:t>Smiles</w:t>
      </w:r>
      <w:r w:rsidRPr="005C329F">
        <w:rPr>
          <w:b/>
          <w:lang w:val="en-US"/>
        </w:rPr>
        <w:t xml:space="preserve">   </w:t>
      </w:r>
    </w:p>
    <w:p w:rsidR="00D9066B" w:rsidRDefault="005F13F1" w:rsidP="00D9066B">
      <w:pPr>
        <w:spacing w:line="360" w:lineRule="auto"/>
        <w:ind w:firstLine="720"/>
        <w:rPr>
          <w:ins w:id="1035" w:author="Caspar Addyman" w:date="2018-02-28T11:53:00Z"/>
        </w:rPr>
      </w:pPr>
      <w:r>
        <w:t>Descriptive statistics showed a greater number of smiles in the group viewing condition (mean 11.85, SD 7.61) and in the pair viewing condition (mean 11.38, SD 7.45) than in the individual viewing condition (mean 4.10, SD 4.61).</w:t>
      </w:r>
      <w:r w:rsidR="00D9066B">
        <w:t xml:space="preserve"> The same 3x3 ANOVA as above was carried out.  </w:t>
      </w:r>
      <w:r w:rsidRPr="005C329F">
        <w:t xml:space="preserve">Mauchly’s test of Sphericity </w:t>
      </w:r>
      <w:ins w:id="1036" w:author="Caspar Addyman" w:date="2018-02-26T23:12:00Z">
        <w:r w:rsidR="001F70EA">
          <w:t>was passed with W</w:t>
        </w:r>
      </w:ins>
      <w:ins w:id="1037" w:author="Caspar Addyman" w:date="2018-02-26T23:15:00Z">
        <w:r w:rsidR="00426FF5">
          <w:t xml:space="preserve"> </w:t>
        </w:r>
      </w:ins>
      <w:ins w:id="1038" w:author="Caspar Addyman" w:date="2018-02-26T23:12:00Z">
        <w:r w:rsidR="001F70EA">
          <w:t>= .</w:t>
        </w:r>
      </w:ins>
      <w:ins w:id="1039" w:author="Caspar Addyman" w:date="2018-02-26T23:13:00Z">
        <w:r w:rsidR="001F70EA">
          <w:t>703</w:t>
        </w:r>
      </w:ins>
      <w:ins w:id="1040" w:author="Caspar Addyman" w:date="2018-02-26T23:12:00Z">
        <w:r w:rsidR="001F70EA">
          <w:t xml:space="preserve">, </w:t>
        </w:r>
        <w:r w:rsidR="001F70EA" w:rsidRPr="005C329F">
          <w:t xml:space="preserve"> </w:t>
        </w:r>
        <w:r w:rsidR="001F70EA" w:rsidRPr="001F70EA">
          <w:rPr>
            <w:i/>
            <w:rPrChange w:id="1041" w:author="Caspar Addyman" w:date="2018-02-26T23:13:00Z">
              <w:rPr/>
            </w:rPrChange>
          </w:rPr>
          <w:t>p</w:t>
        </w:r>
      </w:ins>
      <w:ins w:id="1042" w:author="Caspar Addyman" w:date="2018-02-26T23:13:00Z">
        <w:r w:rsidR="001F70EA">
          <w:t xml:space="preserve"> </w:t>
        </w:r>
      </w:ins>
      <w:ins w:id="1043" w:author="Caspar Addyman" w:date="2018-02-26T23:12:00Z">
        <w:r w:rsidR="001F70EA">
          <w:t>=</w:t>
        </w:r>
      </w:ins>
      <w:ins w:id="1044" w:author="Caspar Addyman" w:date="2018-02-26T23:13:00Z">
        <w:r w:rsidR="001F70EA">
          <w:t xml:space="preserve"> </w:t>
        </w:r>
      </w:ins>
      <w:ins w:id="1045" w:author="Caspar Addyman" w:date="2018-02-26T23:12:00Z">
        <w:r w:rsidR="001F70EA" w:rsidRPr="005C329F">
          <w:t>.</w:t>
        </w:r>
      </w:ins>
      <w:ins w:id="1046" w:author="Caspar Addyman" w:date="2018-02-26T23:13:00Z">
        <w:r w:rsidR="001F70EA">
          <w:t>06</w:t>
        </w:r>
      </w:ins>
      <w:del w:id="1047" w:author="Caspar Addyman" w:date="2018-02-26T23:12:00Z">
        <w:r w:rsidRPr="005C329F" w:rsidDel="001F70EA">
          <w:delText>indicated that the significance value for viewing condition was .06</w:delText>
        </w:r>
      </w:del>
      <w:r w:rsidRPr="005C329F">
        <w:t xml:space="preserve">, therefore homogeneity of variance could be assumed.  </w:t>
      </w:r>
    </w:p>
    <w:p w:rsidR="00DE3AD5" w:rsidRDefault="00DE3AD5" w:rsidP="00D9066B">
      <w:pPr>
        <w:spacing w:line="360" w:lineRule="auto"/>
        <w:ind w:firstLine="720"/>
      </w:pPr>
    </w:p>
    <w:p w:rsidR="00D9066B" w:rsidRDefault="005F13F1" w:rsidP="00B91EB9">
      <w:pPr>
        <w:spacing w:line="360" w:lineRule="auto"/>
        <w:ind w:firstLine="720"/>
      </w:pPr>
      <w:r w:rsidRPr="005C329F">
        <w:t>Results showed a highly significant main effect of viewing cond</w:t>
      </w:r>
      <w:r w:rsidR="00D9066B">
        <w:t xml:space="preserve">ition for smiles, </w:t>
      </w:r>
      <w:r w:rsidR="00D9066B" w:rsidRPr="001F70EA">
        <w:rPr>
          <w:i/>
          <w:rPrChange w:id="1048" w:author="Caspar Addyman" w:date="2018-02-26T23:14:00Z">
            <w:rPr/>
          </w:rPrChange>
        </w:rPr>
        <w:t>F</w:t>
      </w:r>
      <w:del w:id="1049" w:author="Caspar Addyman" w:date="2018-02-26T23:14:00Z">
        <w:r w:rsidR="00D9066B" w:rsidRPr="001F70EA" w:rsidDel="001F70EA">
          <w:rPr>
            <w:i/>
            <w:rPrChange w:id="1050" w:author="Caspar Addyman" w:date="2018-02-26T23:14:00Z">
              <w:rPr/>
            </w:rPrChange>
          </w:rPr>
          <w:delText xml:space="preserve"> </w:delText>
        </w:r>
      </w:del>
      <w:r w:rsidR="00D9066B">
        <w:t>(2, 34) = 16.31</w:t>
      </w:r>
      <w:r w:rsidRPr="005C329F">
        <w:t xml:space="preserve">, </w:t>
      </w:r>
      <w:r w:rsidRPr="005C329F">
        <w:rPr>
          <w:i/>
        </w:rPr>
        <w:t>p</w:t>
      </w:r>
      <w:r w:rsidRPr="005C329F">
        <w:t xml:space="preserve"> &lt; .001</w:t>
      </w:r>
      <w:r w:rsidR="00D9066B">
        <w:t xml:space="preserve">, </w:t>
      </w:r>
      <w:del w:id="1051" w:author="Caspar Addyman" w:date="2018-02-26T23:10:00Z">
        <w:r w:rsidR="00D9066B" w:rsidDel="00174690">
          <w:delText>GES</w:delText>
        </w:r>
      </w:del>
      <w:ins w:id="1052" w:author="Caspar Addyman" w:date="2018-02-26T23:10:00Z">
        <w:r w:rsidR="00174690">
          <w:t>ges</w:t>
        </w:r>
      </w:ins>
      <w:r w:rsidR="00D9066B">
        <w:t xml:space="preserve"> = .26</w:t>
      </w:r>
      <w:r w:rsidRPr="005C329F">
        <w:t>.</w:t>
      </w:r>
      <w:r w:rsidR="00D9066B">
        <w:t xml:space="preserve"> There was no main effect of viewing order </w:t>
      </w:r>
      <w:r w:rsidR="00D9066B" w:rsidRPr="001F70EA">
        <w:rPr>
          <w:i/>
          <w:rPrChange w:id="1053" w:author="Caspar Addyman" w:date="2018-02-26T23:14:00Z">
            <w:rPr/>
          </w:rPrChange>
        </w:rPr>
        <w:t>F</w:t>
      </w:r>
      <w:r w:rsidR="00D9066B">
        <w:t xml:space="preserve">(2, 17) = 1.43,  </w:t>
      </w:r>
      <w:r w:rsidR="00D9066B" w:rsidRPr="001F70EA">
        <w:rPr>
          <w:i/>
          <w:rPrChange w:id="1054" w:author="Caspar Addyman" w:date="2018-02-26T23:14:00Z">
            <w:rPr/>
          </w:rPrChange>
        </w:rPr>
        <w:t>p</w:t>
      </w:r>
      <w:ins w:id="1055" w:author="Caspar Addyman" w:date="2018-02-26T23:14:00Z">
        <w:r w:rsidR="001F70EA">
          <w:t xml:space="preserve"> </w:t>
        </w:r>
      </w:ins>
      <w:r w:rsidR="00D9066B">
        <w:t>=</w:t>
      </w:r>
      <w:ins w:id="1056" w:author="Caspar Addyman" w:date="2018-02-26T23:14:00Z">
        <w:r w:rsidR="001F70EA">
          <w:t xml:space="preserve"> </w:t>
        </w:r>
      </w:ins>
      <w:r w:rsidR="00D9066B">
        <w:t xml:space="preserve">.26, </w:t>
      </w:r>
      <w:del w:id="1057" w:author="Caspar Addyman" w:date="2018-02-26T23:10:00Z">
        <w:r w:rsidR="00D9066B" w:rsidDel="00174690">
          <w:delText>GES</w:delText>
        </w:r>
      </w:del>
      <w:ins w:id="1058" w:author="Caspar Addyman" w:date="2018-02-26T23:10:00Z">
        <w:r w:rsidR="00174690">
          <w:t>ges</w:t>
        </w:r>
      </w:ins>
      <w:r w:rsidR="00D9066B">
        <w:t xml:space="preserve"> = .10</w:t>
      </w:r>
      <w:ins w:id="1059" w:author="Sarah Rees" w:date="2018-02-07T19:45:00Z">
        <w:r w:rsidR="001A094E">
          <w:t>,</w:t>
        </w:r>
      </w:ins>
      <w:r w:rsidR="00D9066B">
        <w:t xml:space="preserve"> and no interaction F(4,34) = 1.90, p=.13, </w:t>
      </w:r>
      <w:del w:id="1060" w:author="Caspar Addyman" w:date="2018-02-26T23:10:00Z">
        <w:r w:rsidR="00D9066B" w:rsidDel="00174690">
          <w:delText>GES</w:delText>
        </w:r>
      </w:del>
      <w:ins w:id="1061" w:author="Caspar Addyman" w:date="2018-02-26T23:10:00Z">
        <w:r w:rsidR="00174690">
          <w:t>ges</w:t>
        </w:r>
      </w:ins>
      <w:r w:rsidR="00D9066B">
        <w:t xml:space="preserve"> = .07.</w:t>
      </w:r>
      <w:r w:rsidR="00B91EB9">
        <w:t xml:space="preserve"> As before, group viewing conditions were compared with pair-wise t-tests. These showed that children </w:t>
      </w:r>
      <w:del w:id="1062" w:author="Sarah Rees" w:date="2018-02-07T19:46:00Z">
        <w:r w:rsidR="00B91EB9" w:rsidDel="001A094E">
          <w:delText xml:space="preserve">smiles </w:delText>
        </w:r>
      </w:del>
      <w:ins w:id="1063" w:author="Sarah Rees" w:date="2018-02-07T19:46:00Z">
        <w:r w:rsidR="001A094E">
          <w:t xml:space="preserve">smiled </w:t>
        </w:r>
      </w:ins>
      <w:r w:rsidR="00B91EB9">
        <w:t>significantly more in pairs than alone t(19) =  3.92, p &lt; .001</w:t>
      </w:r>
      <w:ins w:id="1064" w:author="Sarah Rees" w:date="2018-02-07T19:47:00Z">
        <w:r w:rsidR="001A094E">
          <w:t>,</w:t>
        </w:r>
      </w:ins>
      <w:r w:rsidR="00B91EB9">
        <w:t xml:space="preserve"> and in groups than when alone t(19) = 4.70, p &lt; .001. </w:t>
      </w:r>
      <w:del w:id="1065" w:author="Sarah Rees" w:date="2018-02-07T19:47:00Z">
        <w:r w:rsidR="00B91EB9" w:rsidDel="001A094E">
          <w:delText xml:space="preserve">But </w:delText>
        </w:r>
      </w:del>
      <w:ins w:id="1066" w:author="Sarah Rees" w:date="2018-02-07T19:47:00Z">
        <w:r w:rsidR="001A094E">
          <w:t xml:space="preserve">However, the </w:t>
        </w:r>
      </w:ins>
      <w:r w:rsidR="00B91EB9">
        <w:t xml:space="preserve">amount of laughter per child did not differ between pairs and groups t(19) = 0.39, p &lt; .70. </w:t>
      </w:r>
      <w:r w:rsidR="00D9066B">
        <w:t>Again</w:t>
      </w:r>
      <w:r w:rsidR="00B91EB9">
        <w:t>,</w:t>
      </w:r>
      <w:r w:rsidR="00D9066B">
        <w:t xml:space="preserve"> these results support the hypothesis that the amount of smiling is determined by </w:t>
      </w:r>
      <w:ins w:id="1067" w:author="Sarah Rees" w:date="2018-02-07T19:47:00Z">
        <w:r w:rsidR="001A094E">
          <w:t xml:space="preserve">the </w:t>
        </w:r>
      </w:ins>
      <w:r w:rsidR="00D9066B">
        <w:t>presence of a social partner and are shown in</w:t>
      </w:r>
      <w:r w:rsidR="00B91EB9">
        <w:t xml:space="preserve"> the right</w:t>
      </w:r>
      <w:r w:rsidR="00D9066B">
        <w:t>-hand panel of Figure 1.</w:t>
      </w:r>
    </w:p>
    <w:p w:rsidR="00D9066B" w:rsidRDefault="00E358D5" w:rsidP="00D9066B">
      <w:pPr>
        <w:spacing w:line="360" w:lineRule="auto"/>
        <w:ind w:firstLine="720"/>
      </w:pPr>
      <w:r>
        <w:rPr>
          <w:noProof/>
          <w:lang w:eastAsia="en-GB"/>
        </w:rPr>
        <w:drawing>
          <wp:anchor distT="0" distB="0" distL="114300" distR="114300" simplePos="0" relativeHeight="251659264" behindDoc="0" locked="0" layoutInCell="1" allowOverlap="1" wp14:anchorId="20641DF3">
            <wp:simplePos x="0" y="0"/>
            <wp:positionH relativeFrom="column">
              <wp:posOffset>2952750</wp:posOffset>
            </wp:positionH>
            <wp:positionV relativeFrom="paragraph">
              <wp:posOffset>248920</wp:posOffset>
            </wp:positionV>
            <wp:extent cx="3201670" cy="2560955"/>
            <wp:effectExtent l="0" t="0" r="0" b="0"/>
            <wp:wrapTopAndBottom/>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ialTV smiles.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1670" cy="256095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column">
              <wp:posOffset>-225425</wp:posOffset>
            </wp:positionH>
            <wp:positionV relativeFrom="paragraph">
              <wp:posOffset>267970</wp:posOffset>
            </wp:positionV>
            <wp:extent cx="3178175" cy="2542540"/>
            <wp:effectExtent l="0" t="0" r="3175" b="0"/>
            <wp:wrapTopAndBottom/>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TV smile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78175" cy="2542540"/>
                    </a:xfrm>
                    <a:prstGeom prst="rect">
                      <a:avLst/>
                    </a:prstGeom>
                  </pic:spPr>
                </pic:pic>
              </a:graphicData>
            </a:graphic>
            <wp14:sizeRelH relativeFrom="margin">
              <wp14:pctWidth>0</wp14:pctWidth>
            </wp14:sizeRelH>
            <wp14:sizeRelV relativeFrom="margin">
              <wp14:pctHeight>0</wp14:pctHeight>
            </wp14:sizeRelV>
          </wp:anchor>
        </w:drawing>
      </w:r>
    </w:p>
    <w:p w:rsidR="005F13F1" w:rsidRDefault="005F13F1" w:rsidP="005F13F1">
      <w:pPr>
        <w:spacing w:line="360" w:lineRule="auto"/>
        <w:rPr>
          <w:u w:val="single"/>
          <w:lang w:val="en-US"/>
        </w:rPr>
      </w:pPr>
    </w:p>
    <w:p w:rsidR="00E358D5" w:rsidRPr="005C329F" w:rsidDel="00DE3AD5" w:rsidRDefault="00E358D5" w:rsidP="00E358D5">
      <w:pPr>
        <w:spacing w:line="360" w:lineRule="auto"/>
        <w:rPr>
          <w:del w:id="1068" w:author="Caspar Addyman" w:date="2018-02-28T11:53:00Z"/>
          <w:moveTo w:id="1069" w:author="Caspar Addyman" w:date="2018-02-27T22:11:00Z"/>
          <w:i/>
          <w:sz w:val="22"/>
          <w:szCs w:val="22"/>
        </w:rPr>
      </w:pPr>
      <w:moveToRangeStart w:id="1070" w:author="Caspar Addyman" w:date="2018-02-27T22:11:00Z" w:name="move507532818"/>
      <w:moveTo w:id="1071" w:author="Caspar Addyman" w:date="2018-02-27T22:11:00Z">
        <w:r w:rsidRPr="005C329F">
          <w:rPr>
            <w:i/>
            <w:sz w:val="22"/>
            <w:szCs w:val="22"/>
          </w:rPr>
          <w:t xml:space="preserve">Figure </w:t>
        </w:r>
        <w:r>
          <w:rPr>
            <w:i/>
            <w:sz w:val="22"/>
            <w:szCs w:val="22"/>
          </w:rPr>
          <w:t>1: Tukey box plots of the number of laughs (left) and smiles (right) by condition. Each dot represents one child in one condition and the superimposed box plots show the median and inter-quartile range. Horizontal bars above the plot indicate significance levels of the paired-sample t-test planned comparison.</w:t>
        </w:r>
      </w:moveTo>
    </w:p>
    <w:moveToRangeEnd w:id="1070"/>
    <w:p w:rsidR="00E358D5" w:rsidRDefault="00E358D5">
      <w:pPr>
        <w:spacing w:line="360" w:lineRule="auto"/>
        <w:rPr>
          <w:u w:val="single"/>
          <w:lang w:val="en-US"/>
        </w:rPr>
      </w:pPr>
    </w:p>
    <w:p w:rsidR="00E358D5" w:rsidRDefault="00E358D5">
      <w:pPr>
        <w:spacing w:line="360" w:lineRule="auto"/>
        <w:rPr>
          <w:u w:val="single"/>
          <w:lang w:val="en-US"/>
        </w:rPr>
      </w:pPr>
    </w:p>
    <w:p w:rsidR="005F13F1" w:rsidRPr="000B0831" w:rsidRDefault="005F13F1" w:rsidP="005F13F1">
      <w:pPr>
        <w:spacing w:line="360" w:lineRule="auto"/>
        <w:rPr>
          <w:u w:val="single"/>
          <w:lang w:val="en-US"/>
        </w:rPr>
      </w:pPr>
      <w:r>
        <w:rPr>
          <w:u w:val="single"/>
          <w:lang w:val="en-US"/>
        </w:rPr>
        <w:t>Subjective funniness ratings</w:t>
      </w:r>
    </w:p>
    <w:p w:rsidR="00CE48D2" w:rsidRDefault="005F13F1" w:rsidP="00F7699B">
      <w:pPr>
        <w:spacing w:line="360" w:lineRule="auto"/>
        <w:ind w:firstLine="720"/>
      </w:pPr>
      <w:r w:rsidRPr="00B4416A">
        <w:t xml:space="preserve">To </w:t>
      </w:r>
      <w:r>
        <w:t xml:space="preserve">investigate the association between children's subjective funniness ratings and viewing condition, </w:t>
      </w:r>
      <w:r w:rsidRPr="00B4416A">
        <w:t xml:space="preserve">totals of "not funny", "quite funny" and "very funny" </w:t>
      </w:r>
      <w:r>
        <w:t>ratings</w:t>
      </w:r>
      <w:r w:rsidRPr="00B4416A">
        <w:t xml:space="preserve"> were calculated</w:t>
      </w:r>
      <w:r>
        <w:t xml:space="preserve"> for each viewing condition</w:t>
      </w:r>
      <w:r w:rsidR="00443358">
        <w:t xml:space="preserve">. A </w:t>
      </w:r>
      <w:r>
        <w:t xml:space="preserve">Pearson's </w:t>
      </w:r>
      <w:del w:id="1072" w:author="Sarah Rees" w:date="2018-02-09T12:49:00Z">
        <w:r w:rsidDel="00357C41">
          <w:delText xml:space="preserve">Chi </w:delText>
        </w:r>
      </w:del>
      <w:ins w:id="1073" w:author="Sarah Rees" w:date="2018-02-09T12:49:00Z">
        <w:r w:rsidR="00357C41">
          <w:t>Chi-</w:t>
        </w:r>
      </w:ins>
      <w:r>
        <w:t xml:space="preserve">Square </w:t>
      </w:r>
      <w:r w:rsidR="00443358">
        <w:t xml:space="preserve">test of association </w:t>
      </w:r>
      <w:r>
        <w:t>showed that there were no significant differences in subjective funniness ratings between the group, pair and individual viewing conditions, χ</w:t>
      </w:r>
      <w:r w:rsidRPr="008822E4">
        <w:rPr>
          <w:vertAlign w:val="superscript"/>
        </w:rPr>
        <w:t>2</w:t>
      </w:r>
      <w:r w:rsidR="00443358">
        <w:t xml:space="preserve"> = 2.033, </w:t>
      </w:r>
      <w:r w:rsidR="00966836">
        <w:t>d.f=</w:t>
      </w:r>
      <w:r w:rsidR="00F7699B">
        <w:t>4</w:t>
      </w:r>
      <w:r>
        <w:t xml:space="preserve">, </w:t>
      </w:r>
      <w:r>
        <w:rPr>
          <w:i/>
        </w:rPr>
        <w:t>p</w:t>
      </w:r>
      <w:r w:rsidR="00443358">
        <w:t xml:space="preserve"> =</w:t>
      </w:r>
      <w:r w:rsidR="00966836">
        <w:t xml:space="preserve"> </w:t>
      </w:r>
      <w:r w:rsidR="00443358">
        <w:t>.73</w:t>
      </w:r>
      <w:r w:rsidR="00966836">
        <w:t>. Despite laughing and smiling more when watching in pairs and groups</w:t>
      </w:r>
      <w:ins w:id="1074" w:author="Sarah Rees" w:date="2018-02-09T12:50:00Z">
        <w:r w:rsidR="00357C41">
          <w:t>,</w:t>
        </w:r>
      </w:ins>
      <w:r w:rsidR="00966836">
        <w:t xml:space="preserve"> children did not rate </w:t>
      </w:r>
      <w:ins w:id="1075" w:author="Sarah Rees" w:date="2018-02-07T19:47:00Z">
        <w:r w:rsidR="00F424BF">
          <w:t xml:space="preserve">the videos in </w:t>
        </w:r>
      </w:ins>
      <w:r w:rsidR="00966836">
        <w:t>these</w:t>
      </w:r>
      <w:r w:rsidR="00443358">
        <w:t xml:space="preserve"> conditions as more funny. A similar analysis revealed that all videos were considered equally funny, χ</w:t>
      </w:r>
      <w:r w:rsidR="00443358" w:rsidRPr="008822E4">
        <w:rPr>
          <w:vertAlign w:val="superscript"/>
        </w:rPr>
        <w:t>2</w:t>
      </w:r>
      <w:r w:rsidR="00443358">
        <w:t xml:space="preserve"> = 2.</w:t>
      </w:r>
      <w:r w:rsidR="00F7699B">
        <w:t>27</w:t>
      </w:r>
      <w:r w:rsidR="00443358">
        <w:t>, d.f=</w:t>
      </w:r>
      <w:r w:rsidR="00F7699B">
        <w:t>4</w:t>
      </w:r>
      <w:r w:rsidR="00443358">
        <w:t xml:space="preserve">, </w:t>
      </w:r>
      <w:r w:rsidR="00443358">
        <w:rPr>
          <w:i/>
        </w:rPr>
        <w:t>p</w:t>
      </w:r>
      <w:r w:rsidR="00443358">
        <w:t xml:space="preserve"> = .69. These ratings are summarised in table 2 and 3 respectively.</w:t>
      </w:r>
    </w:p>
    <w:p w:rsidR="00F7699B" w:rsidRPr="00F7699B" w:rsidRDefault="00F7699B" w:rsidP="00F7699B">
      <w:pPr>
        <w:spacing w:line="360" w:lineRule="auto"/>
        <w:ind w:firstLine="720"/>
      </w:pPr>
    </w:p>
    <w:p w:rsidR="006A54C4" w:rsidRDefault="006A54C4">
      <w:pPr>
        <w:rPr>
          <w:ins w:id="1076" w:author="Caspar Addyman" w:date="2018-02-28T11:54:00Z"/>
          <w:i/>
        </w:rPr>
      </w:pPr>
      <w:ins w:id="1077" w:author="Caspar Addyman" w:date="2018-02-28T11:54:00Z">
        <w:r>
          <w:rPr>
            <w:i/>
          </w:rPr>
          <w:br w:type="page"/>
        </w:r>
      </w:ins>
    </w:p>
    <w:p w:rsidR="00CE48D2" w:rsidRPr="005E020F" w:rsidRDefault="00CE48D2" w:rsidP="00CE48D2">
      <w:pPr>
        <w:spacing w:line="360" w:lineRule="auto"/>
        <w:rPr>
          <w:b/>
        </w:rPr>
      </w:pPr>
      <w:r w:rsidRPr="00966836">
        <w:rPr>
          <w:i/>
        </w:rPr>
        <w:t>Table</w:t>
      </w:r>
      <w:r w:rsidR="00966836" w:rsidRPr="00966836">
        <w:rPr>
          <w:i/>
        </w:rPr>
        <w:t>s</w:t>
      </w:r>
      <w:r w:rsidRPr="00966836">
        <w:rPr>
          <w:i/>
        </w:rPr>
        <w:t xml:space="preserve"> </w:t>
      </w:r>
      <w:ins w:id="1078" w:author="Caspar Addyman" w:date="2018-02-27T21:50:00Z">
        <w:r w:rsidR="00A71A82">
          <w:rPr>
            <w:i/>
          </w:rPr>
          <w:t xml:space="preserve">4 </w:t>
        </w:r>
      </w:ins>
      <w:del w:id="1079" w:author="Caspar Addyman" w:date="2018-02-27T21:50:00Z">
        <w:r w:rsidRPr="00966836" w:rsidDel="00A71A82">
          <w:rPr>
            <w:i/>
          </w:rPr>
          <w:delText>2</w:delText>
        </w:r>
        <w:r w:rsidR="00966836" w:rsidRPr="00966836" w:rsidDel="00A71A82">
          <w:rPr>
            <w:i/>
          </w:rPr>
          <w:delText xml:space="preserve"> </w:delText>
        </w:r>
      </w:del>
      <w:r w:rsidR="00966836" w:rsidRPr="00966836">
        <w:rPr>
          <w:i/>
        </w:rPr>
        <w:t xml:space="preserve">&amp; </w:t>
      </w:r>
      <w:ins w:id="1080" w:author="Caspar Addyman" w:date="2018-02-27T21:50:00Z">
        <w:r w:rsidR="00A71A82">
          <w:rPr>
            <w:i/>
          </w:rPr>
          <w:t>5</w:t>
        </w:r>
      </w:ins>
      <w:del w:id="1081" w:author="Caspar Addyman" w:date="2018-02-27T21:50:00Z">
        <w:r w:rsidR="00966836" w:rsidRPr="00966836" w:rsidDel="00A71A82">
          <w:rPr>
            <w:i/>
          </w:rPr>
          <w:delText>3</w:delText>
        </w:r>
      </w:del>
      <w:r w:rsidR="00966836">
        <w:rPr>
          <w:i/>
        </w:rPr>
        <w:t>:</w:t>
      </w:r>
      <w:r w:rsidR="00966836" w:rsidRPr="00966836">
        <w:rPr>
          <w:i/>
        </w:rPr>
        <w:t xml:space="preserve"> Children’s f</w:t>
      </w:r>
      <w:r w:rsidRPr="00966836">
        <w:rPr>
          <w:i/>
        </w:rPr>
        <w:t>unniness ratings for each video according to size of group watching</w:t>
      </w:r>
      <w:r w:rsidR="00966836" w:rsidRPr="00966836">
        <w:rPr>
          <w:i/>
        </w:rPr>
        <w:t xml:space="preserve"> (left) and based on content (right)</w:t>
      </w:r>
      <w:r w:rsidRPr="00966836">
        <w:rPr>
          <w:i/>
        </w:rPr>
        <w:t xml:space="preserve">. </w:t>
      </w:r>
    </w:p>
    <w:p w:rsidR="005F13F1" w:rsidRDefault="005F13F1" w:rsidP="005F13F1">
      <w:pPr>
        <w:spacing w:line="360" w:lineRule="auto"/>
      </w:pPr>
    </w:p>
    <w:p w:rsidR="00CE48D2" w:rsidRDefault="00CE48D2" w:rsidP="005E020F">
      <w:pPr>
        <w:spacing w:line="360" w:lineRule="auto"/>
        <w:rPr>
          <w:b/>
        </w:rPr>
        <w:sectPr w:rsidR="00CE48D2" w:rsidSect="00770523">
          <w:headerReference w:type="default" r:id="rId12"/>
          <w:pgSz w:w="11906" w:h="16838" w:code="9"/>
          <w:pgMar w:top="1440" w:right="1440" w:bottom="1440" w:left="1440" w:header="720" w:footer="720" w:gutter="0"/>
          <w:lnNumType w:countBy="1" w:restart="continuous"/>
          <w:pgNumType w:start="2"/>
          <w:cols w:space="360"/>
          <w:docGrid w:linePitch="326"/>
        </w:sectPr>
      </w:pPr>
    </w:p>
    <w:tbl>
      <w:tblPr>
        <w:tblStyle w:val="PlainTable2"/>
        <w:tblW w:w="0" w:type="auto"/>
        <w:tblLook w:val="04A0" w:firstRow="1" w:lastRow="0" w:firstColumn="1" w:lastColumn="0" w:noHBand="0" w:noVBand="1"/>
      </w:tblPr>
      <w:tblGrid>
        <w:gridCol w:w="1323"/>
        <w:gridCol w:w="830"/>
        <w:gridCol w:w="603"/>
        <w:gridCol w:w="723"/>
      </w:tblGrid>
      <w:tr w:rsidR="00CE48D2" w:rsidRPr="007217E3" w:rsidTr="00966836">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0" w:type="auto"/>
            <w:vMerge w:val="restart"/>
          </w:tcPr>
          <w:p w:rsidR="00CE48D2" w:rsidRDefault="00CE48D2" w:rsidP="005E020F">
            <w:pPr>
              <w:spacing w:after="160" w:line="276" w:lineRule="auto"/>
              <w:jc w:val="center"/>
              <w:rPr>
                <w:b w:val="0"/>
                <w:sz w:val="22"/>
                <w:szCs w:val="22"/>
              </w:rPr>
            </w:pPr>
            <w:r>
              <w:rPr>
                <w:b w:val="0"/>
                <w:sz w:val="22"/>
                <w:szCs w:val="22"/>
              </w:rPr>
              <w:t>Funniness</w:t>
            </w:r>
          </w:p>
          <w:p w:rsidR="00CE48D2" w:rsidRPr="00D36955" w:rsidRDefault="00CE48D2" w:rsidP="005E020F">
            <w:pPr>
              <w:spacing w:after="160" w:line="276" w:lineRule="auto"/>
              <w:jc w:val="center"/>
              <w:rPr>
                <w:b w:val="0"/>
                <w:sz w:val="22"/>
                <w:szCs w:val="22"/>
              </w:rPr>
            </w:pPr>
            <w:r>
              <w:rPr>
                <w:b w:val="0"/>
                <w:sz w:val="22"/>
                <w:szCs w:val="22"/>
              </w:rPr>
              <w:t>Rating</w:t>
            </w:r>
          </w:p>
        </w:tc>
        <w:tc>
          <w:tcPr>
            <w:tcW w:w="0" w:type="auto"/>
            <w:gridSpan w:val="3"/>
          </w:tcPr>
          <w:p w:rsidR="00CE48D2" w:rsidRPr="00CE48D2" w:rsidRDefault="00CE48D2" w:rsidP="005E020F">
            <w:pPr>
              <w:spacing w:after="160"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CE48D2">
              <w:rPr>
                <w:b w:val="0"/>
              </w:rPr>
              <w:t>Group Size</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0" w:type="auto"/>
            <w:vMerge/>
          </w:tcPr>
          <w:p w:rsidR="00CE48D2" w:rsidRPr="00D36955" w:rsidRDefault="00CE48D2" w:rsidP="005E020F">
            <w:pPr>
              <w:spacing w:after="160" w:line="276" w:lineRule="auto"/>
              <w:jc w:val="center"/>
              <w:rPr>
                <w:b w:val="0"/>
                <w:sz w:val="22"/>
                <w:szCs w:val="22"/>
              </w:rPr>
            </w:pP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Group</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Pair</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Indiv</w:t>
            </w:r>
          </w:p>
        </w:tc>
      </w:tr>
      <w:tr w:rsidR="00CE48D2" w:rsidRPr="007217E3" w:rsidTr="00966836">
        <w:trPr>
          <w:trHeight w:val="197"/>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E48D2" w:rsidRPr="00D36955" w:rsidRDefault="00CE48D2" w:rsidP="005E020F">
            <w:pPr>
              <w:spacing w:after="160" w:line="276" w:lineRule="auto"/>
              <w:jc w:val="center"/>
              <w:rPr>
                <w:b w:val="0"/>
                <w:sz w:val="22"/>
                <w:szCs w:val="22"/>
              </w:rPr>
            </w:pPr>
            <w:r w:rsidRPr="00D36955">
              <w:rPr>
                <w:b w:val="0"/>
                <w:sz w:val="22"/>
                <w:szCs w:val="22"/>
              </w:rPr>
              <w:t>Not Funny</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4</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2</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3</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CE48D2" w:rsidRPr="00D36955" w:rsidRDefault="00CE48D2" w:rsidP="005E020F">
            <w:pPr>
              <w:spacing w:after="160" w:line="276" w:lineRule="auto"/>
              <w:jc w:val="center"/>
              <w:rPr>
                <w:b w:val="0"/>
                <w:sz w:val="22"/>
                <w:szCs w:val="22"/>
              </w:rPr>
            </w:pPr>
            <w:r w:rsidRPr="00D36955">
              <w:rPr>
                <w:b w:val="0"/>
                <w:sz w:val="22"/>
                <w:szCs w:val="22"/>
              </w:rPr>
              <w:t>Quite Funny</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3</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6</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6</w:t>
            </w:r>
          </w:p>
        </w:tc>
      </w:tr>
      <w:tr w:rsidR="00CE48D2" w:rsidRPr="007217E3" w:rsidTr="00966836">
        <w:trPr>
          <w:trHeight w:val="197"/>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CE48D2" w:rsidRPr="00D36955" w:rsidRDefault="00CE48D2" w:rsidP="005E020F">
            <w:pPr>
              <w:spacing w:after="160" w:line="276" w:lineRule="auto"/>
              <w:jc w:val="center"/>
              <w:rPr>
                <w:b w:val="0"/>
                <w:sz w:val="22"/>
                <w:szCs w:val="22"/>
              </w:rPr>
            </w:pPr>
            <w:r w:rsidRPr="00D36955">
              <w:rPr>
                <w:b w:val="0"/>
                <w:sz w:val="22"/>
                <w:szCs w:val="22"/>
              </w:rPr>
              <w:t>Very Funny</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13</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12</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11</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tcPr>
          <w:p w:rsidR="00CE48D2" w:rsidRPr="00D36955" w:rsidRDefault="00CE48D2" w:rsidP="005E020F">
            <w:pPr>
              <w:spacing w:after="160" w:line="276" w:lineRule="auto"/>
              <w:jc w:val="center"/>
              <w:rPr>
                <w:b w:val="0"/>
                <w:sz w:val="22"/>
                <w:szCs w:val="22"/>
              </w:rPr>
            </w:pPr>
            <w:r w:rsidRPr="00D36955">
              <w:rPr>
                <w:b w:val="0"/>
                <w:sz w:val="22"/>
                <w:szCs w:val="22"/>
              </w:rPr>
              <w:t>Total</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r>
    </w:tbl>
    <w:p w:rsidR="005F13F1" w:rsidRDefault="005F13F1" w:rsidP="005F13F1">
      <w:pPr>
        <w:spacing w:line="360" w:lineRule="auto"/>
        <w:ind w:firstLine="720"/>
        <w:rPr>
          <w:b/>
        </w:rPr>
      </w:pPr>
    </w:p>
    <w:tbl>
      <w:tblPr>
        <w:tblStyle w:val="PlainTable2"/>
        <w:tblW w:w="3537" w:type="dxa"/>
        <w:tblLook w:val="04A0" w:firstRow="1" w:lastRow="0" w:firstColumn="1" w:lastColumn="0" w:noHBand="0" w:noVBand="1"/>
      </w:tblPr>
      <w:tblGrid>
        <w:gridCol w:w="1740"/>
        <w:gridCol w:w="599"/>
        <w:gridCol w:w="599"/>
        <w:gridCol w:w="599"/>
      </w:tblGrid>
      <w:tr w:rsidR="00CE48D2" w:rsidRPr="007217E3" w:rsidTr="00966836">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0" w:type="auto"/>
            <w:vMerge w:val="restart"/>
          </w:tcPr>
          <w:p w:rsidR="00CE48D2" w:rsidRDefault="00CE48D2" w:rsidP="005A7010">
            <w:pPr>
              <w:spacing w:after="160" w:line="276" w:lineRule="auto"/>
              <w:jc w:val="center"/>
              <w:rPr>
                <w:b w:val="0"/>
                <w:sz w:val="22"/>
                <w:szCs w:val="22"/>
              </w:rPr>
            </w:pPr>
            <w:r>
              <w:rPr>
                <w:b w:val="0"/>
                <w:sz w:val="22"/>
                <w:szCs w:val="22"/>
              </w:rPr>
              <w:t>Funniness</w:t>
            </w:r>
          </w:p>
          <w:p w:rsidR="00CE48D2" w:rsidRPr="00D36955" w:rsidRDefault="00CE48D2" w:rsidP="005A7010">
            <w:pPr>
              <w:spacing w:after="160" w:line="276" w:lineRule="auto"/>
              <w:jc w:val="center"/>
              <w:rPr>
                <w:b w:val="0"/>
                <w:sz w:val="22"/>
                <w:szCs w:val="22"/>
              </w:rPr>
            </w:pPr>
            <w:r>
              <w:rPr>
                <w:b w:val="0"/>
                <w:sz w:val="22"/>
                <w:szCs w:val="22"/>
              </w:rPr>
              <w:t>Rating</w:t>
            </w:r>
          </w:p>
        </w:tc>
        <w:tc>
          <w:tcPr>
            <w:tcW w:w="0" w:type="auto"/>
            <w:gridSpan w:val="3"/>
          </w:tcPr>
          <w:p w:rsidR="00CE48D2" w:rsidRPr="00CE48D2" w:rsidRDefault="00CE48D2" w:rsidP="005A7010">
            <w:pPr>
              <w:spacing w:after="160" w:line="276" w:lineRule="auto"/>
              <w:jc w:val="center"/>
              <w:cnfStyle w:val="100000000000" w:firstRow="1" w:lastRow="0" w:firstColumn="0" w:lastColumn="0" w:oddVBand="0" w:evenVBand="0" w:oddHBand="0" w:evenHBand="0" w:firstRowFirstColumn="0" w:firstRowLastColumn="0" w:lastRowFirstColumn="0" w:lastRowLastColumn="0"/>
              <w:rPr>
                <w:b w:val="0"/>
              </w:rPr>
            </w:pPr>
            <w:r>
              <w:rPr>
                <w:b w:val="0"/>
              </w:rPr>
              <w:t>Video</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vMerge/>
          </w:tcPr>
          <w:p w:rsidR="00CE48D2" w:rsidRPr="00D36955" w:rsidRDefault="00CE48D2" w:rsidP="005A7010">
            <w:pPr>
              <w:spacing w:after="160" w:line="276" w:lineRule="auto"/>
              <w:jc w:val="center"/>
              <w:rPr>
                <w:b w:val="0"/>
                <w:sz w:val="22"/>
                <w:szCs w:val="22"/>
              </w:rPr>
            </w:pP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3</w:t>
            </w:r>
          </w:p>
        </w:tc>
      </w:tr>
      <w:tr w:rsidR="00CE48D2" w:rsidRPr="007217E3" w:rsidTr="00966836">
        <w:trPr>
          <w:trHeight w:val="21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E48D2" w:rsidRPr="00D36955" w:rsidRDefault="00CE48D2" w:rsidP="005A7010">
            <w:pPr>
              <w:spacing w:after="160" w:line="276" w:lineRule="auto"/>
              <w:jc w:val="center"/>
              <w:rPr>
                <w:b w:val="0"/>
                <w:sz w:val="22"/>
                <w:szCs w:val="22"/>
              </w:rPr>
            </w:pPr>
            <w:r w:rsidRPr="00D36955">
              <w:rPr>
                <w:b w:val="0"/>
                <w:sz w:val="22"/>
                <w:szCs w:val="22"/>
              </w:rPr>
              <w:t>Not Funny</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3</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CE48D2" w:rsidRPr="00D36955" w:rsidRDefault="00CE48D2" w:rsidP="005A7010">
            <w:pPr>
              <w:spacing w:after="160" w:line="276" w:lineRule="auto"/>
              <w:jc w:val="center"/>
              <w:rPr>
                <w:b w:val="0"/>
                <w:sz w:val="22"/>
                <w:szCs w:val="22"/>
              </w:rPr>
            </w:pPr>
            <w:r w:rsidRPr="00D36955">
              <w:rPr>
                <w:b w:val="0"/>
                <w:sz w:val="22"/>
                <w:szCs w:val="22"/>
              </w:rPr>
              <w:t>Quite Funny</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CE48D2" w:rsidRPr="007217E3" w:rsidTr="00966836">
        <w:trPr>
          <w:trHeight w:val="21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CE48D2" w:rsidRPr="00D36955" w:rsidRDefault="00CE48D2" w:rsidP="005A7010">
            <w:pPr>
              <w:spacing w:after="160" w:line="276" w:lineRule="auto"/>
              <w:jc w:val="center"/>
              <w:rPr>
                <w:b w:val="0"/>
                <w:sz w:val="22"/>
                <w:szCs w:val="22"/>
              </w:rPr>
            </w:pPr>
            <w:r w:rsidRPr="00D36955">
              <w:rPr>
                <w:b w:val="0"/>
                <w:sz w:val="22"/>
                <w:szCs w:val="22"/>
              </w:rPr>
              <w:t>Very Funny</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4</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0</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2</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tcPr>
          <w:p w:rsidR="00CE48D2" w:rsidRPr="00D36955" w:rsidRDefault="00CE48D2" w:rsidP="005A7010">
            <w:pPr>
              <w:spacing w:after="160" w:line="276" w:lineRule="auto"/>
              <w:jc w:val="center"/>
              <w:rPr>
                <w:b w:val="0"/>
                <w:sz w:val="22"/>
                <w:szCs w:val="22"/>
              </w:rPr>
            </w:pPr>
            <w:r w:rsidRPr="00D36955">
              <w:rPr>
                <w:b w:val="0"/>
                <w:sz w:val="22"/>
                <w:szCs w:val="22"/>
              </w:rPr>
              <w:t>Total</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r>
    </w:tbl>
    <w:p w:rsidR="00CE48D2" w:rsidRDefault="00CE48D2" w:rsidP="00F54013">
      <w:pPr>
        <w:spacing w:line="360" w:lineRule="auto"/>
        <w:sectPr w:rsidR="00CE48D2" w:rsidSect="00CE48D2">
          <w:type w:val="continuous"/>
          <w:pgSz w:w="11906" w:h="16838" w:code="9"/>
          <w:pgMar w:top="1440" w:right="1440" w:bottom="1440" w:left="1440" w:header="720" w:footer="720" w:gutter="0"/>
          <w:pgNumType w:start="2"/>
          <w:cols w:num="2" w:space="360"/>
          <w:docGrid w:linePitch="326"/>
        </w:sectPr>
      </w:pPr>
    </w:p>
    <w:p w:rsidR="005F13F1" w:rsidRDefault="005F13F1" w:rsidP="00F54013">
      <w:pPr>
        <w:spacing w:line="360" w:lineRule="auto"/>
      </w:pPr>
    </w:p>
    <w:p w:rsidR="00A849B3" w:rsidRPr="00D41F74" w:rsidRDefault="00A849B3" w:rsidP="00D41F74">
      <w:pPr>
        <w:spacing w:line="360" w:lineRule="auto"/>
      </w:pPr>
      <w:r>
        <w:t xml:space="preserve">Finally, </w:t>
      </w:r>
      <w:del w:id="1082" w:author="Sarah Rees" w:date="2018-02-07T19:48:00Z">
        <w:r w:rsidDel="00F424BF">
          <w:delText>we wanted to see if</w:delText>
        </w:r>
      </w:del>
      <w:ins w:id="1083" w:author="Sarah Rees" w:date="2018-02-07T19:48:00Z">
        <w:r w:rsidR="00F424BF">
          <w:t>it was investigated whether</w:t>
        </w:r>
      </w:ins>
      <w:r>
        <w:t xml:space="preserve"> subjective funniness ratings would predict the number of laughs and smiles. For each video</w:t>
      </w:r>
      <w:r w:rsidR="00D41F74">
        <w:t xml:space="preserve"> </w:t>
      </w:r>
      <w:del w:id="1084" w:author="Sarah Rees" w:date="2018-02-07T19:48:00Z">
        <w:r w:rsidR="00D41F74" w:rsidDel="00F424BF">
          <w:delText xml:space="preserve">we grouped </w:delText>
        </w:r>
      </w:del>
      <w:r w:rsidR="00D41F74">
        <w:t>the data</w:t>
      </w:r>
      <w:ins w:id="1085" w:author="Sarah Rees" w:date="2018-02-07T19:48:00Z">
        <w:r w:rsidR="00F424BF">
          <w:t xml:space="preserve"> were grouped</w:t>
        </w:r>
      </w:ins>
      <w:r w:rsidR="00D41F74">
        <w:t xml:space="preserve"> according to whether each child had said the video was Not Funny, Quite Funny or Very Funny. </w:t>
      </w:r>
      <w:del w:id="1086" w:author="Sarah Rees" w:date="2018-02-07T19:48:00Z">
        <w:r w:rsidR="00D41F74" w:rsidDel="00F424BF">
          <w:delText xml:space="preserve">We then calculated the </w:delText>
        </w:r>
      </w:del>
      <w:ins w:id="1087" w:author="Sarah Rees" w:date="2018-02-07T19:48:00Z">
        <w:r w:rsidR="00F424BF">
          <w:t xml:space="preserve">The </w:t>
        </w:r>
      </w:ins>
      <w:r w:rsidR="00D41F74">
        <w:t>mean numbers of laughs and smiles for each of these groups</w:t>
      </w:r>
      <w:ins w:id="1088" w:author="Sarah Rees" w:date="2018-02-07T19:49:00Z">
        <w:r w:rsidR="00F424BF">
          <w:t xml:space="preserve"> w</w:t>
        </w:r>
      </w:ins>
      <w:ins w:id="1089" w:author="Sarah Rees" w:date="2018-02-07T20:19:00Z">
        <w:r w:rsidR="00EC3663">
          <w:t>ere</w:t>
        </w:r>
      </w:ins>
      <w:ins w:id="1090" w:author="Sarah Rees" w:date="2018-02-07T19:49:00Z">
        <w:r w:rsidR="00F424BF">
          <w:t xml:space="preserve"> then calculated</w:t>
        </w:r>
      </w:ins>
      <w:r w:rsidR="00D41F74">
        <w:t xml:space="preserve">. A one-way ANOVA showed no relationship between number of laughs and funniness, F(2,31)= 0.21, p =.81, </w:t>
      </w:r>
      <w:del w:id="1091" w:author="Caspar Addyman" w:date="2018-02-26T23:10:00Z">
        <w:r w:rsidR="00D41F74" w:rsidDel="00174690">
          <w:delText>GES</w:delText>
        </w:r>
      </w:del>
      <w:ins w:id="1092" w:author="Caspar Addyman" w:date="2018-02-26T23:10:00Z">
        <w:r w:rsidR="00174690">
          <w:t>ges</w:t>
        </w:r>
      </w:ins>
      <w:r w:rsidR="00D41F74">
        <w:t xml:space="preserve"> = .01. A similar one-way ANOVA showed no relationship between number of smiles and subjective funniness F(2,31)= 0.48, p =.63, </w:t>
      </w:r>
      <w:del w:id="1093" w:author="Caspar Addyman" w:date="2018-02-26T23:10:00Z">
        <w:r w:rsidR="00D41F74" w:rsidDel="00174690">
          <w:delText>GES</w:delText>
        </w:r>
      </w:del>
      <w:ins w:id="1094" w:author="Caspar Addyman" w:date="2018-02-26T23:10:00Z">
        <w:r w:rsidR="00174690">
          <w:t>ges</w:t>
        </w:r>
      </w:ins>
      <w:r w:rsidR="00D41F74">
        <w:t xml:space="preserve"> = .03. The data are shown in Figure 2.</w:t>
      </w:r>
    </w:p>
    <w:p w:rsidR="00A849B3" w:rsidRDefault="00A849B3" w:rsidP="005F13F1">
      <w:pPr>
        <w:spacing w:line="360" w:lineRule="auto"/>
        <w:jc w:val="center"/>
        <w:rPr>
          <w:b/>
        </w:rPr>
      </w:pPr>
      <w:r w:rsidRPr="00A849B3">
        <w:rPr>
          <w:noProof/>
          <w:lang w:eastAsia="en-GB"/>
        </w:rPr>
        <w:drawing>
          <wp:anchor distT="0" distB="0" distL="114300" distR="114300" simplePos="0" relativeHeight="251661312" behindDoc="0" locked="0" layoutInCell="1" allowOverlap="1" wp14:anchorId="58EF5B1B" wp14:editId="7186F82B">
            <wp:simplePos x="0" y="0"/>
            <wp:positionH relativeFrom="margin">
              <wp:posOffset>-238125</wp:posOffset>
            </wp:positionH>
            <wp:positionV relativeFrom="paragraph">
              <wp:posOffset>388620</wp:posOffset>
            </wp:positionV>
            <wp:extent cx="3178175" cy="2542540"/>
            <wp:effectExtent l="0" t="0" r="3175" b="0"/>
            <wp:wrapTopAndBottom/>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TV smiles.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78175" cy="2542540"/>
                    </a:xfrm>
                    <a:prstGeom prst="rect">
                      <a:avLst/>
                    </a:prstGeom>
                  </pic:spPr>
                </pic:pic>
              </a:graphicData>
            </a:graphic>
            <wp14:sizeRelH relativeFrom="margin">
              <wp14:pctWidth>0</wp14:pctWidth>
            </wp14:sizeRelH>
            <wp14:sizeRelV relativeFrom="margin">
              <wp14:pctHeight>0</wp14:pctHeight>
            </wp14:sizeRelV>
          </wp:anchor>
        </w:drawing>
      </w:r>
      <w:r w:rsidRPr="00A849B3">
        <w:rPr>
          <w:noProof/>
          <w:lang w:eastAsia="en-GB"/>
        </w:rPr>
        <w:drawing>
          <wp:anchor distT="0" distB="0" distL="114300" distR="114300" simplePos="0" relativeHeight="251662336" behindDoc="0" locked="0" layoutInCell="1" allowOverlap="1" wp14:anchorId="2030A226" wp14:editId="04C94C3F">
            <wp:simplePos x="0" y="0"/>
            <wp:positionH relativeFrom="column">
              <wp:posOffset>2959100</wp:posOffset>
            </wp:positionH>
            <wp:positionV relativeFrom="paragraph">
              <wp:posOffset>374015</wp:posOffset>
            </wp:positionV>
            <wp:extent cx="3189605" cy="2552065"/>
            <wp:effectExtent l="0" t="0" r="0" b="635"/>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ialTV smiles.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89605" cy="2552065"/>
                    </a:xfrm>
                    <a:prstGeom prst="rect">
                      <a:avLst/>
                    </a:prstGeom>
                  </pic:spPr>
                </pic:pic>
              </a:graphicData>
            </a:graphic>
            <wp14:sizeRelH relativeFrom="margin">
              <wp14:pctWidth>0</wp14:pctWidth>
            </wp14:sizeRelH>
            <wp14:sizeRelV relativeFrom="margin">
              <wp14:pctHeight>0</wp14:pctHeight>
            </wp14:sizeRelV>
          </wp:anchor>
        </w:drawing>
      </w:r>
    </w:p>
    <w:p w:rsidR="00A849B3" w:rsidRDefault="00A849B3" w:rsidP="005F13F1">
      <w:pPr>
        <w:spacing w:line="360" w:lineRule="auto"/>
        <w:jc w:val="center"/>
        <w:rPr>
          <w:b/>
        </w:rPr>
      </w:pPr>
    </w:p>
    <w:p w:rsidR="00A849B3" w:rsidRPr="00F54013" w:rsidRDefault="00A849B3" w:rsidP="00F54013">
      <w:pPr>
        <w:spacing w:line="360" w:lineRule="auto"/>
        <w:rPr>
          <w:i/>
          <w:sz w:val="22"/>
          <w:szCs w:val="22"/>
        </w:rPr>
      </w:pPr>
      <w:r w:rsidRPr="005C329F">
        <w:rPr>
          <w:i/>
          <w:sz w:val="22"/>
          <w:szCs w:val="22"/>
        </w:rPr>
        <w:t xml:space="preserve">Figure </w:t>
      </w:r>
      <w:r>
        <w:rPr>
          <w:i/>
          <w:sz w:val="22"/>
          <w:szCs w:val="22"/>
        </w:rPr>
        <w:t xml:space="preserve">2: </w:t>
      </w:r>
      <w:r w:rsidR="00F54013">
        <w:rPr>
          <w:i/>
          <w:sz w:val="22"/>
          <w:szCs w:val="22"/>
        </w:rPr>
        <w:t xml:space="preserve">How </w:t>
      </w:r>
      <w:r>
        <w:rPr>
          <w:i/>
          <w:sz w:val="22"/>
          <w:szCs w:val="22"/>
        </w:rPr>
        <w:t>laughs (left) and smiles (right) relate to subjective funniness. Error bars represent</w:t>
      </w:r>
      <w:ins w:id="1095" w:author="Caspar Addyman" w:date="2018-02-28T14:06:00Z">
        <w:r w:rsidR="00FC7A35">
          <w:rPr>
            <w:i/>
            <w:sz w:val="22"/>
            <w:szCs w:val="22"/>
          </w:rPr>
          <w:t xml:space="preserve"> +/-</w:t>
        </w:r>
      </w:ins>
      <w:r>
        <w:rPr>
          <w:i/>
          <w:sz w:val="22"/>
          <w:szCs w:val="22"/>
        </w:rPr>
        <w:t xml:space="preserve"> 1 standard error.</w:t>
      </w:r>
    </w:p>
    <w:p w:rsidR="006A54C4" w:rsidRDefault="006A54C4" w:rsidP="005F13F1">
      <w:pPr>
        <w:spacing w:line="360" w:lineRule="auto"/>
        <w:jc w:val="center"/>
        <w:rPr>
          <w:ins w:id="1096" w:author="Caspar Addyman" w:date="2018-02-28T11:54:00Z"/>
          <w:b/>
        </w:rPr>
      </w:pPr>
    </w:p>
    <w:p w:rsidR="005F13F1" w:rsidRPr="005F13F1" w:rsidRDefault="005F13F1" w:rsidP="005F13F1">
      <w:pPr>
        <w:spacing w:line="360" w:lineRule="auto"/>
        <w:jc w:val="center"/>
        <w:rPr>
          <w:b/>
        </w:rPr>
      </w:pPr>
      <w:r w:rsidRPr="005F13F1">
        <w:rPr>
          <w:b/>
        </w:rPr>
        <w:t>Discussion</w:t>
      </w:r>
    </w:p>
    <w:p w:rsidR="00F00DF3" w:rsidRDefault="005F13F1" w:rsidP="00F00DF3">
      <w:pPr>
        <w:spacing w:line="360" w:lineRule="auto"/>
        <w:ind w:firstLine="720"/>
      </w:pPr>
      <w:r w:rsidRPr="002D4B72">
        <w:t>Th</w:t>
      </w:r>
      <w:ins w:id="1097" w:author="Caspar Addyman" w:date="2018-02-28T14:06:00Z">
        <w:r w:rsidR="00FC7A35">
          <w:t xml:space="preserve">is </w:t>
        </w:r>
      </w:ins>
      <w:del w:id="1098" w:author="Caspar Addyman" w:date="2018-02-28T14:06:00Z">
        <w:r w:rsidRPr="002D4B72" w:rsidDel="00FC7A35">
          <w:delText xml:space="preserve">e </w:delText>
        </w:r>
        <w:r w:rsidDel="00FC7A35">
          <w:delText xml:space="preserve">principal aim of this </w:delText>
        </w:r>
      </w:del>
      <w:r>
        <w:t xml:space="preserve">experiment </w:t>
      </w:r>
      <w:del w:id="1099" w:author="Caspar Addyman" w:date="2018-02-28T14:06:00Z">
        <w:r w:rsidDel="00FC7A35">
          <w:delText xml:space="preserve">was </w:delText>
        </w:r>
        <w:r w:rsidR="008168B5" w:rsidDel="00FC7A35">
          <w:delText xml:space="preserve">to </w:delText>
        </w:r>
      </w:del>
      <w:r w:rsidR="005B5C1B">
        <w:t>investigate</w:t>
      </w:r>
      <w:ins w:id="1100" w:author="Caspar Addyman" w:date="2018-02-28T14:06:00Z">
        <w:r w:rsidR="00FC7A35">
          <w:t>d</w:t>
        </w:r>
      </w:ins>
      <w:r w:rsidR="008168B5">
        <w:t xml:space="preserve"> the</w:t>
      </w:r>
      <w:r w:rsidR="005B5C1B">
        <w:t xml:space="preserve"> </w:t>
      </w:r>
      <w:r w:rsidR="007C02EB">
        <w:t xml:space="preserve">influence of </w:t>
      </w:r>
      <w:r w:rsidR="005B5C1B">
        <w:t xml:space="preserve">social </w:t>
      </w:r>
      <w:r w:rsidR="00F00DF3">
        <w:t>peers</w:t>
      </w:r>
      <w:r w:rsidR="005B5C1B">
        <w:t xml:space="preserve"> </w:t>
      </w:r>
      <w:r w:rsidR="007C02EB">
        <w:t>on pre</w:t>
      </w:r>
      <w:del w:id="1101" w:author="Sarah Rees" w:date="2018-02-07T19:49:00Z">
        <w:r w:rsidR="007C02EB" w:rsidDel="00C6372A">
          <w:delText>-</w:delText>
        </w:r>
      </w:del>
      <w:r w:rsidR="007C02EB">
        <w:t>schoolers</w:t>
      </w:r>
      <w:ins w:id="1102" w:author="Sarah Rees" w:date="2018-02-09T12:50:00Z">
        <w:r w:rsidR="00357C41">
          <w:t>’</w:t>
        </w:r>
      </w:ins>
      <w:r w:rsidR="007C02EB">
        <w:t xml:space="preserve"> responses to humorous materials. In line with </w:t>
      </w:r>
      <w:del w:id="1103" w:author="Sarah Rees" w:date="2018-02-07T19:49:00Z">
        <w:r w:rsidR="007C02EB" w:rsidDel="00C6372A">
          <w:delText xml:space="preserve">our </w:delText>
        </w:r>
      </w:del>
      <w:r w:rsidR="007C02EB">
        <w:t>predictions</w:t>
      </w:r>
      <w:ins w:id="1104" w:author="Sarah Rees" w:date="2018-02-07T19:49:00Z">
        <w:r w:rsidR="00C6372A">
          <w:t xml:space="preserve">, </w:t>
        </w:r>
        <w:del w:id="1105" w:author="Caspar Addyman" w:date="2018-02-28T14:06:00Z">
          <w:r w:rsidR="00C6372A" w:rsidDel="00FC7A35">
            <w:delText>it was</w:delText>
          </w:r>
        </w:del>
      </w:ins>
      <w:ins w:id="1106" w:author="Caspar Addyman" w:date="2018-02-28T14:06:00Z">
        <w:r w:rsidR="00FC7A35">
          <w:t>we</w:t>
        </w:r>
      </w:ins>
      <w:del w:id="1107" w:author="Sarah Rees" w:date="2018-02-07T19:49:00Z">
        <w:r w:rsidR="007C02EB" w:rsidDel="00C6372A">
          <w:delText xml:space="preserve"> we</w:delText>
        </w:r>
      </w:del>
      <w:r w:rsidR="007C02EB">
        <w:t xml:space="preserve"> found that</w:t>
      </w:r>
      <w:ins w:id="1108" w:author="Sarah Rees" w:date="2018-02-07T19:50:00Z">
        <w:r w:rsidR="00C6372A">
          <w:t xml:space="preserve"> the</w:t>
        </w:r>
      </w:ins>
      <w:r w:rsidR="007C02EB">
        <w:t xml:space="preserve"> presence of a social partner</w:t>
      </w:r>
      <w:r w:rsidR="008B065B">
        <w:t xml:space="preserve"> significantly</w:t>
      </w:r>
      <w:r w:rsidR="007C02EB">
        <w:t xml:space="preserve"> increased smiling and laughter. When watching a funny cartoon, </w:t>
      </w:r>
      <w:ins w:id="1109" w:author="Caspar Addyman" w:date="2018-02-28T11:55:00Z">
        <w:r w:rsidR="006A54C4">
          <w:t xml:space="preserve">on average </w:t>
        </w:r>
      </w:ins>
      <w:r w:rsidR="007C02EB">
        <w:t xml:space="preserve">children laughed eight times </w:t>
      </w:r>
      <w:del w:id="1110" w:author="Sarah Rees" w:date="2018-02-07T19:50:00Z">
        <w:r w:rsidR="007C02EB" w:rsidDel="00C6372A">
          <w:delText>as much</w:delText>
        </w:r>
      </w:del>
      <w:ins w:id="1111" w:author="Sarah Rees" w:date="2018-02-07T19:50:00Z">
        <w:r w:rsidR="00C6372A">
          <w:t>more</w:t>
        </w:r>
      </w:ins>
      <w:r w:rsidR="007C02EB">
        <w:t xml:space="preserve"> </w:t>
      </w:r>
      <w:r w:rsidR="00113CB3">
        <w:t xml:space="preserve">in company </w:t>
      </w:r>
      <w:del w:id="1112" w:author="Sarah Rees" w:date="2018-02-07T19:50:00Z">
        <w:r w:rsidR="00113CB3" w:rsidDel="00C6372A">
          <w:delText xml:space="preserve">as </w:delText>
        </w:r>
      </w:del>
      <w:ins w:id="1113" w:author="Sarah Rees" w:date="2018-02-07T19:50:00Z">
        <w:r w:rsidR="00C6372A">
          <w:t xml:space="preserve">than </w:t>
        </w:r>
      </w:ins>
      <w:r w:rsidR="00113CB3">
        <w:t>when on their own</w:t>
      </w:r>
      <w:ins w:id="1114" w:author="Sarah Rees" w:date="2018-02-07T19:50:00Z">
        <w:r w:rsidR="00C6372A">
          <w:t>,</w:t>
        </w:r>
      </w:ins>
      <w:r w:rsidR="00113CB3" w:rsidRPr="00113CB3">
        <w:t xml:space="preserve"> </w:t>
      </w:r>
      <w:r w:rsidR="00113CB3">
        <w:t xml:space="preserve">while smiles increased by a factor of around 2.8. </w:t>
      </w:r>
      <w:r w:rsidR="00F00DF3">
        <w:t>T</w:t>
      </w:r>
      <w:r w:rsidR="00113CB3">
        <w:t>he amount of laughter or smiling did</w:t>
      </w:r>
      <w:ins w:id="1115" w:author="Caspar Addyman" w:date="2018-02-28T14:07:00Z">
        <w:r w:rsidR="00FC7A35">
          <w:t xml:space="preserve"> not</w:t>
        </w:r>
      </w:ins>
      <w:r w:rsidR="00113CB3">
        <w:t xml:space="preserve"> </w:t>
      </w:r>
      <w:ins w:id="1116" w:author="Caspar Addyman" w:date="2018-02-28T11:56:00Z">
        <w:r w:rsidR="006A54C4">
          <w:t>d</w:t>
        </w:r>
      </w:ins>
      <w:del w:id="1117" w:author="Caspar Addyman" w:date="2018-02-28T11:56:00Z">
        <w:r w:rsidR="00113CB3" w:rsidDel="006A54C4">
          <w:delText xml:space="preserve">not </w:delText>
        </w:r>
      </w:del>
      <w:del w:id="1118" w:author="Caspar Addyman" w:date="2018-02-28T11:55:00Z">
        <w:r w:rsidR="00113CB3" w:rsidDel="006A54C4">
          <w:delText>d</w:delText>
        </w:r>
      </w:del>
      <w:r w:rsidR="00113CB3">
        <w:t>iffer between pair</w:t>
      </w:r>
      <w:del w:id="1119" w:author="Sarah Rees" w:date="2018-02-07T19:50:00Z">
        <w:r w:rsidR="00113CB3" w:rsidDel="00C6372A">
          <w:delText>s</w:delText>
        </w:r>
      </w:del>
      <w:r w:rsidR="00113CB3">
        <w:t xml:space="preserve"> or group conditions. This suggests that the presence of a single social partner can be sufficient to increase </w:t>
      </w:r>
      <w:r w:rsidR="002747D0">
        <w:t>overt laughter and smiles</w:t>
      </w:r>
      <w:r w:rsidR="00F00DF3">
        <w:t xml:space="preserve">. </w:t>
      </w:r>
      <w:r w:rsidR="008B065B">
        <w:t xml:space="preserve">When children’s funniness ratings were taken into account, </w:t>
      </w:r>
      <w:del w:id="1120" w:author="Sarah Rees" w:date="2018-02-07T19:50:00Z">
        <w:r w:rsidR="008B065B" w:rsidDel="00C6372A">
          <w:delText xml:space="preserve">we </w:delText>
        </w:r>
      </w:del>
      <w:ins w:id="1121" w:author="Sarah Rees" w:date="2018-02-07T19:50:00Z">
        <w:r w:rsidR="00C6372A">
          <w:t xml:space="preserve">it was </w:t>
        </w:r>
      </w:ins>
      <w:r w:rsidR="008B065B">
        <w:t xml:space="preserve">found that the greater </w:t>
      </w:r>
      <w:ins w:id="1122" w:author="Sarah Rees" w:date="2018-02-07T19:51:00Z">
        <w:r w:rsidR="00C6372A">
          <w:t xml:space="preserve">amount of </w:t>
        </w:r>
      </w:ins>
      <w:r w:rsidR="008B065B">
        <w:t xml:space="preserve">laughter and smiles in groups and pairs was not associated </w:t>
      </w:r>
      <w:ins w:id="1123" w:author="Sarah Rees" w:date="2018-02-07T19:51:00Z">
        <w:r w:rsidR="00C6372A">
          <w:t xml:space="preserve">with </w:t>
        </w:r>
      </w:ins>
      <w:r w:rsidR="00F00DF3">
        <w:t xml:space="preserve">higher ratings of funniness. </w:t>
      </w:r>
      <w:r w:rsidR="008B065B">
        <w:t>Finally, t</w:t>
      </w:r>
      <w:r w:rsidR="00F00DF3">
        <w:t>here was no association between individual funniness ratings and the amount of laughter and smiles produced.</w:t>
      </w:r>
    </w:p>
    <w:p w:rsidR="005A7010" w:rsidRDefault="005A7010" w:rsidP="005A7010">
      <w:pPr>
        <w:spacing w:line="360" w:lineRule="auto"/>
        <w:ind w:firstLine="720"/>
      </w:pPr>
    </w:p>
    <w:p w:rsidR="005A7010" w:rsidRDefault="00876C2B" w:rsidP="005A7010">
      <w:pPr>
        <w:spacing w:line="360" w:lineRule="auto"/>
        <w:ind w:firstLine="720"/>
      </w:pPr>
      <w:r>
        <w:fldChar w:fldCharType="begin" w:fldLock="1"/>
      </w:r>
      <w:r w:rsidR="00920BFE">
        <w:instrText>ADDIN CSL_CITATION { "citationItems" : [ { "id" : "ITEM-1", "itemData" : { "author" : [ { "dropping-particle" : "", "family" : "Chapman", "given" : "Antony J", "non-dropping-particle" : "", "parse-names" : false, "suffix" : "" } ], "container-title" : "Journal of Experimental Social Psychology", "id" : "ITEM-1", "issue" : "6", "issued" : { "date-parts" : [ [ "1973" ] ] }, "page" : "528-541", "publisher" : "Elsevier", "title" : "Social facilitation of laughter in children", "type" : "article-journal", "volume" : "9" }, "uris" : [ "http://www.mendeley.com/documents/?uuid=8763c256-a752-46cb-8b82-c72fb1dc2ee7" ] } ], "mendeley" : { "formattedCitation" : "(Antony J Chapman, 1973)", "manualFormatting" : "Chapman (1973)", "plainTextFormattedCitation" : "(Antony J Chapman, 1973)", "previouslyFormattedCitation" : "(Antony J Chapman, 1973)" }, "properties" : {  }, "schema" : "https://github.com/citation-style-language/schema/raw/master/csl-citation.json" }</w:instrText>
      </w:r>
      <w:r>
        <w:fldChar w:fldCharType="separate"/>
      </w:r>
      <w:r>
        <w:rPr>
          <w:noProof/>
        </w:rPr>
        <w:t>Chapman (</w:t>
      </w:r>
      <w:r w:rsidRPr="00876C2B">
        <w:rPr>
          <w:noProof/>
        </w:rPr>
        <w:t>1973)</w:t>
      </w:r>
      <w:r>
        <w:fldChar w:fldCharType="end"/>
      </w:r>
      <w:r>
        <w:t xml:space="preserve"> </w:t>
      </w:r>
      <w:r w:rsidR="005F13F1">
        <w:t xml:space="preserve">found that 7-8 year olds laughed and smiled </w:t>
      </w:r>
      <w:r w:rsidR="0085795A">
        <w:t>more in pairs than individually</w:t>
      </w:r>
      <w:r w:rsidR="008168B5">
        <w:t xml:space="preserve">. </w:t>
      </w:r>
      <w:del w:id="1124" w:author="Sarah Rees" w:date="2018-02-07T19:52:00Z">
        <w:r w:rsidR="008168B5" w:rsidDel="004F66A2">
          <w:delText xml:space="preserve">Ours </w:delText>
        </w:r>
      </w:del>
      <w:ins w:id="1125" w:author="Sarah Rees" w:date="2018-02-07T19:52:00Z">
        <w:r w:rsidR="004F66A2">
          <w:t xml:space="preserve">The </w:t>
        </w:r>
      </w:ins>
      <w:r w:rsidR="008168B5">
        <w:t xml:space="preserve">findings </w:t>
      </w:r>
      <w:ins w:id="1126" w:author="Sarah Rees" w:date="2018-02-07T19:52:00Z">
        <w:r w:rsidR="004F66A2">
          <w:t xml:space="preserve">of the current study </w:t>
        </w:r>
      </w:ins>
      <w:r w:rsidR="008168B5">
        <w:t>extend that result</w:t>
      </w:r>
      <w:r w:rsidR="0085795A">
        <w:t xml:space="preserve"> </w:t>
      </w:r>
      <w:ins w:id="1127" w:author="Sarah Rees" w:date="2018-02-07T19:52:00Z">
        <w:r w:rsidR="004F66A2">
          <w:t xml:space="preserve">by </w:t>
        </w:r>
      </w:ins>
      <w:r w:rsidR="0085795A">
        <w:t>looking at a much younger age group (</w:t>
      </w:r>
      <w:del w:id="1128" w:author="Caspar Addyman" w:date="2018-02-27T14:14:00Z">
        <w:r w:rsidR="0085795A" w:rsidDel="005D64C4">
          <w:delText>2-4</w:delText>
        </w:r>
      </w:del>
      <w:ins w:id="1129" w:author="Caspar Addyman" w:date="2018-02-27T14:14:00Z">
        <w:r w:rsidR="005D64C4">
          <w:t>mean</w:t>
        </w:r>
      </w:ins>
      <w:ins w:id="1130" w:author="Caspar Addyman" w:date="2018-02-27T14:15:00Z">
        <w:r w:rsidR="005D64C4">
          <w:t xml:space="preserve"> age</w:t>
        </w:r>
      </w:ins>
      <w:ins w:id="1131" w:author="Caspar Addyman" w:date="2018-02-27T14:14:00Z">
        <w:r w:rsidR="005D64C4">
          <w:t xml:space="preserve"> 3</w:t>
        </w:r>
      </w:ins>
      <w:ins w:id="1132" w:author="Caspar Addyman" w:date="2018-02-27T14:15:00Z">
        <w:r w:rsidR="005D64C4">
          <w:t xml:space="preserve"> years </w:t>
        </w:r>
      </w:ins>
      <w:ins w:id="1133" w:author="Caspar Addyman" w:date="2018-02-27T14:14:00Z">
        <w:r w:rsidR="005D64C4">
          <w:t>4</w:t>
        </w:r>
      </w:ins>
      <w:r w:rsidR="0085795A">
        <w:t xml:space="preserve"> </w:t>
      </w:r>
      <w:del w:id="1134" w:author="Caspar Addyman" w:date="2018-02-27T14:15:00Z">
        <w:r w:rsidR="0085795A" w:rsidDel="005D64C4">
          <w:delText>year olds</w:delText>
        </w:r>
      </w:del>
      <w:ins w:id="1135" w:author="Caspar Addyman" w:date="2018-02-27T14:15:00Z">
        <w:r w:rsidR="005D64C4">
          <w:t>months</w:t>
        </w:r>
      </w:ins>
      <w:r w:rsidR="0085795A">
        <w:t>) and by including a group condition</w:t>
      </w:r>
      <w:r w:rsidR="005A7010">
        <w:t>.</w:t>
      </w:r>
      <w:r w:rsidR="005A7010" w:rsidRPr="005A7010">
        <w:t xml:space="preserve"> </w:t>
      </w:r>
      <w:del w:id="1136" w:author="Caspar Addyman" w:date="2018-02-28T14:08:00Z">
        <w:r w:rsidR="005A7010" w:rsidDel="00FC7A35">
          <w:delText xml:space="preserve">It </w:delText>
        </w:r>
      </w:del>
      <w:ins w:id="1137" w:author="Caspar Addyman" w:date="2018-02-28T14:08:00Z">
        <w:r w:rsidR="00FC7A35">
          <w:t xml:space="preserve">Our experimental approach </w:t>
        </w:r>
      </w:ins>
      <w:r w:rsidR="005A7010">
        <w:t>goes beyond the observational work on social laughter in adults (Kraut &amp; Johnson, 19</w:t>
      </w:r>
      <w:r w:rsidR="008168B5">
        <w:t xml:space="preserve">79; Fernández-Dols &amp; Ruiz-Belda </w:t>
      </w:r>
      <w:r>
        <w:t xml:space="preserve">1995) and </w:t>
      </w:r>
      <w:r w:rsidR="005A7010">
        <w:t>links to the related work on social la</w:t>
      </w:r>
      <w:r w:rsidR="008168B5">
        <w:t>ughter with adults (Fridlund 1991;</w:t>
      </w:r>
      <w:r w:rsidR="005A7010">
        <w:t xml:space="preserve"> Young &amp; Frye, 1966; Devereux &amp; Ginsburg, 2001). </w:t>
      </w:r>
      <w:del w:id="1138" w:author="Sarah Rees" w:date="2018-02-07T19:52:00Z">
        <w:r w:rsidR="005A7010" w:rsidDel="004F66A2">
          <w:delText xml:space="preserve">Our </w:delText>
        </w:r>
      </w:del>
      <w:ins w:id="1139" w:author="Sarah Rees" w:date="2018-02-07T19:52:00Z">
        <w:r w:rsidR="004F66A2">
          <w:t xml:space="preserve">The </w:t>
        </w:r>
      </w:ins>
      <w:r w:rsidR="005A7010">
        <w:t>results</w:t>
      </w:r>
      <w:ins w:id="1140" w:author="Sarah Rees" w:date="2018-02-07T19:52:00Z">
        <w:r w:rsidR="004F66A2">
          <w:t xml:space="preserve"> of the present study</w:t>
        </w:r>
      </w:ins>
      <w:r w:rsidR="005A7010">
        <w:t xml:space="preserve"> </w:t>
      </w:r>
      <w:r w:rsidR="00B9371E">
        <w:t>provide a demonstration of</w:t>
      </w:r>
      <w:r w:rsidR="005A7010">
        <w:t xml:space="preserve"> </w:t>
      </w:r>
      <w:ins w:id="1141" w:author="Sarah Rees" w:date="2018-02-07T19:52:00Z">
        <w:r w:rsidR="004F66A2">
          <w:t xml:space="preserve">the </w:t>
        </w:r>
      </w:ins>
      <w:r w:rsidR="005A7010">
        <w:t>clear social role</w:t>
      </w:r>
      <w:r w:rsidR="00B9371E">
        <w:t xml:space="preserve"> of overt laughter and smiles</w:t>
      </w:r>
      <w:r w:rsidR="005A7010">
        <w:t xml:space="preserve"> from a much younger age t</w:t>
      </w:r>
      <w:r w:rsidR="00B9371E">
        <w:t xml:space="preserve">han shown in previous research. </w:t>
      </w:r>
      <w:ins w:id="1142" w:author="Caspar Addyman" w:date="2018-02-28T12:14:00Z">
        <w:r w:rsidR="00CA790D">
          <w:t>Furthermore, age was not correlate</w:t>
        </w:r>
      </w:ins>
      <w:ins w:id="1143" w:author="Caspar Addyman" w:date="2018-02-28T12:15:00Z">
        <w:r w:rsidR="00CA790D">
          <w:t xml:space="preserve">d with any of the experimental measures suggesting this effect is already well established </w:t>
        </w:r>
      </w:ins>
      <w:ins w:id="1144" w:author="Caspar Addyman" w:date="2018-02-28T12:16:00Z">
        <w:r w:rsidR="00CA790D">
          <w:t>at this age. A challenge</w:t>
        </w:r>
      </w:ins>
      <w:ins w:id="1145" w:author="Caspar Addyman" w:date="2018-02-28T12:17:00Z">
        <w:r w:rsidR="00CA790D">
          <w:t xml:space="preserve"> for future research</w:t>
        </w:r>
      </w:ins>
      <w:ins w:id="1146" w:author="Caspar Addyman" w:date="2018-02-28T12:16:00Z">
        <w:r w:rsidR="00CA790D">
          <w:t xml:space="preserve"> would be extend this method to younger ages.</w:t>
        </w:r>
      </w:ins>
      <w:ins w:id="1147" w:author="Caspar Addyman" w:date="2018-02-28T12:14:00Z">
        <w:r w:rsidR="00CA790D">
          <w:t xml:space="preserve"> </w:t>
        </w:r>
      </w:ins>
    </w:p>
    <w:p w:rsidR="005A7010" w:rsidRDefault="005A7010" w:rsidP="005A7010">
      <w:pPr>
        <w:spacing w:line="360" w:lineRule="auto"/>
        <w:ind w:firstLine="720"/>
      </w:pPr>
    </w:p>
    <w:p w:rsidR="00384618" w:rsidRDefault="00384618" w:rsidP="00384618">
      <w:pPr>
        <w:autoSpaceDE w:val="0"/>
        <w:autoSpaceDN w:val="0"/>
        <w:adjustRightInd w:val="0"/>
        <w:spacing w:line="360" w:lineRule="auto"/>
        <w:ind w:firstLine="720"/>
      </w:pPr>
      <w:r>
        <w:t xml:space="preserve">The lack of difference in </w:t>
      </w:r>
      <w:ins w:id="1148" w:author="Sarah Rees" w:date="2018-02-07T19:52:00Z">
        <w:r w:rsidR="004F66A2">
          <w:t xml:space="preserve">the </w:t>
        </w:r>
      </w:ins>
      <w:r>
        <w:t>amount of laughing and smiling between the pair and group conditions was unexpected</w:t>
      </w:r>
      <w:del w:id="1149" w:author="Sarah Rees" w:date="2018-02-07T20:21:00Z">
        <w:r w:rsidDel="009D31C4">
          <w:delText xml:space="preserve"> and interesting</w:delText>
        </w:r>
      </w:del>
      <w:r>
        <w:t xml:space="preserve">. </w:t>
      </w:r>
      <w:ins w:id="1150" w:author="Caspar Addyman" w:date="2018-02-28T14:15:00Z">
        <w:r w:rsidR="00671E25">
          <w:fldChar w:fldCharType="begin" w:fldLock="1"/>
        </w:r>
      </w:ins>
      <w:r w:rsidR="00671E25">
        <w:instrText>ADDIN CSL_CITATION { "citationItems" : [ { "id" : "ITEM-1", "itemData" : { "DOI" : "10.1163/156853908786279619", "ISSN" : "0005-7959", "author" : [ { "dropping-particle" : "", "family" : "Mehu", "given" : "Marc", "non-dropping-particle" : "", "parse-names" : false, "suffix" : "" }, { "dropping-particle" : "", "family" : "Dunbar", "given" : "Robin", "non-dropping-particle" : "", "parse-names" : false, "suffix" : "" } ], "container-title" : "Behaviour", "id" : "ITEM-1", "issue" : "12", "issued" : { "date-parts" : [ [ "2008", "12", "1" ] ] }, "page" : "1747-1780", "title" : "Naturalistic observations of smiling and laughter in human group interactions", "type" : "article-journal", "volume" : "145" }, "uris" : [ "http://www.mendeley.com/documents/?uuid=334a774f-4cd6-36c8-9335-c76d7883d7b3" ] } ], "mendeley" : { "formattedCitation" : "(Mehu &amp; Dunbar, 2008)", "manualFormatting" : "Mehu and Dunbar (2008)", "plainTextFormattedCitation" : "(Mehu &amp; Dunbar, 2008)", "previouslyFormattedCitation" : "(Mehu &amp; Dunbar, 2008)" }, "properties" : {  }, "schema" : "https://github.com/citation-style-language/schema/raw/master/csl-citation.json" }</w:instrText>
      </w:r>
      <w:r w:rsidR="00671E25">
        <w:fldChar w:fldCharType="separate"/>
      </w:r>
      <w:del w:id="1151" w:author="Caspar Addyman" w:date="2018-02-28T14:15:00Z">
        <w:r w:rsidR="00671E25" w:rsidRPr="00671E25" w:rsidDel="00671E25">
          <w:rPr>
            <w:noProof/>
          </w:rPr>
          <w:delText>(</w:delText>
        </w:r>
      </w:del>
      <w:r w:rsidR="00671E25" w:rsidRPr="00671E25">
        <w:rPr>
          <w:noProof/>
        </w:rPr>
        <w:t xml:space="preserve">Mehu </w:t>
      </w:r>
      <w:del w:id="1152" w:author="Caspar Addyman" w:date="2018-02-28T14:15:00Z">
        <w:r w:rsidR="00671E25" w:rsidRPr="00671E25" w:rsidDel="00671E25">
          <w:rPr>
            <w:noProof/>
          </w:rPr>
          <w:delText>&amp;</w:delText>
        </w:r>
      </w:del>
      <w:ins w:id="1153" w:author="Caspar Addyman" w:date="2018-02-28T14:15:00Z">
        <w:r w:rsidR="00671E25">
          <w:rPr>
            <w:noProof/>
          </w:rPr>
          <w:t>and</w:t>
        </w:r>
      </w:ins>
      <w:r w:rsidR="00671E25" w:rsidRPr="00671E25">
        <w:rPr>
          <w:noProof/>
        </w:rPr>
        <w:t xml:space="preserve"> Dunbar</w:t>
      </w:r>
      <w:del w:id="1154" w:author="Caspar Addyman" w:date="2018-02-28T14:15:00Z">
        <w:r w:rsidR="00671E25" w:rsidRPr="00671E25" w:rsidDel="00671E25">
          <w:rPr>
            <w:noProof/>
          </w:rPr>
          <w:delText>,</w:delText>
        </w:r>
      </w:del>
      <w:r w:rsidR="00671E25" w:rsidRPr="00671E25">
        <w:rPr>
          <w:noProof/>
        </w:rPr>
        <w:t xml:space="preserve"> </w:t>
      </w:r>
      <w:ins w:id="1155" w:author="Caspar Addyman" w:date="2018-02-28T14:15:00Z">
        <w:r w:rsidR="00671E25">
          <w:rPr>
            <w:noProof/>
          </w:rPr>
          <w:t>(</w:t>
        </w:r>
      </w:ins>
      <w:r w:rsidR="00671E25" w:rsidRPr="00671E25">
        <w:rPr>
          <w:noProof/>
        </w:rPr>
        <w:t>2008)</w:t>
      </w:r>
      <w:ins w:id="1156" w:author="Caspar Addyman" w:date="2018-02-28T14:15:00Z">
        <w:r w:rsidR="00671E25">
          <w:fldChar w:fldCharType="end"/>
        </w:r>
      </w:ins>
      <w:del w:id="1157" w:author="Caspar Addyman" w:date="2018-02-28T14:15:00Z">
        <w:r w:rsidRPr="005C329F" w:rsidDel="00671E25">
          <w:rPr>
            <w:lang w:val="en"/>
          </w:rPr>
          <w:delText>Mehu &amp; Dunbar (2008) carried</w:delText>
        </w:r>
      </w:del>
      <w:r w:rsidRPr="005C329F">
        <w:rPr>
          <w:lang w:val="en"/>
        </w:rPr>
        <w:t xml:space="preserve"> out naturalistic observations in public areas of people interacting in small groups in which group size, composition, in terms of sex and age of individuals, and social context of interactions were taken into account. </w:t>
      </w:r>
      <w:del w:id="1158" w:author="Caspar Addyman" w:date="2018-02-28T14:09:00Z">
        <w:r w:rsidR="00B9371E" w:rsidDel="00802BDB">
          <w:rPr>
            <w:lang w:val="en"/>
          </w:rPr>
          <w:delText xml:space="preserve"> </w:delText>
        </w:r>
      </w:del>
      <w:r w:rsidR="00B9371E">
        <w:rPr>
          <w:lang w:val="en"/>
        </w:rPr>
        <w:t>Their r</w:t>
      </w:r>
      <w:r w:rsidRPr="005C329F">
        <w:rPr>
          <w:lang w:val="en"/>
        </w:rPr>
        <w:t xml:space="preserve">esults revealed group size to have the largest overall effect on the amount </w:t>
      </w:r>
      <w:ins w:id="1159" w:author="Sarah Rees" w:date="2018-02-07T20:22:00Z">
        <w:r w:rsidR="009D31C4">
          <w:rPr>
            <w:lang w:val="en"/>
          </w:rPr>
          <w:t xml:space="preserve">of </w:t>
        </w:r>
      </w:ins>
      <w:r w:rsidRPr="005C329F">
        <w:rPr>
          <w:lang w:val="en"/>
        </w:rPr>
        <w:t>laughter and smiling, with rates increasi</w:t>
      </w:r>
      <w:r>
        <w:rPr>
          <w:lang w:val="en"/>
        </w:rPr>
        <w:t xml:space="preserve">ng as a function of group size. </w:t>
      </w:r>
      <w:del w:id="1160" w:author="Sarah Rees" w:date="2018-02-07T19:53:00Z">
        <w:r w:rsidDel="004F66A2">
          <w:rPr>
            <w:lang w:val="en"/>
          </w:rPr>
          <w:delText xml:space="preserve">Whereas </w:delText>
        </w:r>
      </w:del>
      <w:ins w:id="1161" w:author="Sarah Rees" w:date="2018-02-07T19:53:00Z">
        <w:del w:id="1162" w:author="Caspar Addyman" w:date="2018-02-28T14:13:00Z">
          <w:r w:rsidR="004F66A2" w:rsidDel="00671E25">
            <w:rPr>
              <w:lang w:val="en"/>
            </w:rPr>
            <w:delText xml:space="preserve">However, </w:delText>
          </w:r>
        </w:del>
      </w:ins>
      <w:del w:id="1163" w:author="Caspar Addyman" w:date="2018-02-28T14:14:00Z">
        <w:r w:rsidDel="00671E25">
          <w:rPr>
            <w:lang w:val="en"/>
          </w:rPr>
          <w:delText>g</w:delText>
        </w:r>
      </w:del>
      <w:ins w:id="1164" w:author="Caspar Addyman" w:date="2018-02-28T14:14:00Z">
        <w:r w:rsidR="00671E25">
          <w:rPr>
            <w:lang w:val="en"/>
          </w:rPr>
          <w:t>G</w:t>
        </w:r>
      </w:ins>
      <w:r>
        <w:rPr>
          <w:lang w:val="en"/>
        </w:rPr>
        <w:t xml:space="preserve">roup size had no influence in </w:t>
      </w:r>
      <w:del w:id="1165" w:author="Sarah Rees" w:date="2018-02-07T19:53:00Z">
        <w:r w:rsidDel="004F66A2">
          <w:rPr>
            <w:lang w:val="en"/>
          </w:rPr>
          <w:delText xml:space="preserve">our </w:delText>
        </w:r>
      </w:del>
      <w:ins w:id="1166" w:author="Sarah Rees" w:date="2018-02-07T19:53:00Z">
        <w:r w:rsidR="004F66A2">
          <w:rPr>
            <w:lang w:val="en"/>
          </w:rPr>
          <w:t xml:space="preserve">the current </w:t>
        </w:r>
      </w:ins>
      <w:r>
        <w:rPr>
          <w:lang w:val="en"/>
        </w:rPr>
        <w:t>experiment</w:t>
      </w:r>
      <w:ins w:id="1167" w:author="Sarah Rees" w:date="2018-02-07T20:22:00Z">
        <w:r w:rsidR="009D31C4">
          <w:rPr>
            <w:lang w:val="en"/>
          </w:rPr>
          <w:t>,</w:t>
        </w:r>
      </w:ins>
      <w:r>
        <w:rPr>
          <w:lang w:val="en"/>
        </w:rPr>
        <w:t xml:space="preserve"> and the</w:t>
      </w:r>
      <w:r>
        <w:t xml:space="preserve"> lack of difference between the pair and group conditions goes against a pure social contagion explanation. If children</w:t>
      </w:r>
      <w:ins w:id="1168" w:author="Sarah Rees" w:date="2018-02-07T19:53:00Z">
        <w:r w:rsidR="004F66A2">
          <w:t>’s</w:t>
        </w:r>
      </w:ins>
      <w:r>
        <w:t xml:space="preserve"> </w:t>
      </w:r>
      <w:del w:id="1169" w:author="Sarah Rees" w:date="2018-02-07T19:53:00Z">
        <w:r w:rsidDel="004F66A2">
          <w:delText xml:space="preserve">laughed </w:delText>
        </w:r>
      </w:del>
      <w:ins w:id="1170" w:author="Sarah Rees" w:date="2018-02-07T19:53:00Z">
        <w:r w:rsidR="004F66A2">
          <w:t xml:space="preserve">laughter </w:t>
        </w:r>
      </w:ins>
      <w:r>
        <w:t xml:space="preserve">and </w:t>
      </w:r>
      <w:del w:id="1171" w:author="Sarah Rees" w:date="2018-02-07T19:53:00Z">
        <w:r w:rsidDel="004F66A2">
          <w:delText xml:space="preserve">smiled </w:delText>
        </w:r>
      </w:del>
      <w:ins w:id="1172" w:author="Sarah Rees" w:date="2018-02-07T19:53:00Z">
        <w:r w:rsidR="004F66A2">
          <w:t xml:space="preserve">smiles </w:t>
        </w:r>
      </w:ins>
      <w:r>
        <w:t>increase</w:t>
      </w:r>
      <w:ins w:id="1173" w:author="Sarah Rees" w:date="2018-02-07T19:53:00Z">
        <w:r w:rsidR="004F66A2">
          <w:t>d</w:t>
        </w:r>
      </w:ins>
      <w:r>
        <w:t xml:space="preserve"> in response to the smiles and laughs of others</w:t>
      </w:r>
      <w:ins w:id="1174" w:author="Sarah Rees" w:date="2018-02-07T19:54:00Z">
        <w:r w:rsidR="004F66A2">
          <w:t>,</w:t>
        </w:r>
      </w:ins>
      <w:r>
        <w:t xml:space="preserve"> </w:t>
      </w:r>
      <w:del w:id="1175" w:author="Sarah Rees" w:date="2018-02-07T19:54:00Z">
        <w:r w:rsidDel="004F66A2">
          <w:delText xml:space="preserve">we would expect </w:delText>
        </w:r>
      </w:del>
      <w:r>
        <w:t>higher scores</w:t>
      </w:r>
      <w:ins w:id="1176" w:author="Sarah Rees" w:date="2018-02-07T19:54:00Z">
        <w:r w:rsidR="004F66A2">
          <w:t xml:space="preserve"> would be expected</w:t>
        </w:r>
      </w:ins>
      <w:r>
        <w:t xml:space="preserve"> in the group condition.</w:t>
      </w:r>
      <w:r>
        <w:rPr>
          <w:lang w:val="en"/>
        </w:rPr>
        <w:t xml:space="preserve"> This is at odds with </w:t>
      </w:r>
      <w:r>
        <w:t xml:space="preserve">the contagious properties of laughter in preschool children reported by Brackett (1933) and Sherman (1975), as well as with the experimental research using laugh boxes by Provine </w:t>
      </w:r>
      <w:r w:rsidRPr="00D66183">
        <w:t>(1992)</w:t>
      </w:r>
      <w:r>
        <w:t xml:space="preserve"> which found that laughter itself elicited laughter</w:t>
      </w:r>
      <w:r w:rsidRPr="00D66183">
        <w:t>.</w:t>
      </w:r>
      <w:ins w:id="1177" w:author="Caspar Addyman" w:date="2018-02-28T14:16:00Z">
        <w:r w:rsidR="00671E25">
          <w:t xml:space="preserve"> </w:t>
        </w:r>
      </w:ins>
      <w:del w:id="1178" w:author="Caspar Addyman" w:date="2018-02-28T14:17:00Z">
        <w:r w:rsidRPr="00D66183" w:rsidDel="003045A5">
          <w:delText xml:space="preserve"> </w:delText>
        </w:r>
      </w:del>
      <w:ins w:id="1179" w:author="Caspar Addyman" w:date="2018-02-28T11:58:00Z">
        <w:r w:rsidR="00210026">
          <w:t>One difference between this study and previous work is the relat</w:t>
        </w:r>
      </w:ins>
      <w:ins w:id="1180" w:author="Caspar Addyman" w:date="2018-02-28T11:59:00Z">
        <w:r w:rsidR="00210026">
          <w:t>ively passive and non-social nature of the task. Children were watching a video rather than interacting with each other.</w:t>
        </w:r>
      </w:ins>
      <w:r w:rsidRPr="00D66183">
        <w:t xml:space="preserve"> </w:t>
      </w:r>
    </w:p>
    <w:p w:rsidR="00384618" w:rsidRDefault="00384618" w:rsidP="00384618">
      <w:pPr>
        <w:autoSpaceDE w:val="0"/>
        <w:autoSpaceDN w:val="0"/>
        <w:adjustRightInd w:val="0"/>
        <w:spacing w:line="360" w:lineRule="auto"/>
        <w:ind w:firstLine="720"/>
        <w:rPr>
          <w:lang w:val="en"/>
        </w:rPr>
      </w:pPr>
    </w:p>
    <w:p w:rsidR="00384618" w:rsidRDefault="00384618" w:rsidP="0051706E">
      <w:pPr>
        <w:autoSpaceDE w:val="0"/>
        <w:autoSpaceDN w:val="0"/>
        <w:adjustRightInd w:val="0"/>
        <w:spacing w:line="360" w:lineRule="auto"/>
        <w:ind w:firstLine="720"/>
        <w:rPr>
          <w:ins w:id="1181" w:author="Caspar Addyman" w:date="2018-02-28T15:08:00Z"/>
        </w:rPr>
      </w:pPr>
      <w:r>
        <w:t xml:space="preserve">Nonstatistical observations of </w:t>
      </w:r>
      <w:ins w:id="1182" w:author="Caspar Addyman" w:date="2018-02-28T12:04:00Z">
        <w:r w:rsidR="00EA21F3">
          <w:t xml:space="preserve">our </w:t>
        </w:r>
      </w:ins>
      <w:del w:id="1183" w:author="Sarah Rees" w:date="2018-02-07T19:55:00Z">
        <w:r w:rsidDel="004F66A2">
          <w:delText xml:space="preserve">our </w:delText>
        </w:r>
      </w:del>
      <w:r>
        <w:t>video data</w:t>
      </w:r>
      <w:ins w:id="1184" w:author="Sarah Rees" w:date="2018-02-07T19:54:00Z">
        <w:r w:rsidR="004F66A2">
          <w:t xml:space="preserve"> </w:t>
        </w:r>
        <w:del w:id="1185" w:author="Caspar Addyman" w:date="2018-02-28T12:04:00Z">
          <w:r w:rsidR="004F66A2" w:rsidDel="00EA21F3">
            <w:delText>in the current study</w:delText>
          </w:r>
        </w:del>
      </w:ins>
      <w:del w:id="1186" w:author="Caspar Addyman" w:date="2018-02-28T12:04:00Z">
        <w:r w:rsidDel="00EA21F3">
          <w:delText xml:space="preserve"> indicated</w:delText>
        </w:r>
      </w:del>
      <w:ins w:id="1187" w:author="Caspar Addyman" w:date="2018-02-28T12:04:00Z">
        <w:r w:rsidR="00EA21F3">
          <w:t>in</w:t>
        </w:r>
      </w:ins>
      <w:ins w:id="1188" w:author="Caspar Addyman" w:date="2018-02-28T13:52:00Z">
        <w:r w:rsidR="0051706E">
          <w:t>dic</w:t>
        </w:r>
      </w:ins>
      <w:ins w:id="1189" w:author="Caspar Addyman" w:date="2018-02-28T12:04:00Z">
        <w:r w:rsidR="00EA21F3">
          <w:t>ated</w:t>
        </w:r>
      </w:ins>
      <w:r>
        <w:t xml:space="preserve"> that</w:t>
      </w:r>
      <w:del w:id="1190" w:author="Sarah Rees" w:date="2018-02-09T12:50:00Z">
        <w:r w:rsidDel="00357C41">
          <w:delText>,</w:delText>
        </w:r>
      </w:del>
      <w:r>
        <w:t xml:space="preserve"> in the pair viewing condition, the laughter of one child did sometimes set the other off laughing, and that in the group viewing condition, this happened in a kind of chain reaction.  Incongruous events (for example, Bernard Bear getting stuck in a bin) elicited high levels of laughter but rather than all children bursting into laughter simultaneously, it was often the initial laughter of one particularly gregarious child that quickly spread.  </w:t>
      </w:r>
      <w:del w:id="1191" w:author="Caspar Addyman" w:date="2018-02-28T12:03:00Z">
        <w:r w:rsidDel="00EA21F3">
          <w:delText xml:space="preserve">These nonstatistical observations correspond with the previous research. </w:delText>
        </w:r>
      </w:del>
      <w:del w:id="1192" w:author="Caspar Addyman" w:date="2018-02-28T12:02:00Z">
        <w:r w:rsidDel="00210026">
          <w:delText xml:space="preserve">It </w:delText>
        </w:r>
      </w:del>
      <w:del w:id="1193" w:author="Caspar Addyman" w:date="2018-02-28T12:01:00Z">
        <w:r w:rsidDel="00210026">
          <w:delText xml:space="preserve">could be that our </w:delText>
        </w:r>
      </w:del>
      <w:ins w:id="1194" w:author="Sarah Rees" w:date="2018-02-07T19:55:00Z">
        <w:del w:id="1195" w:author="Caspar Addyman" w:date="2018-02-28T12:01:00Z">
          <w:r w:rsidR="004F66A2" w:rsidDel="00210026">
            <w:delText xml:space="preserve">the </w:delText>
          </w:r>
        </w:del>
      </w:ins>
      <w:del w:id="1196" w:author="Caspar Addyman" w:date="2018-02-28T12:01:00Z">
        <w:r w:rsidDel="00210026">
          <w:delText xml:space="preserve">study was underpowered to </w:delText>
        </w:r>
      </w:del>
      <w:del w:id="1197" w:author="Caspar Addyman" w:date="2018-02-28T12:02:00Z">
        <w:r w:rsidDel="00210026">
          <w:delText>be</w:delText>
        </w:r>
      </w:del>
      <w:del w:id="1198" w:author="Caspar Addyman" w:date="2018-02-28T12:03:00Z">
        <w:r w:rsidDel="00EA21F3">
          <w:delText xml:space="preserve"> able to detect these contagion effects. Further research could explicitly </w:delText>
        </w:r>
        <w:r w:rsidR="00193772" w:rsidDel="00EA21F3">
          <w:delText xml:space="preserve">set out to look for them. </w:delText>
        </w:r>
      </w:del>
      <w:r>
        <w:t xml:space="preserve">Likewise, </w:t>
      </w:r>
      <w:del w:id="1199" w:author="Caspar Addyman" w:date="2018-02-28T12:03:00Z">
        <w:r w:rsidDel="00EA21F3">
          <w:delText>n</w:delText>
        </w:r>
        <w:r w:rsidRPr="00D66183" w:rsidDel="00EA21F3">
          <w:delText xml:space="preserve">onstatistical </w:delText>
        </w:r>
      </w:del>
      <w:r w:rsidRPr="00D66183">
        <w:t>observation</w:t>
      </w:r>
      <w:ins w:id="1200" w:author="Caspar Addyman" w:date="2018-02-28T12:03:00Z">
        <w:r w:rsidR="00EA21F3">
          <w:t>s</w:t>
        </w:r>
      </w:ins>
      <w:del w:id="1201" w:author="Caspar Addyman" w:date="2018-02-28T12:03:00Z">
        <w:r w:rsidRPr="00D66183" w:rsidDel="00EA21F3">
          <w:delText xml:space="preserve"> also</w:delText>
        </w:r>
      </w:del>
      <w:r w:rsidRPr="00D66183">
        <w:t xml:space="preserve"> indicated that children in pairs or </w:t>
      </w:r>
      <w:del w:id="1202" w:author="Sarah Rees" w:date="2018-02-07T19:55:00Z">
        <w:r w:rsidRPr="00D66183" w:rsidDel="004F66A2">
          <w:delText xml:space="preserve">in a </w:delText>
        </w:r>
      </w:del>
      <w:r w:rsidRPr="00D66183">
        <w:t>group</w:t>
      </w:r>
      <w:ins w:id="1203" w:author="Sarah Rees" w:date="2018-02-07T19:55:00Z">
        <w:r w:rsidR="004F66A2">
          <w:t>s</w:t>
        </w:r>
      </w:ins>
      <w:r w:rsidRPr="00D66183">
        <w:t xml:space="preserve"> frequently made eye contact with each other whilst laughing. </w:t>
      </w:r>
      <w:del w:id="1204" w:author="Caspar Addyman" w:date="2018-02-28T12:05:00Z">
        <w:r w:rsidRPr="00D66183" w:rsidDel="00EA21F3">
          <w:delText xml:space="preserve"> In cases where a child laughed </w:delText>
        </w:r>
        <w:r w:rsidDel="00EA21F3">
          <w:delText xml:space="preserve">or smiled </w:delText>
        </w:r>
        <w:r w:rsidRPr="00D66183" w:rsidDel="00EA21F3">
          <w:delText>i</w:delText>
        </w:r>
      </w:del>
      <w:ins w:id="1205" w:author="Caspar Addyman" w:date="2018-02-28T12:05:00Z">
        <w:r w:rsidR="00EA21F3">
          <w:t>I</w:t>
        </w:r>
      </w:ins>
      <w:r w:rsidRPr="00D66183">
        <w:t xml:space="preserve">n the individual condition, </w:t>
      </w:r>
      <w:ins w:id="1206" w:author="Caspar Addyman" w:date="2018-02-28T12:05:00Z">
        <w:r w:rsidR="00EA21F3">
          <w:t>smiling children</w:t>
        </w:r>
      </w:ins>
      <w:del w:id="1207" w:author="Caspar Addyman" w:date="2018-02-28T12:05:00Z">
        <w:r w:rsidRPr="00D66183" w:rsidDel="00EA21F3">
          <w:delText>they</w:delText>
        </w:r>
      </w:del>
      <w:r w:rsidRPr="00D66183">
        <w:t xml:space="preserve"> would sometimes try to catch the eye of the researchers, presumably </w:t>
      </w:r>
      <w:del w:id="1208" w:author="Caspar Addyman" w:date="2018-02-28T12:06:00Z">
        <w:r w:rsidDel="00EA21F3">
          <w:delText xml:space="preserve">in an </w:delText>
        </w:r>
        <w:r w:rsidRPr="00D66183" w:rsidDel="00EA21F3">
          <w:delText>attempt</w:delText>
        </w:r>
        <w:r w:rsidDel="00EA21F3">
          <w:delText xml:space="preserve"> </w:delText>
        </w:r>
        <w:r w:rsidRPr="00D66183" w:rsidDel="00EA21F3">
          <w:delText>to</w:delText>
        </w:r>
      </w:del>
      <w:ins w:id="1209" w:author="Caspar Addyman" w:date="2018-02-28T12:06:00Z">
        <w:r w:rsidR="00EA21F3">
          <w:t>to</w:t>
        </w:r>
      </w:ins>
      <w:r w:rsidRPr="00D66183">
        <w:t xml:space="preserve"> share the joke. </w:t>
      </w:r>
      <w:ins w:id="1210" w:author="Caspar Addyman" w:date="2018-02-28T12:06:00Z">
        <w:r w:rsidR="007B11D8">
          <w:t xml:space="preserve">These nonstatistical observations correspond with previous research. </w:t>
        </w:r>
      </w:ins>
      <w:del w:id="1211" w:author="Caspar Addyman" w:date="2018-02-28T12:05:00Z">
        <w:r w:rsidRPr="00D66183" w:rsidDel="00EA21F3">
          <w:delText>As mentioned previously, great care was taken to minimise social interaction between researchers and participan</w:delText>
        </w:r>
        <w:r w:rsidR="00941B84" w:rsidDel="00EA21F3">
          <w:delText xml:space="preserve">ts during the viewing process. </w:delText>
        </w:r>
        <w:r w:rsidRPr="00D66183" w:rsidDel="00EA21F3">
          <w:delText xml:space="preserve">These nonstatistical observations correspond with previous observations of </w:delText>
        </w:r>
      </w:del>
      <w:r w:rsidRPr="00D66183">
        <w:t>Jones (1989)</w:t>
      </w:r>
      <w:ins w:id="1212" w:author="Caspar Addyman" w:date="2018-02-28T12:06:00Z">
        <w:r w:rsidR="007B11D8">
          <w:t xml:space="preserve"> found</w:t>
        </w:r>
      </w:ins>
      <w:r w:rsidRPr="00D66183">
        <w:t xml:space="preserve"> that infants engaged in play tend only to smile when turn</w:t>
      </w:r>
      <w:r w:rsidR="00876C2B">
        <w:t xml:space="preserve">ing to </w:t>
      </w:r>
      <w:r w:rsidRPr="00D66183">
        <w:t>make eye contact with carers</w:t>
      </w:r>
      <w:ins w:id="1213" w:author="Caspar Addyman" w:date="2018-02-28T12:06:00Z">
        <w:r w:rsidR="007B11D8">
          <w:t xml:space="preserve"> while</w:t>
        </w:r>
      </w:ins>
      <w:del w:id="1214" w:author="Caspar Addyman" w:date="2018-02-28T12:06:00Z">
        <w:r w:rsidRPr="00D66183" w:rsidDel="007B11D8">
          <w:delText xml:space="preserve">, as well as with previous </w:delText>
        </w:r>
        <w:r w:rsidDel="007B11D8">
          <w:delText xml:space="preserve">observations </w:delText>
        </w:r>
        <w:r w:rsidRPr="00F033FB" w:rsidDel="007B11D8">
          <w:delText>of</w:delText>
        </w:r>
      </w:del>
      <w:r w:rsidRPr="00F033FB">
        <w:t xml:space="preserve"> Kraut &amp; Johnson (1979) and </w:t>
      </w:r>
      <w:r w:rsidRPr="00F033FB">
        <w:rPr>
          <w:lang w:val="en"/>
        </w:rPr>
        <w:t>Fernandez Dols &amp; Ruiz-Belda (1995)</w:t>
      </w:r>
      <w:r w:rsidRPr="00F033FB">
        <w:t xml:space="preserve"> </w:t>
      </w:r>
      <w:ins w:id="1215" w:author="Caspar Addyman" w:date="2018-02-28T12:06:00Z">
        <w:r w:rsidR="007B11D8">
          <w:t xml:space="preserve">found </w:t>
        </w:r>
      </w:ins>
      <w:r w:rsidRPr="00F033FB">
        <w:t xml:space="preserve">that most </w:t>
      </w:r>
      <w:r>
        <w:t xml:space="preserve">adult </w:t>
      </w:r>
      <w:r w:rsidRPr="00F033FB">
        <w:t xml:space="preserve">smiling </w:t>
      </w:r>
      <w:del w:id="1216" w:author="Sarah Rees" w:date="2018-02-09T12:51:00Z">
        <w:r w:rsidR="009D31C4" w:rsidDel="00357C41">
          <w:delText xml:space="preserve">occurred </w:delText>
        </w:r>
      </w:del>
      <w:ins w:id="1217" w:author="Sarah Rees" w:date="2018-02-09T12:51:00Z">
        <w:del w:id="1218" w:author="Caspar Addyman" w:date="2018-02-28T12:07:00Z">
          <w:r w:rsidR="00357C41" w:rsidDel="007B11D8">
            <w:delText>occurrs</w:delText>
          </w:r>
        </w:del>
      </w:ins>
      <w:ins w:id="1219" w:author="Caspar Addyman" w:date="2018-02-28T12:07:00Z">
        <w:r w:rsidR="007B11D8">
          <w:t>occurs</w:t>
        </w:r>
      </w:ins>
      <w:ins w:id="1220" w:author="Sarah Rees" w:date="2018-02-09T12:51:00Z">
        <w:r w:rsidR="00357C41">
          <w:t xml:space="preserve"> </w:t>
        </w:r>
      </w:ins>
      <w:r w:rsidRPr="00F033FB">
        <w:t>during face</w:t>
      </w:r>
      <w:ins w:id="1221" w:author="Sarah Rees" w:date="2018-02-07T19:57:00Z">
        <w:r w:rsidR="004F66A2">
          <w:t>-</w:t>
        </w:r>
      </w:ins>
      <w:del w:id="1222" w:author="Sarah Rees" w:date="2018-02-07T19:57:00Z">
        <w:r w:rsidRPr="00F033FB" w:rsidDel="004F66A2">
          <w:delText xml:space="preserve"> </w:delText>
        </w:r>
      </w:del>
      <w:r w:rsidRPr="00F033FB">
        <w:t>to</w:t>
      </w:r>
      <w:ins w:id="1223" w:author="Sarah Rees" w:date="2018-02-07T19:57:00Z">
        <w:r w:rsidR="004F66A2">
          <w:t>-</w:t>
        </w:r>
      </w:ins>
      <w:del w:id="1224" w:author="Sarah Rees" w:date="2018-02-07T19:57:00Z">
        <w:r w:rsidRPr="00F033FB" w:rsidDel="004F66A2">
          <w:delText xml:space="preserve"> </w:delText>
        </w:r>
      </w:del>
      <w:r w:rsidRPr="00F033FB">
        <w:t>fac</w:t>
      </w:r>
      <w:r>
        <w:t>e</w:t>
      </w:r>
      <w:r w:rsidRPr="00F033FB">
        <w:t xml:space="preserve"> contact</w:t>
      </w:r>
      <w:del w:id="1225" w:author="Caspar Addyman" w:date="2018-02-28T12:07:00Z">
        <w:r w:rsidR="00B9371E" w:rsidDel="007B11D8">
          <w:delText>.</w:delText>
        </w:r>
        <w:r w:rsidR="00941B84" w:rsidDel="007B11D8">
          <w:delText xml:space="preserve"> A</w:delText>
        </w:r>
        <w:r w:rsidR="00941B84" w:rsidRPr="00D66183" w:rsidDel="007B11D8">
          <w:delText>ttempts to share the joke illustrate the social function of laughter and smiling</w:delText>
        </w:r>
        <w:r w:rsidR="00941B84" w:rsidDel="007B11D8">
          <w:delText xml:space="preserve"> and</w:delText>
        </w:r>
      </w:del>
      <w:ins w:id="1226" w:author="Sarah Rees" w:date="2018-02-07T19:58:00Z">
        <w:del w:id="1227" w:author="Caspar Addyman" w:date="2018-02-28T12:07:00Z">
          <w:r w:rsidR="004F66A2" w:rsidDel="007B11D8">
            <w:delText>,</w:delText>
          </w:r>
        </w:del>
      </w:ins>
      <w:del w:id="1228" w:author="Caspar Addyman" w:date="2018-02-28T12:07:00Z">
        <w:r w:rsidR="00941B84" w:rsidDel="007B11D8">
          <w:delText xml:space="preserve"> while </w:delText>
        </w:r>
      </w:del>
      <w:ins w:id="1229" w:author="Sarah Rees" w:date="2018-02-07T19:58:00Z">
        <w:del w:id="1230" w:author="Caspar Addyman" w:date="2018-02-28T12:07:00Z">
          <w:r w:rsidR="004F66A2" w:rsidDel="007B11D8">
            <w:delText xml:space="preserve">whilst </w:delText>
          </w:r>
        </w:del>
      </w:ins>
      <w:del w:id="1231" w:author="Caspar Addyman" w:date="2018-02-28T12:07:00Z">
        <w:r w:rsidR="00941B84" w:rsidDel="007B11D8">
          <w:delText>beyond the scope of the current experiment</w:delText>
        </w:r>
      </w:del>
      <w:ins w:id="1232" w:author="Sarah Rees" w:date="2018-02-07T19:58:00Z">
        <w:del w:id="1233" w:author="Caspar Addyman" w:date="2018-02-28T12:07:00Z">
          <w:r w:rsidR="004F66A2" w:rsidDel="007B11D8">
            <w:delText>,</w:delText>
          </w:r>
        </w:del>
      </w:ins>
      <w:del w:id="1234" w:author="Caspar Addyman" w:date="2018-02-28T12:07:00Z">
        <w:r w:rsidR="00941B84" w:rsidDel="007B11D8">
          <w:delText xml:space="preserve"> </w:delText>
        </w:r>
      </w:del>
      <w:ins w:id="1235" w:author="Sarah Rees" w:date="2018-02-07T19:58:00Z">
        <w:del w:id="1236" w:author="Caspar Addyman" w:date="2018-02-28T12:07:00Z">
          <w:r w:rsidR="004F66A2" w:rsidDel="007B11D8">
            <w:delText xml:space="preserve">this </w:delText>
          </w:r>
        </w:del>
      </w:ins>
      <w:del w:id="1237" w:author="Caspar Addyman" w:date="2018-02-28T12:07:00Z">
        <w:r w:rsidR="00941B84" w:rsidDel="007B11D8">
          <w:delText xml:space="preserve">could be included in any follow up studies. </w:delText>
        </w:r>
      </w:del>
    </w:p>
    <w:p w:rsidR="006D6245" w:rsidRDefault="006D6245" w:rsidP="0051706E">
      <w:pPr>
        <w:autoSpaceDE w:val="0"/>
        <w:autoSpaceDN w:val="0"/>
        <w:adjustRightInd w:val="0"/>
        <w:spacing w:line="360" w:lineRule="auto"/>
        <w:ind w:firstLine="720"/>
        <w:rPr>
          <w:ins w:id="1238" w:author="Caspar Addyman" w:date="2018-02-28T15:08:00Z"/>
        </w:rPr>
      </w:pPr>
    </w:p>
    <w:p w:rsidR="006D6245" w:rsidRDefault="006D6245" w:rsidP="003F6CCD">
      <w:pPr>
        <w:spacing w:line="360" w:lineRule="auto"/>
        <w:ind w:firstLine="720"/>
        <w:rPr>
          <w:ins w:id="1239" w:author="Caspar Addyman" w:date="2018-02-28T15:08:00Z"/>
        </w:rPr>
      </w:pPr>
      <w:ins w:id="1240" w:author="Caspar Addyman" w:date="2018-02-28T15:08:00Z">
        <w:r>
          <w:t xml:space="preserve">Should laughter and smiling be treated as a single construct? This is both a theoretical and methodological question. When assessing temperament it is reasonable to combine them as indicators for positive affect as in the IBQ-R </w:t>
        </w:r>
        <w:r>
          <w:fldChar w:fldCharType="begin" w:fldLock="1"/>
        </w:r>
      </w:ins>
      <w:r w:rsidR="003F6CCD">
        <w:instrText>ADDIN CSL_CITATION { "citationItems" : [ { "id" : "ITEM-1", "itemData" : { "DOI" : "10.1016/S0163-6383(02)00169-8", "ISBN" : "0163-6383", "ISSN" : "01636383", "abstract" : "This study describes a revision of a widely used parent-report measure of infant temperament, the Infant Behavior Questionnaire (IBQ; Rothbart, 1981). A rationally derived instrument was developed that included nine new scales and minor modifications of the seven scales of the IBQ. Parents of 360 infants, equally distributed over three age groups: 3-6 months; 6-9 months; and 9-12 months of age, participated. Conceptual and item analyses provided support for 14 of the 16 proposed scales, demonstrating satisfactory internal consistency. Inter-rater reliability was evaluated, with evidence of moderate agreement between primary and secondary caregivers. Monomethod discriminant validity was demonstrated through an examination of correlations among the Infant Behavior Questionnaire-Revised (IBQ-R) scale scores. Results of the factor analytic procedure were consistent with three broad dimensions of Surgency/Extraversion, Negative Affectivity, and Orienting/Regulation. Developmental and gender differences were also noted for a number of the IBQ-R scales. Specifically, older infants received higher scores on Approach, Vocal Reactivity, High Intensity Pleasure, Activity, Perceptual Sensitivity, Distress to Limitations, and Fear, whereas younger infants' scores were higher for Low Intensity Pleasure, Cuddliness/Affiliation, and Duration of Orienting. Male infants obtained higher scores on Activity and High Intensity Pleasure, and female infants were rated higher on the Fear scale. ?? 2002 Elsevier Science Inc. All rights reserved.", "author" : [ { "dropping-particle" : "", "family" : "Gartstein", "given" : "Maria A.", "non-dropping-particle" : "", "parse-names" : false, "suffix" : "" }, { "dropping-particle" : "", "family" : "Rothbart", "given" : "Mary K.", "non-dropping-particle" : "", "parse-names" : false, "suffix" : "" } ], "container-title" : "Infant Behavior and Development", "id" : "ITEM-1", "issue" : "1", "issued" : { "date-parts" : [ [ "2003" ] ] }, "page" : "64-86", "title" : "Studying infant temperament via the Revised Infant Behavior Questionnaire", "type" : "article-journal", "volume" : "26" }, "uris" : [ "http://www.mendeley.com/documents/?uuid=8ef2dff1-2c0a-44b2-9147-9187d799e72e" ] } ], "mendeley" : { "formattedCitation" : "(Gartstein &amp; Rothbart, 2003)", "plainTextFormattedCitation" : "(Gartstein &amp; Rothbart, 2003)", "previouslyFormattedCitation" : "(Gartstein &amp; Rothbart, 2003)" }, "properties" : {  }, "schema" : "https://github.com/citation-style-language/schema/raw/master/csl-citation.json" }</w:instrText>
      </w:r>
      <w:ins w:id="1241" w:author="Caspar Addyman" w:date="2018-02-28T15:08:00Z">
        <w:r>
          <w:fldChar w:fldCharType="separate"/>
        </w:r>
        <w:r w:rsidRPr="00103FEA">
          <w:rPr>
            <w:noProof/>
          </w:rPr>
          <w:t>(Gartstein &amp; Rothbart, 2003)</w:t>
        </w:r>
        <w:r>
          <w:fldChar w:fldCharType="end"/>
        </w:r>
        <w:r>
          <w:t xml:space="preserve">. In social and communicative setting it is worth keeping the distinction </w:t>
        </w:r>
        <w:r>
          <w:rPr>
            <w:b/>
            <w:lang w:val="en-US"/>
          </w:rPr>
          <w:fldChar w:fldCharType="begin" w:fldLock="1"/>
        </w:r>
        <w:r>
          <w:rPr>
            <w:b/>
            <w:lang w:val="en-US"/>
          </w:rPr>
          <w:instrText>ADDIN CSL_CITATION { "citationItems" : [ { "id" : "ITEM-1", "itemData" : { "DOI" : "10.1016/j.pragma.2010.01.010", "abstract" : "This article analyses some functions of smiling in relation to laughter. Two kinds of cases are analysed. (i) Smiling can be used as a pre-laughing device: laughing together can be entered step-wise, and smiling is a common device for paving the way to the laughter. (ii) Smiling can be used as a response to laughter in the previous turn. The response can consist of just a smile or smiling can co-occur with some verbal utterance. The article shows that smiling as a response to laughter can have several interactional functions. It can be used to acknowledge the laughability of the previous turn, and sometimes even provides strong uptake of its laughability. However, smiling can also be an affiliative response to prior utterances that are constructed as delicate and troublesome (by laughter and other means). Laughter and smiling have different functions in different sequential and verbal contexts.The analysis concentrates on data from Finnish primary health care interactions and convenience store encounters. In addition, extracts of everyday telephone calls are analysed to show that smiling can also be an acoustic phenomenon and thus available also when the interactants do not have visual access to each other. \u00a9 2010 Elsevier B.V.", "author" : [ { "dropping-particle" : "", "family" : "Haakana", "given" : "Markku", "non-dropping-particle" : "", "parse-names" : false, "suffix" : "" } ], "container-title" : "Journal of Pragmatics", "id" : "ITEM-1", "issued" : { "date-parts" : [ [ "2010" ] ] }, "title" : "Laughter and smiling: Notes on co-occurrences", "type" : "article-journal" }, "uris" : [ "http://www.mendeley.com/documents/?uuid=fd9bc119-ce64-3da6-8b1b-4ca147024180" ] } ], "mendeley" : { "formattedCitation" : "(Haakana, 2010)", "plainTextFormattedCitation" : "(Haakana, 2010)", "previouslyFormattedCitation" : "(Haakana, 2010)" }, "properties" : {  }, "schema" : "https://github.com/citation-style-language/schema/raw/master/csl-citation.json" }</w:instrText>
        </w:r>
        <w:r>
          <w:rPr>
            <w:b/>
            <w:lang w:val="en-US"/>
          </w:rPr>
          <w:fldChar w:fldCharType="separate"/>
        </w:r>
        <w:r w:rsidRPr="0051706E">
          <w:rPr>
            <w:noProof/>
            <w:lang w:val="en-US"/>
          </w:rPr>
          <w:t>(Haakana, 2010)</w:t>
        </w:r>
        <w:r>
          <w:rPr>
            <w:b/>
            <w:lang w:val="en-US"/>
          </w:rPr>
          <w:fldChar w:fldCharType="end"/>
        </w:r>
        <w:r>
          <w:rPr>
            <w:lang w:val="en"/>
          </w:rPr>
          <w:t xml:space="preserve"> but this requires clear operational definitions and measures. </w:t>
        </w:r>
        <w:r w:rsidRPr="00BC643D">
          <w:t>In the current experiment, it was noted that often a smile would become a laugh, and often a laugh would end with a smile</w:t>
        </w:r>
        <w:r>
          <w:t xml:space="preserve"> and m</w:t>
        </w:r>
        <w:r w:rsidRPr="00BC643D">
          <w:t>ost inconsistencies between coders concerned laughs being termed smiles and vice versa.</w:t>
        </w:r>
        <w:r>
          <w:t xml:space="preserve"> With our 10 second blocked counting, consensus was high between our coders and our results do show a stronger effect in the laughter compared to the</w:t>
        </w:r>
        <w:r w:rsidRPr="00730EDB">
          <w:t xml:space="preserve"> smiles.</w:t>
        </w:r>
        <w:r>
          <w:t xml:space="preserve"> But our method does not allow us to </w:t>
        </w:r>
        <w:r w:rsidRPr="00BC643D">
          <w:t xml:space="preserve">account for different intensities of laughter in terms of volume or duration, or for different intensities of smiling. </w:t>
        </w:r>
      </w:ins>
      <w:ins w:id="1242" w:author="Caspar Addyman" w:date="2018-02-28T15:10:00Z">
        <w:r w:rsidR="003F6CCD">
          <w:t xml:space="preserve">Likewise </w:t>
        </w:r>
      </w:ins>
      <w:ins w:id="1243" w:author="Caspar Addyman" w:date="2018-02-28T15:08:00Z">
        <w:r w:rsidRPr="00730EDB">
          <w:rPr>
            <w:lang w:val="en-US"/>
          </w:rPr>
          <w:t>analyses of eye contact, laughter initiation, contagion</w:t>
        </w:r>
      </w:ins>
      <w:ins w:id="1244" w:author="Caspar Addyman" w:date="2018-02-28T15:11:00Z">
        <w:r w:rsidR="003F6CCD">
          <w:rPr>
            <w:lang w:val="en-US"/>
          </w:rPr>
          <w:t xml:space="preserve"> were n</w:t>
        </w:r>
      </w:ins>
      <w:ins w:id="1245" w:author="Caspar Addyman" w:date="2018-02-28T15:09:00Z">
        <w:r>
          <w:t xml:space="preserve">ot possible in the current study which relied on </w:t>
        </w:r>
        <w:r w:rsidRPr="00EA21F3">
          <w:t xml:space="preserve">a single microphone and single camera angle in a noisy environment. </w:t>
        </w:r>
        <w:r>
          <w:t>Future studies should use multiple cameras and individual lapel microphones to record data for richer time-series analyses.</w:t>
        </w:r>
        <w:r>
          <w:t xml:space="preserve"> </w:t>
        </w:r>
      </w:ins>
      <w:ins w:id="1246" w:author="Caspar Addyman" w:date="2018-02-28T15:08:00Z">
        <w:r>
          <w:t xml:space="preserve">Future work should also include temperament measures. </w:t>
        </w:r>
      </w:ins>
    </w:p>
    <w:p w:rsidR="006D6245" w:rsidRDefault="006D6245" w:rsidP="006D6245">
      <w:pPr>
        <w:spacing w:line="360" w:lineRule="auto"/>
        <w:ind w:firstLine="720"/>
        <w:rPr>
          <w:ins w:id="1247" w:author="Caspar Addyman" w:date="2018-02-28T15:08:00Z"/>
        </w:rPr>
      </w:pPr>
    </w:p>
    <w:p w:rsidR="005B0213" w:rsidDel="0054236F" w:rsidRDefault="005B0213" w:rsidP="000E627A">
      <w:pPr>
        <w:spacing w:line="360" w:lineRule="auto"/>
        <w:ind w:firstLine="720"/>
        <w:rPr>
          <w:del w:id="1248" w:author="Caspar Addyman" w:date="2018-02-28T12:11:00Z"/>
        </w:rPr>
      </w:pPr>
    </w:p>
    <w:p w:rsidR="005A7010" w:rsidRPr="000E627A" w:rsidRDefault="00941B84" w:rsidP="000E627A">
      <w:pPr>
        <w:spacing w:line="360" w:lineRule="auto"/>
        <w:ind w:firstLine="720"/>
      </w:pPr>
      <w:r>
        <w:t>In Chapman’s (1973)</w:t>
      </w:r>
      <w:r w:rsidR="0079622B">
        <w:t xml:space="preserve"> </w:t>
      </w:r>
      <w:r>
        <w:t xml:space="preserve">study, </w:t>
      </w:r>
      <w:r w:rsidR="005A7010">
        <w:t>c</w:t>
      </w:r>
      <w:r w:rsidR="0079622B" w:rsidRPr="005C329F">
        <w:rPr>
          <w:lang w:val="en"/>
        </w:rPr>
        <w:t>hildren who laughed and smiled the most also gave the highest subjective ratings of funniness</w:t>
      </w:r>
      <w:r w:rsidR="005A7010">
        <w:rPr>
          <w:lang w:val="en"/>
        </w:rPr>
        <w:t xml:space="preserve">. </w:t>
      </w:r>
      <w:del w:id="1249" w:author="Sarah Rees" w:date="2018-02-07T19:58:00Z">
        <w:r w:rsidR="00B9371E" w:rsidDel="00434772">
          <w:rPr>
            <w:lang w:val="en"/>
          </w:rPr>
          <w:delText>We did</w:delText>
        </w:r>
      </w:del>
      <w:ins w:id="1250" w:author="Sarah Rees" w:date="2018-02-07T19:58:00Z">
        <w:r w:rsidR="00434772">
          <w:rPr>
            <w:lang w:val="en"/>
          </w:rPr>
          <w:t>This was</w:t>
        </w:r>
      </w:ins>
      <w:r w:rsidR="00B9371E">
        <w:rPr>
          <w:lang w:val="en"/>
        </w:rPr>
        <w:t xml:space="preserve"> not </w:t>
      </w:r>
      <w:del w:id="1251" w:author="Sarah Rees" w:date="2018-02-07T19:58:00Z">
        <w:r w:rsidR="00B9371E" w:rsidDel="00434772">
          <w:rPr>
            <w:lang w:val="en"/>
          </w:rPr>
          <w:delText>find this</w:delText>
        </w:r>
      </w:del>
      <w:ins w:id="1252" w:author="Sarah Rees" w:date="2018-02-07T19:58:00Z">
        <w:r w:rsidR="00434772">
          <w:rPr>
            <w:lang w:val="en"/>
          </w:rPr>
          <w:t>found in the current study</w:t>
        </w:r>
      </w:ins>
      <w:r w:rsidR="00B9371E">
        <w:rPr>
          <w:lang w:val="en"/>
        </w:rPr>
        <w:t xml:space="preserve">. </w:t>
      </w:r>
      <w:r w:rsidR="000E627A">
        <w:rPr>
          <w:lang w:val="en"/>
        </w:rPr>
        <w:t>The v</w:t>
      </w:r>
      <w:r w:rsidR="008168B5">
        <w:rPr>
          <w:lang w:val="en"/>
        </w:rPr>
        <w:t xml:space="preserve">ideos were rated </w:t>
      </w:r>
      <w:del w:id="1253" w:author="Sarah Rees" w:date="2018-02-07T19:59:00Z">
        <w:r w:rsidR="008168B5" w:rsidDel="00434772">
          <w:rPr>
            <w:lang w:val="en"/>
          </w:rPr>
          <w:delText xml:space="preserve">very </w:delText>
        </w:r>
      </w:del>
      <w:ins w:id="1254" w:author="Sarah Rees" w:date="2018-02-07T19:59:00Z">
        <w:r w:rsidR="00434772">
          <w:rPr>
            <w:lang w:val="en"/>
          </w:rPr>
          <w:t xml:space="preserve">Very </w:t>
        </w:r>
      </w:ins>
      <w:del w:id="1255" w:author="Sarah Rees" w:date="2018-02-07T19:59:00Z">
        <w:r w:rsidR="000E627A" w:rsidDel="00434772">
          <w:rPr>
            <w:lang w:val="en"/>
          </w:rPr>
          <w:delText xml:space="preserve">funny </w:delText>
        </w:r>
      </w:del>
      <w:ins w:id="1256" w:author="Sarah Rees" w:date="2018-02-07T19:59:00Z">
        <w:r w:rsidR="00434772">
          <w:rPr>
            <w:lang w:val="en"/>
          </w:rPr>
          <w:t xml:space="preserve">Funny </w:t>
        </w:r>
      </w:ins>
      <w:r w:rsidR="000E627A">
        <w:rPr>
          <w:lang w:val="en"/>
        </w:rPr>
        <w:t xml:space="preserve">by </w:t>
      </w:r>
      <w:del w:id="1257" w:author="Caspar Addyman" w:date="2018-02-28T12:11:00Z">
        <w:r w:rsidR="000E627A" w:rsidDel="0054236F">
          <w:rPr>
            <w:lang w:val="en"/>
          </w:rPr>
          <w:delText>a majority of</w:delText>
        </w:r>
      </w:del>
      <w:ins w:id="1258" w:author="Caspar Addyman" w:date="2018-02-28T12:11:00Z">
        <w:r w:rsidR="0054236F">
          <w:rPr>
            <w:lang w:val="en"/>
          </w:rPr>
          <w:t>most</w:t>
        </w:r>
      </w:ins>
      <w:r w:rsidR="000E627A">
        <w:rPr>
          <w:lang w:val="en"/>
        </w:rPr>
        <w:t xml:space="preserve"> children in all viewing conditions and t</w:t>
      </w:r>
      <w:r w:rsidR="00B9371E">
        <w:rPr>
          <w:lang w:val="en"/>
        </w:rPr>
        <w:t xml:space="preserve">he </w:t>
      </w:r>
      <w:del w:id="1259" w:author="Sarah Rees" w:date="2018-02-07T19:59:00Z">
        <w:r w:rsidR="00B9371E" w:rsidDel="00434772">
          <w:rPr>
            <w:lang w:val="en"/>
          </w:rPr>
          <w:delText>chi</w:delText>
        </w:r>
      </w:del>
      <w:ins w:id="1260" w:author="Sarah Rees" w:date="2018-02-07T19:59:00Z">
        <w:r w:rsidR="00434772">
          <w:rPr>
            <w:lang w:val="en"/>
          </w:rPr>
          <w:t>Chi</w:t>
        </w:r>
      </w:ins>
      <w:r w:rsidR="00B9371E">
        <w:rPr>
          <w:lang w:val="en"/>
        </w:rPr>
        <w:t>-</w:t>
      </w:r>
      <w:del w:id="1261" w:author="Sarah Rees" w:date="2018-02-07T19:59:00Z">
        <w:r w:rsidR="00B9371E" w:rsidDel="00434772">
          <w:rPr>
            <w:lang w:val="en"/>
          </w:rPr>
          <w:delText xml:space="preserve">squared </w:delText>
        </w:r>
      </w:del>
      <w:ins w:id="1262" w:author="Sarah Rees" w:date="2018-02-07T19:59:00Z">
        <w:r w:rsidR="00434772">
          <w:rPr>
            <w:lang w:val="en"/>
          </w:rPr>
          <w:t xml:space="preserve">Squared </w:t>
        </w:r>
      </w:ins>
      <w:r w:rsidR="00B9371E">
        <w:rPr>
          <w:lang w:val="en"/>
        </w:rPr>
        <w:t>tests found no assoc</w:t>
      </w:r>
      <w:r w:rsidR="000E627A">
        <w:rPr>
          <w:lang w:val="en"/>
        </w:rPr>
        <w:t>i</w:t>
      </w:r>
      <w:r w:rsidR="00B9371E">
        <w:rPr>
          <w:lang w:val="en"/>
        </w:rPr>
        <w:t xml:space="preserve">ation between </w:t>
      </w:r>
      <w:del w:id="1263" w:author="Sarah Rees" w:date="2018-02-07T19:59:00Z">
        <w:r w:rsidR="00B9371E" w:rsidDel="00434772">
          <w:rPr>
            <w:lang w:val="en"/>
          </w:rPr>
          <w:delText xml:space="preserve">the </w:delText>
        </w:r>
      </w:del>
      <w:r w:rsidR="00B9371E">
        <w:rPr>
          <w:lang w:val="en"/>
        </w:rPr>
        <w:t xml:space="preserve">funniness of videos and </w:t>
      </w:r>
      <w:del w:id="1264" w:author="Sarah Rees" w:date="2018-02-07T19:59:00Z">
        <w:r w:rsidR="00B9371E" w:rsidDel="00434772">
          <w:rPr>
            <w:lang w:val="en"/>
          </w:rPr>
          <w:delText xml:space="preserve">the </w:delText>
        </w:r>
      </w:del>
      <w:r w:rsidR="001D264A">
        <w:rPr>
          <w:lang w:val="en"/>
        </w:rPr>
        <w:t xml:space="preserve">viewing conditions. </w:t>
      </w:r>
      <w:r w:rsidR="001D264A">
        <w:t>Likewise, d</w:t>
      </w:r>
      <w:r w:rsidR="005A7010">
        <w:rPr>
          <w:lang w:val="en"/>
        </w:rPr>
        <w:t>espite the apparent trends seen in figure 2, the statistical analysis</w:t>
      </w:r>
      <w:r>
        <w:rPr>
          <w:lang w:val="en"/>
        </w:rPr>
        <w:t xml:space="preserve"> revealed that there </w:t>
      </w:r>
      <w:del w:id="1265" w:author="Sarah Rees" w:date="2018-02-07T20:00:00Z">
        <w:r w:rsidDel="00434772">
          <w:rPr>
            <w:lang w:val="en"/>
          </w:rPr>
          <w:delText xml:space="preserve">was </w:delText>
        </w:r>
      </w:del>
      <w:ins w:id="1266" w:author="Sarah Rees" w:date="2018-02-07T20:00:00Z">
        <w:r w:rsidR="00434772">
          <w:rPr>
            <w:lang w:val="en"/>
          </w:rPr>
          <w:t xml:space="preserve">were </w:t>
        </w:r>
      </w:ins>
      <w:r>
        <w:rPr>
          <w:lang w:val="en"/>
        </w:rPr>
        <w:t>no</w:t>
      </w:r>
      <w:r w:rsidR="001D264A">
        <w:rPr>
          <w:lang w:val="en"/>
        </w:rPr>
        <w:t xml:space="preserve"> more laughter and smiles in cases </w:t>
      </w:r>
      <w:del w:id="1267" w:author="Sarah Rees" w:date="2018-02-07T20:00:00Z">
        <w:r w:rsidR="001D264A" w:rsidDel="00434772">
          <w:rPr>
            <w:lang w:val="en"/>
          </w:rPr>
          <w:delText xml:space="preserve">where children </w:delText>
        </w:r>
      </w:del>
      <w:r w:rsidR="001D264A">
        <w:rPr>
          <w:lang w:val="en"/>
        </w:rPr>
        <w:t>rate</w:t>
      </w:r>
      <w:ins w:id="1268" w:author="Sarah Rees" w:date="2018-02-07T20:00:00Z">
        <w:r w:rsidR="00434772">
          <w:rPr>
            <w:lang w:val="en"/>
          </w:rPr>
          <w:t>d</w:t>
        </w:r>
      </w:ins>
      <w:r w:rsidR="001D264A">
        <w:rPr>
          <w:lang w:val="en"/>
        </w:rPr>
        <w:t xml:space="preserve"> </w:t>
      </w:r>
      <w:del w:id="1269" w:author="Sarah Rees" w:date="2018-02-07T20:01:00Z">
        <w:r w:rsidR="001D264A" w:rsidDel="00434772">
          <w:rPr>
            <w:lang w:val="en"/>
          </w:rPr>
          <w:delText>more funny</w:delText>
        </w:r>
      </w:del>
      <w:ins w:id="1270" w:author="Sarah Rees" w:date="2018-02-07T20:01:00Z">
        <w:r w:rsidR="00434772">
          <w:rPr>
            <w:lang w:val="en"/>
          </w:rPr>
          <w:t>funnier by children</w:t>
        </w:r>
      </w:ins>
      <w:r w:rsidR="001D264A">
        <w:rPr>
          <w:lang w:val="en"/>
        </w:rPr>
        <w:t>.</w:t>
      </w:r>
      <w:r>
        <w:rPr>
          <w:lang w:val="en"/>
        </w:rPr>
        <w:t xml:space="preserve">  One </w:t>
      </w:r>
      <w:del w:id="1271" w:author="Caspar Addyman" w:date="2018-02-28T12:12:00Z">
        <w:r w:rsidDel="0054236F">
          <w:rPr>
            <w:lang w:val="en"/>
          </w:rPr>
          <w:delText xml:space="preserve">possible </w:delText>
        </w:r>
      </w:del>
      <w:r>
        <w:rPr>
          <w:lang w:val="en"/>
        </w:rPr>
        <w:t xml:space="preserve">explanation </w:t>
      </w:r>
      <w:ins w:id="1272" w:author="Caspar Addyman" w:date="2018-02-28T12:12:00Z">
        <w:r w:rsidR="0054236F">
          <w:rPr>
            <w:lang w:val="en"/>
          </w:rPr>
          <w:t>may be</w:t>
        </w:r>
      </w:ins>
      <w:del w:id="1273" w:author="Caspar Addyman" w:date="2018-02-28T12:12:00Z">
        <w:r w:rsidDel="0054236F">
          <w:rPr>
            <w:lang w:val="en"/>
          </w:rPr>
          <w:delText>for this is that these</w:delText>
        </w:r>
      </w:del>
      <w:ins w:id="1274" w:author="Caspar Addyman" w:date="2018-02-28T12:12:00Z">
        <w:r w:rsidR="0054236F">
          <w:rPr>
            <w:lang w:val="en"/>
          </w:rPr>
          <w:t xml:space="preserve"> that these</w:t>
        </w:r>
      </w:ins>
      <w:r>
        <w:rPr>
          <w:lang w:val="en"/>
        </w:rPr>
        <w:t xml:space="preserve"> very young children did not fully understand wha</w:t>
      </w:r>
      <w:r w:rsidR="000E627A">
        <w:rPr>
          <w:lang w:val="en"/>
        </w:rPr>
        <w:t xml:space="preserve">t they were being asked. </w:t>
      </w:r>
      <w:r w:rsidR="00510776">
        <w:rPr>
          <w:lang w:val="en"/>
        </w:rPr>
        <w:fldChar w:fldCharType="begin" w:fldLock="1"/>
      </w:r>
      <w:r w:rsidR="00920BFE">
        <w:rPr>
          <w:lang w:val="en"/>
        </w:rPr>
        <w:instrText>ADDIN CSL_CITATION { "citationItems" : [ { "id" : "ITEM-1", "itemData" : { "author" : [ { "dropping-particle" : "", "family" : "McGhee", "given" : "P", "non-dropping-particle" : "", "parse-names" : false, "suffix" : "" } ], "container-title" : "It\u2019s a Funny Thing, Humour.", "editor" : [ { "dropping-particle" : "", "family" : "Chapman", "given" : "A", "non-dropping-particle" : "", "parse-names" : false, "suffix" : "" }, { "dropping-particle" : "", "family" : "Foot", "given" : "H", "non-dropping-particle" : "", "parse-names" : false, "suffix" : "" } ], "id" : "ITEM-1", "issued" : { "date-parts" : [ [ "1977" ] ] }, "publisher" : "Pergamon Press", "publisher-place" : "Oxford", "title" : "Children\u2019s humour: a review of current research trends.", "type" : "chapter" }, "uris" : [ "http://www.mendeley.com/documents/?uuid=6d264123-9e70-4955-adae-bc1caf916916" ] } ], "mendeley" : { "formattedCitation" : "(P. McGhee, 1977)", "manualFormatting" : "McGhee (1977)", "plainTextFormattedCitation" : "(P. McGhee, 1977)", "previouslyFormattedCitation" : "(P. McGhee, 1977)" }, "properties" : {  }, "schema" : "https://github.com/citation-style-language/schema/raw/master/csl-citation.json" }</w:instrText>
      </w:r>
      <w:r w:rsidR="00510776">
        <w:rPr>
          <w:lang w:val="en"/>
        </w:rPr>
        <w:fldChar w:fldCharType="separate"/>
      </w:r>
      <w:r w:rsidR="005A565E">
        <w:rPr>
          <w:noProof/>
          <w:lang w:val="en"/>
        </w:rPr>
        <w:t>McGhee (</w:t>
      </w:r>
      <w:r w:rsidR="005A565E" w:rsidRPr="005A565E">
        <w:rPr>
          <w:noProof/>
          <w:lang w:val="en"/>
        </w:rPr>
        <w:t>1977)</w:t>
      </w:r>
      <w:r w:rsidR="00510776">
        <w:rPr>
          <w:lang w:val="en"/>
        </w:rPr>
        <w:fldChar w:fldCharType="end"/>
      </w:r>
      <w:r>
        <w:t xml:space="preserve"> suggests that t</w:t>
      </w:r>
      <w:r w:rsidR="000E627A">
        <w:t>he typical use of five- or seven-</w:t>
      </w:r>
      <w:r>
        <w:t>point funniness rating scales, whilst appropriate for older children, may not be appropriate for younger children.</w:t>
      </w:r>
      <w:r w:rsidR="000E627A">
        <w:t xml:space="preserve">  In the current study, a three-</w:t>
      </w:r>
      <w:r>
        <w:t xml:space="preserve">point funniness rating scale was used.  </w:t>
      </w:r>
      <w:del w:id="1275" w:author="Sarah Rees" w:date="2018-02-07T20:01:00Z">
        <w:r w:rsidR="000E627A" w:rsidRPr="000E627A" w:rsidDel="00434772">
          <w:delText xml:space="preserve">While </w:delText>
        </w:r>
      </w:del>
      <w:ins w:id="1276" w:author="Sarah Rees" w:date="2018-02-07T20:01:00Z">
        <w:r w:rsidR="00434772" w:rsidRPr="000E627A">
          <w:t>Whil</w:t>
        </w:r>
        <w:r w:rsidR="00434772">
          <w:t>st</w:t>
        </w:r>
        <w:r w:rsidR="00434772" w:rsidRPr="000E627A">
          <w:t xml:space="preserve"> </w:t>
        </w:r>
      </w:ins>
      <w:r w:rsidR="000E627A" w:rsidRPr="000E627A">
        <w:t>it was the view of the researcher</w:t>
      </w:r>
      <w:r w:rsidR="000E627A">
        <w:t xml:space="preserve"> who knew the children that most could easily do </w:t>
      </w:r>
      <w:r w:rsidR="000E627A" w:rsidRPr="000E627A">
        <w:t>this task</w:t>
      </w:r>
      <w:ins w:id="1277" w:author="Sarah Rees" w:date="2018-02-07T20:01:00Z">
        <w:r w:rsidR="00434772">
          <w:t>,</w:t>
        </w:r>
      </w:ins>
      <w:del w:id="1278" w:author="Sarah Rees" w:date="2018-02-07T20:01:00Z">
        <w:r w:rsidR="000E627A" w:rsidRPr="000E627A" w:rsidDel="00434772">
          <w:delText xml:space="preserve">. </w:delText>
        </w:r>
        <w:r w:rsidR="000E627A" w:rsidDel="00434772">
          <w:delText>But</w:delText>
        </w:r>
      </w:del>
      <w:del w:id="1279" w:author="Sarah Rees" w:date="2018-02-07T20:27:00Z">
        <w:r w:rsidR="000E627A" w:rsidDel="009D31C4">
          <w:delText xml:space="preserve"> some</w:delText>
        </w:r>
      </w:del>
      <w:r>
        <w:t xml:space="preserve"> children’s responses were often quite arbitrary, therefore calling into question the validity of relying on subjective</w:t>
      </w:r>
      <w:r w:rsidR="000E627A">
        <w:t xml:space="preserve"> ratings in children so young. </w:t>
      </w:r>
      <w:r>
        <w:rPr>
          <w:lang w:val="en"/>
        </w:rPr>
        <w:t xml:space="preserve">Future work should include a control task with non-funny stimuli to ensure children can answer </w:t>
      </w:r>
      <w:r w:rsidR="000E627A">
        <w:rPr>
          <w:lang w:val="en"/>
        </w:rPr>
        <w:t>this question</w:t>
      </w:r>
      <w:r>
        <w:rPr>
          <w:lang w:val="en"/>
        </w:rPr>
        <w:t>.</w:t>
      </w:r>
      <w:del w:id="1280" w:author="Caspar Addyman" w:date="2018-02-28T12:13:00Z">
        <w:r w:rsidDel="0054236F">
          <w:rPr>
            <w:lang w:val="en"/>
          </w:rPr>
          <w:delText xml:space="preserve"> A larger sample might allow age to be included as a co-variate.</w:delText>
        </w:r>
      </w:del>
      <w:r>
        <w:rPr>
          <w:lang w:val="en"/>
        </w:rPr>
        <w:t xml:space="preserve"> </w:t>
      </w:r>
      <w:r w:rsidR="005A7010">
        <w:rPr>
          <w:lang w:val="en"/>
        </w:rPr>
        <w:t xml:space="preserve"> </w:t>
      </w:r>
    </w:p>
    <w:p w:rsidR="0079622B" w:rsidRDefault="0079622B" w:rsidP="0079622B">
      <w:pPr>
        <w:spacing w:line="360" w:lineRule="auto"/>
        <w:ind w:firstLine="720"/>
      </w:pPr>
    </w:p>
    <w:p w:rsidR="0079622B" w:rsidRDefault="005475F7" w:rsidP="000D566D">
      <w:pPr>
        <w:spacing w:line="360" w:lineRule="auto"/>
        <w:ind w:firstLine="720"/>
      </w:pPr>
      <w:r w:rsidRPr="005475F7">
        <w:t xml:space="preserve">Chapman (1976) emphasised that the unassuming nature of young children make them ideal participants for investigating spontaneous behaviours such as laughter.  One of the main strengths of </w:t>
      </w:r>
      <w:r w:rsidR="00FE3A78">
        <w:t>the current experiment was its high ecological validity. It was</w:t>
      </w:r>
      <w:r w:rsidRPr="005475F7">
        <w:t xml:space="preserve"> conducted </w:t>
      </w:r>
      <w:r w:rsidR="00FE3A78" w:rsidRPr="005475F7">
        <w:t>during</w:t>
      </w:r>
      <w:r w:rsidRPr="005475F7">
        <w:t xml:space="preserve"> children’s normal d</w:t>
      </w:r>
      <w:r w:rsidR="00FE3A78">
        <w:t xml:space="preserve">ay-to-day preschool activities and </w:t>
      </w:r>
      <w:r w:rsidR="000F4C9B" w:rsidRPr="000F4C9B">
        <w:t>took place in a</w:t>
      </w:r>
      <w:r w:rsidR="00FE3A78">
        <w:t xml:space="preserve"> screened-off</w:t>
      </w:r>
      <w:r w:rsidR="000F4C9B" w:rsidRPr="000F4C9B">
        <w:t xml:space="preserve"> corner o</w:t>
      </w:r>
      <w:r w:rsidR="00FE3A78">
        <w:t>f the main room of the preschool</w:t>
      </w:r>
      <w:r w:rsidR="000F4C9B">
        <w:t xml:space="preserve">. One downside was </w:t>
      </w:r>
      <w:r w:rsidR="000F4C9B" w:rsidRPr="000F4C9B">
        <w:t>inevit</w:t>
      </w:r>
      <w:r w:rsidR="00FE3A78">
        <w:t xml:space="preserve">ably some background noise from other activities </w:t>
      </w:r>
      <w:r w:rsidR="000F4C9B">
        <w:t xml:space="preserve">but it is not believed </w:t>
      </w:r>
      <w:ins w:id="1281" w:author="Sarah Rees" w:date="2018-02-07T20:02:00Z">
        <w:r w:rsidR="00434772">
          <w:t xml:space="preserve">the </w:t>
        </w:r>
      </w:ins>
      <w:r w:rsidR="000F4C9B">
        <w:t>children were unduly affec</w:t>
      </w:r>
      <w:r w:rsidR="00FE3A78">
        <w:t xml:space="preserve">ted by this. The upside was </w:t>
      </w:r>
      <w:ins w:id="1282" w:author="Sarah Rees" w:date="2018-02-07T20:27:00Z">
        <w:r w:rsidR="009D31C4">
          <w:t xml:space="preserve">that </w:t>
        </w:r>
      </w:ins>
      <w:r w:rsidR="00FE3A78">
        <w:t>the children remained in a familiar setting and so no children felt anxious</w:t>
      </w:r>
      <w:ins w:id="1283" w:author="Sarah Rees" w:date="2018-02-07T20:27:00Z">
        <w:r w:rsidR="009D31C4">
          <w:t>,</w:t>
        </w:r>
      </w:ins>
      <w:r w:rsidR="00FE3A78">
        <w:t xml:space="preserve"> and this also helped keep them </w:t>
      </w:r>
      <w:r w:rsidR="00FE3A78" w:rsidRPr="00FE3A78">
        <w:t xml:space="preserve">naïve to the fact they were being observed or evaluated, thereby maintaining ecological validity.  </w:t>
      </w:r>
      <w:r w:rsidR="00FE3A78">
        <w:t>T</w:t>
      </w:r>
      <w:r w:rsidR="00743A2F">
        <w:t>hroughout the experiment</w:t>
      </w:r>
      <w:ins w:id="1284" w:author="Sarah Rees" w:date="2018-02-07T20:28:00Z">
        <w:r w:rsidR="009D31C4">
          <w:t>,</w:t>
        </w:r>
      </w:ins>
      <w:r w:rsidR="000F4C9B">
        <w:t xml:space="preserve"> the researchers stood just outside of the privacy scree</w:t>
      </w:r>
      <w:r w:rsidR="00743A2F">
        <w:t>ns</w:t>
      </w:r>
      <w:ins w:id="1285" w:author="Sarah Rees" w:date="2018-02-07T20:28:00Z">
        <w:r w:rsidR="009D31C4">
          <w:t>,</w:t>
        </w:r>
      </w:ins>
      <w:r w:rsidR="00743A2F">
        <w:t xml:space="preserve"> slightly behind the children</w:t>
      </w:r>
      <w:ins w:id="1286" w:author="Sarah Rees" w:date="2018-02-07T20:28:00Z">
        <w:r w:rsidR="009D31C4">
          <w:t>,</w:t>
        </w:r>
      </w:ins>
      <w:r w:rsidR="000F4C9B">
        <w:t xml:space="preserve"> which meant that children in the individual viewing condition were no</w:t>
      </w:r>
      <w:r w:rsidR="00082D54">
        <w:t>t alone in the strictest sense</w:t>
      </w:r>
      <w:ins w:id="1287" w:author="Sarah Rees" w:date="2018-02-07T20:28:00Z">
        <w:r w:rsidR="009D31C4">
          <w:t>,</w:t>
        </w:r>
      </w:ins>
      <w:r w:rsidR="00082D54">
        <w:t xml:space="preserve"> but this was required due to t</w:t>
      </w:r>
      <w:r w:rsidR="009607C9">
        <w:t xml:space="preserve">he </w:t>
      </w:r>
      <w:r w:rsidR="00082D54">
        <w:t xml:space="preserve">children’s young age and preschool regulations that require adult supervision at all times. The fact that a strong effect was still found suggests </w:t>
      </w:r>
      <w:ins w:id="1288" w:author="Sarah Rees" w:date="2018-02-09T12:51:00Z">
        <w:r w:rsidR="00357C41">
          <w:t xml:space="preserve">the </w:t>
        </w:r>
      </w:ins>
      <w:r w:rsidR="00082D54">
        <w:t>children acted as if watching alone.</w:t>
      </w:r>
      <w:r w:rsidR="000D566D">
        <w:t xml:space="preserve"> Finally, a</w:t>
      </w:r>
      <w:r w:rsidR="005A7010">
        <w:t>ll the children in this study were well known to each other</w:t>
      </w:r>
      <w:ins w:id="1289" w:author="Sarah Rees" w:date="2018-02-07T20:28:00Z">
        <w:r w:rsidR="009D31C4">
          <w:t>,</w:t>
        </w:r>
      </w:ins>
      <w:r w:rsidR="005A7010">
        <w:t xml:space="preserve"> having attended the same preschool for an extended perio</w:t>
      </w:r>
      <w:r w:rsidR="00082D54">
        <w:t>d</w:t>
      </w:r>
      <w:ins w:id="1290" w:author="Sarah Rees" w:date="2018-02-07T20:28:00Z">
        <w:r w:rsidR="009D31C4">
          <w:t>,</w:t>
        </w:r>
      </w:ins>
      <w:r w:rsidR="00082D54">
        <w:t xml:space="preserve"> increasing any likely social effects</w:t>
      </w:r>
      <w:r w:rsidR="000579F0">
        <w:t>.</w:t>
      </w:r>
      <w:r w:rsidR="00D85AC3">
        <w:t xml:space="preserve"> </w:t>
      </w:r>
    </w:p>
    <w:p w:rsidR="00BC643D" w:rsidRDefault="00BC643D" w:rsidP="000D566D">
      <w:pPr>
        <w:spacing w:line="360" w:lineRule="auto"/>
        <w:ind w:firstLine="720"/>
      </w:pPr>
    </w:p>
    <w:p w:rsidR="00500581" w:rsidDel="00233985" w:rsidRDefault="00BC643D" w:rsidP="00B165E8">
      <w:pPr>
        <w:spacing w:line="360" w:lineRule="auto"/>
        <w:ind w:firstLine="720"/>
        <w:rPr>
          <w:del w:id="1291" w:author="Caspar Addyman" w:date="2018-02-28T14:38:00Z"/>
        </w:rPr>
      </w:pPr>
      <w:del w:id="1292" w:author="Caspar Addyman" w:date="2018-02-28T14:22:00Z">
        <w:r w:rsidRPr="00BC643D" w:rsidDel="00C026F3">
          <w:delText>In measuring overt responses, questions arise as to how to establish definitive operational definitions of smiling and laughter and whether to treat smiling and laughing as separate behavioural responses or as different continuums of a single behavioural response</w:delText>
        </w:r>
      </w:del>
      <w:del w:id="1293" w:author="Caspar Addyman" w:date="2018-02-28T14:34:00Z">
        <w:r w:rsidRPr="00BC643D" w:rsidDel="008A6BBA">
          <w:delText xml:space="preserve">. </w:delText>
        </w:r>
      </w:del>
      <w:del w:id="1294" w:author="Caspar Addyman" w:date="2018-02-28T15:08:00Z">
        <w:r w:rsidRPr="00BC643D" w:rsidDel="006D6245">
          <w:delText xml:space="preserve">In </w:delText>
        </w:r>
      </w:del>
      <w:del w:id="1295" w:author="Caspar Addyman" w:date="2018-02-28T14:23:00Z">
        <w:r w:rsidRPr="00BC643D" w:rsidDel="00C026F3">
          <w:delText xml:space="preserve">coding smiles and laughs in </w:delText>
        </w:r>
      </w:del>
      <w:del w:id="1296" w:author="Caspar Addyman" w:date="2018-02-28T15:08:00Z">
        <w:r w:rsidRPr="00BC643D" w:rsidDel="006D6245">
          <w:delText>the current experiment, it was noted that often a smile would become a laugh, and often a laugh would end with a smile</w:delText>
        </w:r>
      </w:del>
      <w:del w:id="1297" w:author="Caspar Addyman" w:date="2018-02-28T14:34:00Z">
        <w:r w:rsidRPr="00BC643D" w:rsidDel="008A6BBA">
          <w:delText>.  M</w:delText>
        </w:r>
      </w:del>
      <w:del w:id="1298" w:author="Caspar Addyman" w:date="2018-02-28T15:08:00Z">
        <w:r w:rsidRPr="00BC643D" w:rsidDel="006D6245">
          <w:delText>ost inconsistencies between coders concerned laughs being termed smiles and vice versa.</w:delText>
        </w:r>
      </w:del>
      <w:del w:id="1299" w:author="Caspar Addyman" w:date="2018-02-28T15:06:00Z">
        <w:r w:rsidRPr="00BC643D" w:rsidDel="006D6245">
          <w:delText xml:space="preserve">  </w:delText>
        </w:r>
      </w:del>
      <w:del w:id="1300" w:author="Caspar Addyman" w:date="2018-02-28T14:33:00Z">
        <w:r w:rsidRPr="00BC643D" w:rsidDel="00103FEA">
          <w:delText xml:space="preserve">Although any inconsistencies were revisited and a consensus reached, </w:delText>
        </w:r>
      </w:del>
      <w:del w:id="1301" w:author="Caspar Addyman" w:date="2018-02-28T15:06:00Z">
        <w:r w:rsidRPr="00BC643D" w:rsidDel="006D6245">
          <w:delText xml:space="preserve">the measures of laughter and smiling in the current experiment did not account for different intensities of laughter in terms of volume or duration, or for different intensities of smiling.  </w:delText>
        </w:r>
      </w:del>
      <w:del w:id="1302" w:author="Caspar Addyman" w:date="2018-02-28T15:08:00Z">
        <w:r w:rsidRPr="00BC643D" w:rsidDel="006D6245">
          <w:delText>It is clear that better operational definitions could be established and future work could address this</w:delText>
        </w:r>
      </w:del>
      <w:ins w:id="1303" w:author="Sarah Rees" w:date="2018-02-07T20:02:00Z">
        <w:del w:id="1304" w:author="Caspar Addyman" w:date="2018-02-28T15:08:00Z">
          <w:r w:rsidR="00434772" w:rsidDel="006D6245">
            <w:delText>,</w:delText>
          </w:r>
        </w:del>
      </w:ins>
      <w:del w:id="1305" w:author="Caspar Addyman" w:date="2018-02-28T15:08:00Z">
        <w:r w:rsidRPr="00BC643D" w:rsidDel="006D6245">
          <w:delText xml:space="preserve">. But </w:delText>
        </w:r>
      </w:del>
      <w:ins w:id="1306" w:author="Sarah Rees" w:date="2018-02-07T20:02:00Z">
        <w:del w:id="1307" w:author="Caspar Addyman" w:date="2018-02-28T15:08:00Z">
          <w:r w:rsidR="00434772" w:rsidDel="006D6245">
            <w:delText>b</w:delText>
          </w:r>
          <w:r w:rsidR="00434772" w:rsidRPr="00BC643D" w:rsidDel="006D6245">
            <w:delText xml:space="preserve">ut </w:delText>
          </w:r>
        </w:del>
      </w:ins>
      <w:del w:id="1308" w:author="Caspar Addyman" w:date="2018-02-28T15:08:00Z">
        <w:r w:rsidRPr="00BC643D" w:rsidDel="006D6245">
          <w:delText xml:space="preserve">for the purposes of the current study, the measures adopted were considered sufficient to clearly demonstrate that laughter and smiling is </w:delText>
        </w:r>
      </w:del>
      <w:ins w:id="1309" w:author="Sarah Rees" w:date="2018-02-07T20:02:00Z">
        <w:del w:id="1310" w:author="Caspar Addyman" w:date="2018-02-28T15:08:00Z">
          <w:r w:rsidR="00434772" w:rsidDel="006D6245">
            <w:delText>are</w:delText>
          </w:r>
          <w:r w:rsidR="00434772" w:rsidRPr="00BC643D" w:rsidDel="006D6245">
            <w:delText xml:space="preserve"> </w:delText>
          </w:r>
        </w:del>
      </w:ins>
      <w:del w:id="1311" w:author="Caspar Addyman" w:date="2018-02-28T15:08:00Z">
        <w:r w:rsidRPr="00BC643D" w:rsidDel="006D6245">
          <w:delText xml:space="preserve">highly influenced by social circumstances.  </w:delText>
        </w:r>
      </w:del>
    </w:p>
    <w:p w:rsidR="001D264A" w:rsidDel="00233985" w:rsidRDefault="001D264A" w:rsidP="000579F0">
      <w:pPr>
        <w:spacing w:line="360" w:lineRule="auto"/>
        <w:rPr>
          <w:del w:id="1312" w:author="Caspar Addyman" w:date="2018-02-28T14:38:00Z"/>
        </w:rPr>
      </w:pPr>
    </w:p>
    <w:p w:rsidR="00B165E8" w:rsidRDefault="00876C2B" w:rsidP="00B165E8">
      <w:pPr>
        <w:spacing w:line="360" w:lineRule="auto"/>
        <w:ind w:firstLine="720"/>
      </w:pPr>
      <w:r>
        <w:fldChar w:fldCharType="begin" w:fldLock="1"/>
      </w:r>
      <w:r w:rsidR="00920BFE">
        <w:instrText>ADDIN CSL_CITATION { "citationItems" : [ { "id" : "ITEM-1", "itemData" : { "abstract" : "The laughter response is seen as not simply a reaction to a universal or generalized causal factor, but to a matrix of, at the minimum, 7 such factors. It is stated that \"these situations can be interrelated in evolutionary terms by virtue of their defensive functions and by the role of social conformity to social pressures and norms, codes and institutions permeating their structure.\" They indicate the relationship between humor and styles of esthetic appreciation and individual ability in psychological differentiation. Numerous research problems remain to be examined in the area of humor and laughter.", "author" : [ { "dropping-particle" : "", "family" : "Giles", "given" : "Howard", "non-dropping-particle" : "", "parse-names" : false, "suffix" : "" }, { "dropping-particle" : "", "family" : "Oxford", "given" : "Geoffrey S", "non-dropping-particle" : "", "parse-names" : false, "suffix" : "" } ], "container-title" : "Bulletin of the British Psychological Society", "id" : "ITEM-1", "issue" : "79", "issued" : { "date-parts" : [ [ "1970" ] ] }, "page" : "97\u2013105", "publisher" : "British Psychological Society", "title" : "Towards a multidimensional theory of laughter causation and its social implications.", "type" : "article-journal", "volume" : "23" }, "uris" : [ "http://www.mendeley.com/documents/?uuid=82d70ea1-0b79-4d20-935d-0f1855583dfd" ] } ], "mendeley" : { "formattedCitation" : "(Giles &amp; Oxford, 1970)", "manualFormatting" : "Giles and Oxford (1970)", "plainTextFormattedCitation" : "(Giles &amp; Oxford, 1970)", "previouslyFormattedCitation" : "(Giles &amp; Oxford, 1970)" }, "properties" : {  }, "schema" : "https://github.com/citation-style-language/schema/raw/master/csl-citation.json" }</w:instrText>
      </w:r>
      <w:r>
        <w:fldChar w:fldCharType="separate"/>
      </w:r>
      <w:r>
        <w:rPr>
          <w:noProof/>
        </w:rPr>
        <w:t>Giles and Oxford</w:t>
      </w:r>
      <w:r w:rsidRPr="00876C2B">
        <w:rPr>
          <w:noProof/>
        </w:rPr>
        <w:t xml:space="preserve"> </w:t>
      </w:r>
      <w:r>
        <w:rPr>
          <w:noProof/>
        </w:rPr>
        <w:t>(</w:t>
      </w:r>
      <w:r w:rsidRPr="00876C2B">
        <w:rPr>
          <w:noProof/>
        </w:rPr>
        <w:t>1970)</w:t>
      </w:r>
      <w:r>
        <w:fldChar w:fldCharType="end"/>
      </w:r>
      <w:r w:rsidR="005F13F1">
        <w:t xml:space="preserve"> proposed that social laugh</w:t>
      </w:r>
      <w:ins w:id="1313" w:author="Sarah Rees" w:date="2018-02-07T20:02:00Z">
        <w:r w:rsidR="00434772">
          <w:t>t</w:t>
        </w:r>
      </w:ins>
      <w:r w:rsidR="005F13F1">
        <w:t>er and humorous laughter are mutually exclusive</w:t>
      </w:r>
      <w:r w:rsidR="00216932">
        <w:t>. The</w:t>
      </w:r>
      <w:r w:rsidR="005F13F1">
        <w:t xml:space="preserve"> findings of the current experiment suggest that the two types of laughter are frequently interlinked</w:t>
      </w:r>
      <w:r w:rsidR="00216932">
        <w:t xml:space="preserve"> and that laughter and smiling have a strongly social role even in a humorous setting.</w:t>
      </w:r>
      <w:r w:rsidR="005F13F1">
        <w:t xml:space="preserve">  </w:t>
      </w:r>
      <w:r w:rsidR="00361E57">
        <w:t>An earlier study of pre</w:t>
      </w:r>
      <w:del w:id="1314" w:author="Sarah Rees" w:date="2018-02-07T20:02:00Z">
        <w:r w:rsidR="00361E57" w:rsidDel="00434772">
          <w:delText>-</w:delText>
        </w:r>
      </w:del>
      <w:r w:rsidR="00361E57">
        <w:t xml:space="preserve">schoolers measured laughter in response to a humorous recording either alone or after observing a laughing or non-laughing peer </w:t>
      </w:r>
      <w:r w:rsidR="00361E57">
        <w:fldChar w:fldCharType="begin" w:fldLock="1"/>
      </w:r>
      <w:r w:rsidR="00920BFE">
        <w:instrText>ADDIN CSL_CITATION { "citationItems" : [ { "id" : "ITEM-1", "itemData" : { "DOI" : "10.1016/0022-0965(80)90024-7", "ISSN" : "00220965", "abstract" : "Three groups of preschool children, 2-4 years old, were observed individually as they listened to a humorous tape recording either alone (Group 1), or after they had observed a nonlaughing (Group 2) or laughing peer model (Group 3) listen to the tape and then leave. There was a significant difference between the laughing model group and the nonlaughing model group in time spent smiling as well as significant differences in time spent laughing among the no model group, the nonlaughing model group, and the laughing model group. It was concluded that imitation learning plays a role in determining whether or not children will laugh or smile in a humorous situation. \u00a9 1980.", "author" : [ { "dropping-particle" : "", "family" : "Brown", "given" : "Gary E.", "non-dropping-particle" : "", "parse-names" : false, "suffix" : "" }, { "dropping-particle" : "", "family" : "Wheeler", "given" : "Karen J.", "non-dropping-particle" : "", "parse-names" : false, "suffix" : "" }, { "dropping-particle" : "", "family" : "Cash", "given" : "Michele", "non-dropping-particle" : "", "parse-names" : false, "suffix" : "" } ], "container-title" : "Journal of Experimental Child Psychology", "id" : "ITEM-1", "issue" : "2", "issued" : { "date-parts" : [ [ "1980" ] ] }, "page" : "334-339", "title" : "The effects of a laughing versus a nonlaughing model on humor responses in preschool children", "type" : "article-journal", "volume" : "29" }, "uris" : [ "http://www.mendeley.com/documents/?uuid=1459c5cc-53d7-400e-a0ad-17030d973626" ] } ], "mendeley" : { "formattedCitation" : "(Brown, Wheeler, &amp; Cash, 1980)", "plainTextFormattedCitation" : "(Brown, Wheeler, &amp; Cash, 1980)", "previouslyFormattedCitation" : "(Brown, Wheeler, &amp; Cash, 1980)" }, "properties" : {  }, "schema" : "https://github.com/citation-style-language/schema/raw/master/csl-citation.json" }</w:instrText>
      </w:r>
      <w:r w:rsidR="00361E57">
        <w:fldChar w:fldCharType="separate"/>
      </w:r>
      <w:r w:rsidR="00361E57" w:rsidRPr="00361E57">
        <w:rPr>
          <w:noProof/>
        </w:rPr>
        <w:t>(Brown, Wheeler, &amp; Cash, 1980)</w:t>
      </w:r>
      <w:r w:rsidR="00361E57">
        <w:fldChar w:fldCharType="end"/>
      </w:r>
      <w:r w:rsidR="00361E57">
        <w:t xml:space="preserve">. That study found a mixed pattern of results </w:t>
      </w:r>
      <w:ins w:id="1315" w:author="Sarah Rees" w:date="2018-02-07T20:29:00Z">
        <w:r w:rsidR="0093557E">
          <w:t xml:space="preserve">in </w:t>
        </w:r>
      </w:ins>
      <w:r w:rsidR="00361E57">
        <w:t>that laughing increased across conditions</w:t>
      </w:r>
      <w:ins w:id="1316" w:author="Sarah Rees" w:date="2018-02-07T20:02:00Z">
        <w:r w:rsidR="00434772">
          <w:t>,</w:t>
        </w:r>
      </w:ins>
      <w:r w:rsidR="00361E57">
        <w:t xml:space="preserve"> but </w:t>
      </w:r>
      <w:del w:id="1317" w:author="Sarah Rees" w:date="2018-02-07T20:02:00Z">
        <w:r w:rsidR="00361E57" w:rsidDel="00434772">
          <w:delText xml:space="preserve">that </w:delText>
        </w:r>
      </w:del>
      <w:r w:rsidR="00361E57">
        <w:t xml:space="preserve">smiling </w:t>
      </w:r>
      <w:del w:id="1318" w:author="Sarah Rees" w:date="2018-02-07T20:03:00Z">
        <w:r w:rsidR="00361E57" w:rsidDel="00434772">
          <w:delText xml:space="preserve">was </w:delText>
        </w:r>
      </w:del>
      <w:ins w:id="1319" w:author="Sarah Rees" w:date="2018-02-07T20:03:00Z">
        <w:r w:rsidR="00434772">
          <w:t xml:space="preserve">occurred </w:t>
        </w:r>
      </w:ins>
      <w:r w:rsidR="00361E57">
        <w:t xml:space="preserve">least after encountering a non-smiling peer. </w:t>
      </w:r>
      <w:r w:rsidR="003E5D76">
        <w:t>This le</w:t>
      </w:r>
      <w:del w:id="1320" w:author="Sarah Rees" w:date="2018-02-07T20:03:00Z">
        <w:r w:rsidR="003E5D76" w:rsidDel="00434772">
          <w:delText>a</w:delText>
        </w:r>
      </w:del>
      <w:r w:rsidR="003E5D76">
        <w:t xml:space="preserve">d those authors to favour an imitation learning account of their results  </w:t>
      </w:r>
      <w:r w:rsidR="003E5D76">
        <w:fldChar w:fldCharType="begin" w:fldLock="1"/>
      </w:r>
      <w:r w:rsidR="00920BFE">
        <w:instrText>ADDIN CSL_CITATION { "citationItems" : [ { "id" : "ITEM-1", "itemData" : { "DOI" : "10.1111/j.1460-2466.1978.tb01621.x", "ISSN" : "0021-9916", "author" : [ { "dropping-particle" : "", "family" : "Bandura", "given" : "Albert", "non-dropping-particle" : "", "parse-names" : false, "suffix" : "" } ], "container-title" : "Journal of Communication", "id" : "ITEM-1", "issue" : "3", "issued" : { "date-parts" : [ [ "1978", "9" ] ] }, "page" : "12-29", "title" : "Social Learning Theory of Aggression", "type" : "article-journal", "volume" : "28" }, "uris" : [ "http://www.mendeley.com/documents/?uuid=8f4bd1ad-3bed-36a3-9521-c3414aa0f357" ] } ], "mendeley" : { "formattedCitation" : "(Bandura, 1978)", "plainTextFormattedCitation" : "(Bandura, 1978)", "previouslyFormattedCitation" : "(Bandura, 1978)" }, "properties" : {  }, "schema" : "https://github.com/citation-style-language/schema/raw/master/csl-citation.json" }</w:instrText>
      </w:r>
      <w:r w:rsidR="003E5D76">
        <w:fldChar w:fldCharType="separate"/>
      </w:r>
      <w:r w:rsidR="003E5D76" w:rsidRPr="003E5D76">
        <w:rPr>
          <w:noProof/>
        </w:rPr>
        <w:t>(Bandura, 1978)</w:t>
      </w:r>
      <w:r w:rsidR="003E5D76">
        <w:fldChar w:fldCharType="end"/>
      </w:r>
      <w:r w:rsidR="003E5D76">
        <w:t xml:space="preserve">. </w:t>
      </w:r>
      <w:del w:id="1321" w:author="Sarah Rees" w:date="2018-02-07T20:03:00Z">
        <w:r w:rsidR="003E5D76" w:rsidDel="00434772">
          <w:delText>But in our</w:delText>
        </w:r>
      </w:del>
      <w:ins w:id="1322" w:author="Sarah Rees" w:date="2018-02-07T20:03:00Z">
        <w:r w:rsidR="00434772">
          <w:t>In the present</w:t>
        </w:r>
      </w:ins>
      <w:r w:rsidR="003E5D76">
        <w:t xml:space="preserve"> study</w:t>
      </w:r>
      <w:ins w:id="1323" w:author="Sarah Rees" w:date="2018-02-07T20:03:00Z">
        <w:r w:rsidR="00434772">
          <w:t>, however,</w:t>
        </w:r>
      </w:ins>
      <w:r w:rsidR="003E5D76" w:rsidRPr="003E5D76">
        <w:t xml:space="preserve"> the mere presence of another was sufficient to increase overt laughter and smiling, </w:t>
      </w:r>
      <w:ins w:id="1324" w:author="Sarah Rees" w:date="2018-02-07T20:03:00Z">
        <w:r w:rsidR="00434772">
          <w:t xml:space="preserve">therefore </w:t>
        </w:r>
      </w:ins>
      <w:r w:rsidR="00BC643D" w:rsidRPr="003E5D76">
        <w:t>the</w:t>
      </w:r>
      <w:r w:rsidR="003E5D76" w:rsidRPr="003E5D76">
        <w:t xml:space="preserve"> </w:t>
      </w:r>
      <w:r w:rsidR="003E5D76">
        <w:t>social facilitation</w:t>
      </w:r>
      <w:ins w:id="1325" w:author="Sarah Rees" w:date="2018-02-07T20:03:00Z">
        <w:r w:rsidR="00434772">
          <w:t xml:space="preserve"> explanation</w:t>
        </w:r>
      </w:ins>
      <w:r w:rsidR="003E5D76">
        <w:t xml:space="preserve"> (Zajonc </w:t>
      </w:r>
      <w:r w:rsidR="003E5D76" w:rsidRPr="003E5D76">
        <w:t xml:space="preserve">1965) is </w:t>
      </w:r>
      <w:ins w:id="1326" w:author="Sarah Rees" w:date="2018-02-07T20:04:00Z">
        <w:r w:rsidR="00434772">
          <w:t xml:space="preserve">perhaps </w:t>
        </w:r>
      </w:ins>
      <w:r w:rsidR="003E5D76" w:rsidRPr="003E5D76">
        <w:t xml:space="preserve">a </w:t>
      </w:r>
      <w:r w:rsidR="003E5D76">
        <w:t>better starting point.</w:t>
      </w:r>
      <w:ins w:id="1327" w:author="Caspar Addyman" w:date="2018-02-27T16:17:00Z">
        <w:r w:rsidR="005B0213">
          <w:t xml:space="preserve"> </w:t>
        </w:r>
      </w:ins>
    </w:p>
    <w:p w:rsidR="00B165E8" w:rsidRDefault="00B165E8" w:rsidP="00B165E8">
      <w:pPr>
        <w:spacing w:line="360" w:lineRule="auto"/>
        <w:ind w:firstLine="720"/>
      </w:pPr>
    </w:p>
    <w:p w:rsidR="00E03A18" w:rsidRDefault="0084744E" w:rsidP="008516AB">
      <w:pPr>
        <w:spacing w:line="360" w:lineRule="auto"/>
        <w:ind w:firstLine="720"/>
      </w:pPr>
      <w:r>
        <w:t>Certainly</w:t>
      </w:r>
      <w:r w:rsidR="00B165E8">
        <w:t xml:space="preserve"> more research is needed to understand how social and </w:t>
      </w:r>
      <w:r w:rsidR="001D4248">
        <w:t>emotional factors interact with learning in pre</w:t>
      </w:r>
      <w:del w:id="1328" w:author="Sarah Rees" w:date="2018-02-07T20:04:00Z">
        <w:r w:rsidR="001D4248" w:rsidDel="00434772">
          <w:delText>-</w:delText>
        </w:r>
      </w:del>
      <w:r w:rsidR="001D4248">
        <w:t>schoolers. Many researchers now recognise that emotion is</w:t>
      </w:r>
      <w:r>
        <w:t xml:space="preserve"> an indivisible part of </w:t>
      </w:r>
      <w:ins w:id="1329" w:author="Sarah Rees" w:date="2018-02-07T20:04:00Z">
        <w:r w:rsidR="00434772">
          <w:t xml:space="preserve">the </w:t>
        </w:r>
      </w:ins>
      <w:r>
        <w:t>preschool experience. Social and Emotional Learning (SEL) has become a well-known acronym</w:t>
      </w:r>
      <w:r w:rsidR="001D4248">
        <w:t xml:space="preserve"> </w:t>
      </w:r>
      <w:r>
        <w:t xml:space="preserve">with early years literature </w:t>
      </w:r>
      <w:r>
        <w:fldChar w:fldCharType="begin" w:fldLock="1"/>
      </w:r>
      <w:r w:rsidR="00920BFE">
        <w:instrText>ADDIN CSL_CITATION { "citationItems" : [ { "id" : "ITEM-1", "itemData" : { "DOI" : "10.1080/09575146.2013.872605", "ISSN" : "09575146", "abstract" : "The aim is to investigate Swedish preschool teachers? accounts of children?s learning in relation to the goals in the Swedish preschool curriculum. The research question is: ?What do preschool teachers see as fundamental aspects of learning in preschool practice?? The study is based on interactionist perspectives founded in Urie Bronfenbrenner?s ecological systems theory in which individuals and environment influence each other in a dynamic, reciprocal interaction. The data consist of interviews. The results show two themes that describe what teachers express as fundamental learning aspects in preschool practice: children?s learning of social knowledge and children?s learning of social and cognitive knowledge as integrated. The results show that some preschool teachers view social knowledge as fundamental to children?s learning. Others have a broader learning-oriented approach, which is grounded in the Swedish preschool curriculum and in modern theories of learning. This is an integrated learning approach, which is assumed to promote children?s learning and development in a long-term perspective.; The aim is to investigate Swedish preschool teachers? accounts of children?s learning in relation to the goals in the Swedish preschool curriculum. The research question is: ?What do preschool teachers see as fundamental aspects of learning in preschool practice?? The study is based on interactionist perspectives founded in Urie Bronfenbrenner?s ecological systems theory in which individuals and environment influence each other in a dynamic, reciprocal interaction. The data consist of interviews. The results show two themes that describe what teachers express as fundamental learning aspects in preschool practice: children?s learning of social knowledge and children?s learning of social and cognitive knowledge as integrated. The results show that some preschool teachers view social knowledge as fundamental to children?s learning. Others have a broader learning-oriented approach, which is grounded in the Swedish preschool curriculum and in modern theories of learning. This is an integrated learning approach, which is assumed to promote children?s learning and development in a long-term perspective.", "author" : [ { "dropping-particle" : "", "family" : "Williams", "given" : "Pia", "non-dropping-particle" : "", "parse-names" : false, "suffix" : "" }, { "dropping-particle" : "", "family" : "Sheridan", "given" : "Sonja", "non-dropping-particle" : "", "parse-names" : false, "suffix" : "" }, { "dropping-particle" : "", "family" : "Sandberg", "given" : "Anette", "non-dropping-particle" : "", "parse-names" : false, "suffix" : "" } ], "container-title" : "Early Years", "id" : "ITEM-1", "issue" : "3", "issued" : { "date-parts" : [ [ "2014" ] ] }, "page" : "226-240", "publisher" : "Routledge", "title" : "Preschool - an arena for children's learning of social and cognitive knowledge", "type" : "article-journal", "volume" : "34" }, "uris" : [ "http://www.mendeley.com/documents/?uuid=8a4d095b-748c-435e-9008-0dd922e7194c" ] }, { "id" : "ITEM-2", "itemData" : { "DOI" : "10.1080/10409289.2013.825187", "ISBN" : "1040-9289", "ISSN" : "10409289", "abstract" : "This article tests the hypothesis that children's learning environment will improve through a social and emotional learning (SEL) intervention that provides preschool teachers with new skills to manage children's disruptive behavior by reporting results from the Foundations of Learning (FOL) Demonstration, a place-randomized, experimental evaluation conducted by MDRC.Research Findings:Findings demonstrate that the FOL intervention improved teachers' ability to address children's behavior problems and to provide a positive emotional climate in their classrooms. Importantly, the FOL intervention also improved the number of minutes of instructional time, although the quality of teachers' instruction was not improved. Finally, FOL benefited children's observed behavior in classrooms, with lower levels of conflictual interactions and, at the trend level, higher levels of engagement in classrooms activities, relative to similar students randomly assigned to control classrooms.Practice or Policy:This study is one of an emerging body of research on the efficacy of SEL programs for preschool children living in poverty. Understanding the value-added of these programs (e.g., in increased instructional time and increased classroom engagement) as well as their limitations (e.g., in teachers' instructional quality and children's academic skills) will help us design the next set of more effective interventions for low-income children. [ABSTRACT FROM PUBLISHER]", "author" : [ { "dropping-particle" : "", "family" : "Morris", "given" : "Pamela", "non-dropping-particle" : "", "parse-names" : false, "suffix" : "" }, { "dropping-particle" : "", "family" : "Millenky", "given" : "Megan", "non-dropping-particle" : "", "parse-names" : false, "suffix" : "" }, { "dropping-particle" : "", "family" : "Raver", "given" : "C. Cybele", "non-dropping-particle" : "", "parse-names" : false, "suffix" : "" }, { "dropping-particle" : "", "family" : "Jones", "given" : "Stephanie M.", "non-dropping-particle" : "", "parse-names" : false, "suffix" : "" } ], "container-title" : "Early Education and Development", "id" : "ITEM-2", "issue" : "7", "issued" : { "date-parts" : [ [ "2013", "10" ] ] }, "page" : "1020-1042", "title" : "Does a Preschool Social and Emotional Learning Intervention Pay Off for Classroom Instruction and Children's Behavior and Academic Skills? Evidence From the Foundations of Learning Project", "type" : "article-journal", "volume" : "24" }, "uris" : [ "http://www.mendeley.com/documents/?uuid=7c9ed3e8-70e1-4299-94f0-e4ccdfd2ca20" ] } ], "mendeley" : { "formattedCitation" : "(Morris, Millenky, Raver, &amp; Jones, 2013; Williams, Sheridan, &amp; Sandberg, 2014)", "plainTextFormattedCitation" : "(Morris, Millenky, Raver, &amp; Jones, 2013; Williams, Sheridan, &amp; Sandberg, 2014)", "previouslyFormattedCitation" : "(Morris, Millenky, Raver, &amp; Jones, 2013; Williams, Sheridan, &amp; Sandberg, 2014)" }, "properties" : {  }, "schema" : "https://github.com/citation-style-language/schema/raw/master/csl-citation.json" }</w:instrText>
      </w:r>
      <w:r>
        <w:fldChar w:fldCharType="separate"/>
      </w:r>
      <w:r w:rsidRPr="0084744E">
        <w:rPr>
          <w:noProof/>
        </w:rPr>
        <w:t>(Morris, Millenky, Raver, &amp; Jones, 2013; Williams, Sheridan, &amp; Sandberg, 2014)</w:t>
      </w:r>
      <w:r>
        <w:fldChar w:fldCharType="end"/>
      </w:r>
      <w:r>
        <w:t xml:space="preserve">. </w:t>
      </w:r>
      <w:del w:id="1330" w:author="Caspar Addyman" w:date="2018-02-28T15:17:00Z">
        <w:r w:rsidR="00357C41" w:rsidDel="00221B97">
          <w:delText>But</w:delText>
        </w:r>
        <w:r w:rsidDel="00221B97">
          <w:delText xml:space="preserve"> </w:delText>
        </w:r>
      </w:del>
      <w:del w:id="1331" w:author="Sarah Rees" w:date="2018-02-07T20:04:00Z">
        <w:r w:rsidDel="00434772">
          <w:delText>while</w:delText>
        </w:r>
      </w:del>
      <w:ins w:id="1332" w:author="Sarah Rees" w:date="2018-02-09T12:52:00Z">
        <w:del w:id="1333" w:author="Caspar Addyman" w:date="2018-02-28T15:17:00Z">
          <w:r w:rsidR="00357C41" w:rsidDel="00221B97">
            <w:delText>w</w:delText>
          </w:r>
        </w:del>
      </w:ins>
      <w:ins w:id="1334" w:author="Caspar Addyman" w:date="2018-02-28T15:17:00Z">
        <w:r w:rsidR="00221B97">
          <w:t>W</w:t>
        </w:r>
      </w:ins>
      <w:ins w:id="1335" w:author="Sarah Rees" w:date="2018-02-07T20:04:00Z">
        <w:r w:rsidR="00434772">
          <w:t>hilst</w:t>
        </w:r>
      </w:ins>
      <w:r>
        <w:t xml:space="preserve"> that literature addresses aggression and warmth, it rarely directly considers </w:t>
      </w:r>
      <w:r w:rsidR="00BC643D">
        <w:t xml:space="preserve">laughter, </w:t>
      </w:r>
      <w:r>
        <w:t xml:space="preserve">mirth or glee. Rana Esseily and colleagues recently demonstrated that laughter </w:t>
      </w:r>
      <w:r w:rsidR="00BC643D">
        <w:t>aided</w:t>
      </w:r>
      <w:r>
        <w:t xml:space="preserve"> observational </w:t>
      </w:r>
      <w:r w:rsidR="007E0221">
        <w:t>learning in 18 month old infants</w:t>
      </w:r>
      <w:r w:rsidR="007E0221" w:rsidRPr="007E0221">
        <w:t xml:space="preserve"> </w:t>
      </w:r>
      <w:r w:rsidR="007E0221">
        <w:fldChar w:fldCharType="begin" w:fldLock="1"/>
      </w:r>
      <w:r w:rsidR="00920BFE">
        <w:instrText>ADDIN CSL_CITATION { "citationItems" : [ { "id" : "ITEM-1", "itemData" : { "DOI" : "10.1080/02699931.2015.1036840", "ISBN" : "0269-9931", "ISSN" : "1464-0600", "PMID" : "25965997", "abstract" : "Many studies have shown that making children laugh enhances certain cognitive capacities such as attention, motivation, perception and/or memory, which in turn enhance learning. However, no study thus far has investigated whether laughing has an effect on learning earlier in infancy. The goal of this study was to see whether using humour with young infants in a demonstration of a complex tool-use task can enhance their learning. Fifty-three 18-month-old infants participated in this study and were included either in a humorous or a control demonstration group. In both groups infants observed an adult using a tool to retrieve an out-of-reach toy. What differed between groups was that in the humorous demonstration group, instead of playing with the toy, the adult threw it on the floor immediately after retrieval. The results show that infants who laughed at the demonstration in the humorous demonstration group reproduced significantly more frequent target actions than infants who did not laugh and those in the control group. This effect is discussed with regard to individual differences in terms of temperament and social capacities as well as positive emotion and dopamine release.", "author" : [ { "dropping-particle" : "", "family" : "Esseily", "given" : "Rana", "non-dropping-particle" : "", "parse-names" : false, "suffix" : "" }, { "dropping-particle" : "", "family" : "Rat-Fischer", "given" : "Lauriane", "non-dropping-particle" : "", "parse-names" : false, "suffix" : "" }, { "dropping-particle" : "", "family" : "Somogyi", "given" : "Eszter", "non-dropping-particle" : "", "parse-names" : false, "suffix" : "" }, { "dropping-particle" : "", "family" : "O'Regan", "given" : "Kevin John", "non-dropping-particle" : "", "parse-names" : false, "suffix" : "" }, { "dropping-particle" : "", "family" : "Fagard", "given" : "Jacqueline", "non-dropping-particle" : "", "parse-names" : false, "suffix" : "" } ], "container-title" : "Cognition &amp; emotion", "id" : "ITEM-1", "issue" : "May", "issued" : { "date-parts" : [ [ "2016", "5", "18" ] ] }, "note" : "From Duplicate 1 (Humour production may enhance observational learning of a new tool-use action in 18-month-old infants. - Esseily, Rana; Rat-Fischer, Lauriane; Somogyi, Eszter; O'Regan, Kevin John; Fagard, Jacqueline)\n\nFrom Duplicate 1 (Humour production may enhance observational learning of a new tool-use action in 18-month-old infants - Esseily, R; Rat-Fischer, L; Somogyi, E)\nAnd Duplicate 2 (Humour production may enhance observational learning of a new tool-use action in 18-month-old infants. - Esseily, Rana; Rat-Fischer, Lauriane; Somogyi, Eszter; O'Regan, Kevin John; Fagard, Jacqueline)\n\nNULL", "page" : "1-9", "title" : "Humour production may enhance observational learning of a new tool-use action in 18-month-old infants.", "type" : "article-journal", "volume" : "9931" }, "uris" : [ "http://www.mendeley.com/documents/?uuid=7cefd968-e834-4668-82ce-59f5498d9ab8" ] } ], "mendeley" : { "formattedCitation" : "(Esseily, Rat-Fischer, Somogyi, O\u2019Regan, &amp; Fagard, 2016)", "plainTextFormattedCitation" : "(Esseily, Rat-Fischer, Somogyi, O\u2019Regan, &amp; Fagard, 2016)", "previouslyFormattedCitation" : "(Esseily, Rat-Fischer, Somogyi, O\u2019Regan, &amp; Fagard, 2016)" }, "properties" : {  }, "schema" : "https://github.com/citation-style-language/schema/raw/master/csl-citation.json" }</w:instrText>
      </w:r>
      <w:r w:rsidR="007E0221">
        <w:fldChar w:fldCharType="separate"/>
      </w:r>
      <w:r w:rsidR="007E0221" w:rsidRPr="0084744E">
        <w:rPr>
          <w:noProof/>
        </w:rPr>
        <w:t>(Esseily, Rat-Fischer, Somogyi, O’Regan, &amp; Fagard, 2016)</w:t>
      </w:r>
      <w:r w:rsidR="007E0221">
        <w:fldChar w:fldCharType="end"/>
      </w:r>
      <w:r w:rsidR="007E0221">
        <w:t xml:space="preserve">. </w:t>
      </w:r>
      <w:r>
        <w:t xml:space="preserve"> </w:t>
      </w:r>
      <w:r w:rsidR="00BC643D">
        <w:t>This suggests there is potential to recruit young children’s natural mirth and glee and the social setting of the preschool t</w:t>
      </w:r>
      <w:r w:rsidR="004C35AC">
        <w:t xml:space="preserve">o enhance learning. Humour in social settings could have a pedagogical role in preschool. For example, it would be interesting to investigate </w:t>
      </w:r>
      <w:del w:id="1336" w:author="Sarah Rees" w:date="2018-02-07T20:05:00Z">
        <w:r w:rsidR="004C35AC" w:rsidDel="00434772">
          <w:delText xml:space="preserve">if </w:delText>
        </w:r>
      </w:del>
      <w:ins w:id="1337" w:author="Sarah Rees" w:date="2018-02-07T20:05:00Z">
        <w:r w:rsidR="00434772">
          <w:t xml:space="preserve">whether </w:t>
        </w:r>
      </w:ins>
      <w:r w:rsidR="004C35AC">
        <w:t>the observational learning benefit of laughter found by Esseily et al.(2016) translated to greater comprehension and learning from videos in a setting like that of the current experiment</w:t>
      </w:r>
      <w:r w:rsidR="00D70564">
        <w:t>.</w:t>
      </w:r>
    </w:p>
    <w:p w:rsidR="008516AB" w:rsidRDefault="008516AB" w:rsidP="008516AB">
      <w:pPr>
        <w:spacing w:line="360" w:lineRule="auto"/>
        <w:ind w:firstLine="720"/>
      </w:pPr>
    </w:p>
    <w:p w:rsidR="008516AB" w:rsidDel="00221B97" w:rsidRDefault="00E03A18" w:rsidP="009F505B">
      <w:pPr>
        <w:spacing w:line="360" w:lineRule="auto"/>
        <w:ind w:firstLine="720"/>
        <w:rPr>
          <w:del w:id="1338" w:author="Caspar Addyman" w:date="2018-02-28T15:18:00Z"/>
        </w:rPr>
      </w:pPr>
      <w:r>
        <w:t>Finally, the primarily social aspect of laughter and smiles found in the present study does no</w:t>
      </w:r>
      <w:r w:rsidR="009B0B1D">
        <w:t>t diminish p</w:t>
      </w:r>
      <w:r>
        <w:t>re</w:t>
      </w:r>
      <w:del w:id="1339" w:author="Sarah Rees" w:date="2018-02-07T20:05:00Z">
        <w:r w:rsidDel="00434772">
          <w:delText>-</w:delText>
        </w:r>
      </w:del>
      <w:r>
        <w:t>schoolers</w:t>
      </w:r>
      <w:ins w:id="1340" w:author="Sarah Rees" w:date="2018-02-07T20:05:00Z">
        <w:r w:rsidR="00434772">
          <w:t>’</w:t>
        </w:r>
      </w:ins>
      <w:r>
        <w:t xml:space="preserve"> appreciation and understanding of humou</w:t>
      </w:r>
      <w:ins w:id="1341" w:author="Caspar Addyman" w:date="2018-02-28T15:12:00Z">
        <w:r w:rsidR="003F6CCD">
          <w:t>r</w:t>
        </w:r>
      </w:ins>
      <w:ins w:id="1342" w:author="Caspar Addyman" w:date="2018-02-28T15:18:00Z">
        <w:r w:rsidR="00221B97">
          <w:t xml:space="preserve"> </w:t>
        </w:r>
        <w:r w:rsidR="00221B97">
          <w:fldChar w:fldCharType="begin" w:fldLock="1"/>
        </w:r>
      </w:ins>
      <w:r w:rsidR="00221B97">
        <w:instrText>ADDIN CSL_CITATION { "citationItems" : [ { "id" : "ITEM-1", "itemData" : { "DOI" : "10.1111/cogs.12264", "ISSN" : "03640213", "author" : [ { "dropping-particle" : "", "family" : "Hoicka", "given" : "Elena", "non-dropping-particle" : "", "parse-names" : false, "suffix" : "" }, { "dropping-particle" : "", "family" : "Butcher", "given" : "Jessica", "non-dropping-particle" : "", "parse-names" : false, "suffix" : "" } ], "container-title" : "Cognitive Science", "id" : "ITEM-1", "issue" : "4", "issued" : { "date-parts" : [ [ "2016", "5" ] ] }, "page" : "941-971", "title" : "Parents Produce Explicit Cues That Help Toddlers Distinguish Joking and Pretending", "type" : "article-journal", "volume" : "40" }, "uris" : [ "http://www.mendeley.com/documents/?uuid=45d2ce75-e2ca-305d-b90a-55b6517a26c6" ] }, { "id" : "ITEM-2", "itemData" : { "DOI" : "10.1111/j.2044-835X.2011.02075.x", "ISSN" : "0261510X", "PMID" : "23039334", "abstract" : "The current studies explored early humour as a complex socio-cognitive phenomenon by examining 2- and 3-year-olds' humour production with their parents. We examined whether children produced novel humour, whether they cued their humour, and the types of humour produced. Forty-seven parents were interviewed, and videotaped joking with their children. Other parents (N= 113) completed a survey. Parents reported children copy jokes during the first year of life, and produce novel jokes from 2 years. In play sessions, 3-year-olds produced mostly novel humorous acts; 2-year-olds produced novel and copied humorous acts equally frequently. Parents reported children smile, laugh, and look for a reaction when joking. In play sessions, 2- and 3-year-olds produced these behaviours more when producing humorous versus non-humorous acts. In both parent reports and play sessions, they produced novel object-based (e.g., underwear on head) and conceptual humour (e.g., 'pig says moo') and used wrong labels humorously (e.g., calling a cat a dog). Thus, parent report and child behaviour both confirm that young children produce novel humorous acts, and share their humour by smiling, laughing, and looking for a reaction.", "author" : [ { "dropping-particle" : "", "family" : "Hoicka", "given" : "Elena", "non-dropping-particle" : "", "parse-names" : false, "suffix" : "" }, { "dropping-particle" : "", "family" : "Akhtar", "given" : "Nameera", "non-dropping-particle" : "", "parse-names" : false, "suffix" : "" } ], "container-title" : "British Journal of Developmental Psychology", "id" : "ITEM-2", "issue" : "4", "issued" : { "date-parts" : [ [ "2012" ] ] }, "page" : "586-603", "title" : "Early humour production", "type" : "article-journal", "volume" : "30" }, "uris" : [ "http://www.mendeley.com/documents/?uuid=fa62e902-9fe2-41fc-a97b-4a7817273d38" ] } ], "mendeley" : { "formattedCitation" : "(Hoicka &amp; Akhtar, 2012; Hoicka &amp; Butcher, 2016)", "plainTextFormattedCitation" : "(Hoicka &amp; Akhtar, 2012; Hoicka &amp; Butcher, 2016)" }, "properties" : {  }, "schema" : "https://github.com/citation-style-language/schema/raw/master/csl-citation.json" }</w:instrText>
      </w:r>
      <w:r w:rsidR="00221B97">
        <w:fldChar w:fldCharType="separate"/>
      </w:r>
      <w:r w:rsidR="00221B97" w:rsidRPr="00221B97">
        <w:rPr>
          <w:noProof/>
        </w:rPr>
        <w:t>(Hoicka &amp; Akhtar, 2012; Hoicka &amp; Butcher, 2016)</w:t>
      </w:r>
      <w:ins w:id="1343" w:author="Caspar Addyman" w:date="2018-02-28T15:18:00Z">
        <w:r w:rsidR="00221B97">
          <w:fldChar w:fldCharType="end"/>
        </w:r>
      </w:ins>
      <w:ins w:id="1344" w:author="Caspar Addyman" w:date="2018-02-28T15:12:00Z">
        <w:r w:rsidR="003F6CCD">
          <w:t xml:space="preserve"> </w:t>
        </w:r>
      </w:ins>
      <w:bookmarkStart w:id="1345" w:name="_GoBack"/>
      <w:bookmarkEnd w:id="1345"/>
      <w:del w:id="1346" w:author="Caspar Addyman" w:date="2018-02-28T15:12:00Z">
        <w:r w:rsidDel="003F6CCD">
          <w:delText>r.</w:delText>
        </w:r>
      </w:del>
      <w:del w:id="1347" w:author="Caspar Addyman" w:date="2018-02-27T16:24:00Z">
        <w:r w:rsidDel="00786658">
          <w:delText xml:space="preserve"> Extensive </w:delText>
        </w:r>
        <w:r w:rsidR="009B0B1D" w:rsidDel="00786658">
          <w:delText xml:space="preserve">work by </w:delText>
        </w:r>
        <w:r w:rsidR="00BC643D" w:rsidRPr="00BC643D" w:rsidDel="00786658">
          <w:delText>Elena Hoicka and</w:delText>
        </w:r>
        <w:r w:rsidR="009B0B1D" w:rsidDel="00786658">
          <w:delText xml:space="preserve"> colleagues have </w:delText>
        </w:r>
      </w:del>
      <w:ins w:id="1348" w:author="Sarah Rees" w:date="2018-02-07T20:05:00Z">
        <w:del w:id="1349" w:author="Caspar Addyman" w:date="2018-02-27T16:24:00Z">
          <w:r w:rsidR="00434772" w:rsidDel="00786658">
            <w:delText xml:space="preserve">has </w:delText>
          </w:r>
        </w:del>
      </w:ins>
      <w:del w:id="1350" w:author="Caspar Addyman" w:date="2018-02-27T16:24:00Z">
        <w:r w:rsidR="009B0B1D" w:rsidDel="00786658">
          <w:delText xml:space="preserve">investigated </w:delText>
        </w:r>
        <w:r w:rsidR="00BC643D" w:rsidRPr="00BC643D" w:rsidDel="00786658">
          <w:delText>humour production and understanding in preschool children</w:delText>
        </w:r>
        <w:r w:rsidDel="00786658">
          <w:delText xml:space="preserve">. They </w:delText>
        </w:r>
        <w:r w:rsidR="009B0B1D" w:rsidDel="00786658">
          <w:delText xml:space="preserve">have shown that infants and </w:delText>
        </w:r>
        <w:r w:rsidR="008516AB" w:rsidDel="00786658">
          <w:delText>pre-schoolers can understand and produce humour</w:delText>
        </w:r>
        <w:r w:rsidR="009B0B1D" w:rsidDel="00786658">
          <w:delText xml:space="preserve"> </w:delText>
        </w:r>
        <w:r w:rsidR="009B0B1D" w:rsidDel="00786658">
          <w:fldChar w:fldCharType="begin" w:fldLock="1"/>
        </w:r>
        <w:r w:rsidR="00920BFE" w:rsidDel="00786658">
          <w:delInstrText>ADDIN CSL_CITATION { "citationItems" : [ { "id" : "ITEM-1", "itemData" : { "DOI" : "10.1111/j.2044-835X.2011.02075.x", "ISSN" : "0261510X", "PMID" : "23039334", "abstract" : "The current studies explored early humour as a complex socio-cognitive phenomenon by examining 2- and 3-year-olds' humour production with their parents. We examined whether children produced novel humour, whether they cued their humour, and the types of humour produced. Forty-seven parents were interviewed, and videotaped joking with their children. Other parents (N= 113) completed a survey. Parents reported children copy jokes during the first year of life, and produce novel jokes from 2 years. In play sessions, 3-year-olds produced mostly novel humorous acts; 2-year-olds produced novel and copied humorous acts equally frequently. Parents reported children smile, laugh, and look for a reaction when joking. In play sessions, 2- and 3-year-olds produced these behaviours more when producing humorous versus non-humorous acts. In both parent reports and play sessions, they produced novel object-based (e.g., underwear on head) and conceptual humour (e.g., 'pig says moo') and used wrong labels humorously (e.g., calling a cat a dog). Thus, parent report and child behaviour both confirm that young children produce novel humorous acts, and share their humour by smiling, laughing, and looking for a reaction.", "author" : [ { "dropping-particle" : "", "family" : "Hoicka", "given" : "Elena", "non-dropping-particle" : "", "parse-names" : false, "suffix" : "" }, { "dropping-particle" : "", "family" : "Akhtar", "given" : "Nameera", "non-dropping-particle" : "", "parse-names" : false, "suffix" : "" } ], "container-title" : "British Journal of Developmental Psychology", "id" : "ITEM-1", "issue" : "4", "issued" : { "date-parts" : [ [ "2012" ] ] }, "page" : "586-603", "title" : "Early humour production", "type" : "article-journal", "volume" : "30" }, "uris" : [ "http://www.mendeley.com/documents/?uuid=fa62e902-9fe2-41fc-a97b-4a7817273d38" ] }, { "id" : "ITEM-2", "itemData" : { "DOI" : "10.1016/j.cogdev.2007.06.001", "ISSN" : "08852014", "author" : [ { "dropping-particle" : "", "family" : "Hoicka", "given" : "Elena", "non-dropping-particle" : "", "parse-names" : false, "suffix" : "" }, { "dropping-particle" : "", "family" : "Gattis", "given" : "Merideth", "non-dropping-particle" : "", "parse-names" : false, "suffix" : "" } ], "container-title" : "Cognitive Development", "id" : "ITEM-2", "issue" : "1", "issued" : { "date-parts" : [ [ "2008" ] ] }, "page" : "180-190", "title" : "Do the wrong thing: How toddlers tell a joke from a mistake", "type" : "article-journal", "volume" : "23" }, "uris" : [ "http://www.mendeley.com/documents/?uuid=414dbcef-56df-43e4-8d6a-eba09cbd3d11" ] } ], "mendeley" : { "formattedCitation" : "(Hoicka &amp; Akhtar, 2012; Hoicka &amp; Gattis, 2008)", "plainTextFormattedCitation" : "(Hoicka &amp; Akhtar, 2012; Hoicka &amp; Gattis, 2008)", "previouslyFormattedCitation" : "(Hoicka &amp; Akhtar, 2012; Hoicka &amp; Gattis, 2008)" }, "properties" : {  }, "schema" : "https://github.com/citation-style-language/schema/raw/master/csl-citation.json" }</w:delInstrText>
        </w:r>
        <w:r w:rsidR="009B0B1D" w:rsidDel="00786658">
          <w:fldChar w:fldCharType="separate"/>
        </w:r>
        <w:r w:rsidR="009B0B1D" w:rsidRPr="009B0B1D" w:rsidDel="00786658">
          <w:rPr>
            <w:noProof/>
          </w:rPr>
          <w:delText>(Hoicka &amp; Akhtar, 2012; Hoicka &amp; Gattis, 2008)</w:delText>
        </w:r>
        <w:r w:rsidR="009B0B1D" w:rsidDel="00786658">
          <w:fldChar w:fldCharType="end"/>
        </w:r>
        <w:r w:rsidR="008516AB" w:rsidDel="00786658">
          <w:delText xml:space="preserve">. </w:delText>
        </w:r>
        <w:r w:rsidR="00BC643D" w:rsidRPr="00BC643D" w:rsidDel="00786658">
          <w:delText xml:space="preserve"> </w:delText>
        </w:r>
        <w:r w:rsidR="008516AB" w:rsidDel="00786658">
          <w:delText xml:space="preserve">They have also showed </w:delText>
        </w:r>
      </w:del>
      <w:ins w:id="1351" w:author="Sarah Rees" w:date="2018-02-07T20:05:00Z">
        <w:del w:id="1352" w:author="Caspar Addyman" w:date="2018-02-27T16:24:00Z">
          <w:r w:rsidR="00434772" w:rsidDel="00786658">
            <w:delText xml:space="preserve">shown </w:delText>
          </w:r>
        </w:del>
      </w:ins>
      <w:del w:id="1353" w:author="Caspar Addyman" w:date="2018-02-27T16:24:00Z">
        <w:r w:rsidR="008516AB" w:rsidDel="00786658">
          <w:delText>that pre-schooler</w:delText>
        </w:r>
      </w:del>
      <w:ins w:id="1354" w:author="Sarah Rees" w:date="2018-02-07T20:06:00Z">
        <w:del w:id="1355" w:author="Caspar Addyman" w:date="2018-02-27T16:24:00Z">
          <w:r w:rsidR="00434772" w:rsidDel="00786658">
            <w:delText>s</w:delText>
          </w:r>
        </w:del>
      </w:ins>
      <w:del w:id="1356" w:author="Caspar Addyman" w:date="2018-02-27T16:24:00Z">
        <w:r w:rsidR="008516AB" w:rsidDel="00786658">
          <w:delText xml:space="preserve"> can tell jokes from pretending</w:delText>
        </w:r>
      </w:del>
      <w:ins w:id="1357" w:author="Sarah Rees" w:date="2018-02-07T20:06:00Z">
        <w:del w:id="1358" w:author="Caspar Addyman" w:date="2018-02-27T16:24:00Z">
          <w:r w:rsidR="00434772" w:rsidDel="00786658">
            <w:delText>,</w:delText>
          </w:r>
        </w:del>
      </w:ins>
      <w:del w:id="1359" w:author="Caspar Addyman" w:date="2018-02-27T16:24:00Z">
        <w:r w:rsidR="008516AB" w:rsidDel="00786658">
          <w:delText xml:space="preserve"> and apply contextual cues to understand humour </w:delText>
        </w:r>
        <w:r w:rsidR="008516AB" w:rsidDel="00786658">
          <w:fldChar w:fldCharType="begin" w:fldLock="1"/>
        </w:r>
        <w:r w:rsidR="00920BFE" w:rsidDel="00786658">
          <w:delInstrText>ADDIN CSL_CITATION { "citationItems" : [ { "id" : "ITEM-1", "itemData" : { "DOI" : "10.1111/j.1467-7687.2010.01033.x", "ISSN" : "1363755X", "author" : [ { "dropping-particle" : "", "family" : "Hoicka", "given" : "Elena", "non-dropping-particle" : "", "parse-names" : false, "suffix" : "" }, { "dropping-particle" : "", "family" : "Akhtar", "given" : "Nameera", "non-dropping-particle" : "", "parse-names" : false, "suffix" : "" } ], "container-title" : "Developmental Science", "id" : "ITEM-1", "issue" : "4", "issued" : { "date-parts" : [ [ "2011", "7" ] ] }, "page" : "848-858", "title" : "Preschoolers joke with jokers, but correct foreigners", "type" : "article-journal", "volume" : "14" }, "uris" : [ "http://www.mendeley.com/documents/?uuid=1e6caff8-7b01-3f8e-8fe6-ace98607a3ae" ] }, { "id" : "ITEM-2", "itemData" : { "DOI" : "10.1111/cogs.12264", "ISSN" : "03640213", "author" : [ { "dropping-particle" : "", "family" : "Hoicka", "given" : "Elena", "non-dropping-particle" : "", "parse-names" : false, "suffix" : "" }, { "dropping-particle" : "", "family" : "Butcher", "given" : "Jessica", "non-dropping-particle" : "", "parse-names" : false, "suffix" : "" } ], "container-title" : "Cognitive Science", "id" : "ITEM-2", "issue" : "4", "issued" : { "date-parts" : [ [ "2016", "5" ] ] }, "page" : "941-971", "title" : "Parents Produce Explicit Cues That Help Toddlers Distinguish Joking and Pretending", "type" : "article-journal", "volume" : "40" }, "uris" : [ "http://www.mendeley.com/documents/?uuid=45d2ce75-e2ca-305d-b90a-55b6517a26c6" ] } ], "mendeley" : { "formattedCitation" : "(Hoicka &amp; Akhtar, 2011; Hoicka &amp; Butcher, 2016)", "plainTextFormattedCitation" : "(Hoicka &amp; Akhtar, 2011; Hoicka &amp; Butcher, 2016)", "previouslyFormattedCitation" : "(Hoicka &amp; Akhtar, 2011; Hoicka &amp; Butcher, 2016)" }, "properties" : {  }, "schema" : "https://github.com/citation-style-language/schema/raw/master/csl-citation.json" }</w:delInstrText>
        </w:r>
        <w:r w:rsidR="008516AB" w:rsidDel="00786658">
          <w:fldChar w:fldCharType="separate"/>
        </w:r>
        <w:r w:rsidR="008516AB" w:rsidRPr="008516AB" w:rsidDel="00786658">
          <w:rPr>
            <w:noProof/>
          </w:rPr>
          <w:delText>(Hoicka &amp; Akhtar, 2011; Hoicka &amp; Butcher, 2016)</w:delText>
        </w:r>
        <w:r w:rsidR="008516AB" w:rsidDel="00786658">
          <w:fldChar w:fldCharType="end"/>
        </w:r>
        <w:r w:rsidR="008516AB" w:rsidDel="00786658">
          <w:delText>.</w:delText>
        </w:r>
      </w:del>
      <w:r w:rsidR="008516AB">
        <w:t xml:space="preserve"> </w:t>
      </w:r>
      <w:r w:rsidR="009B0B1D">
        <w:t>The children in the present study found the cartoons funny in all view</w:t>
      </w:r>
      <w:ins w:id="1360" w:author="Sarah Rees" w:date="2018-02-07T20:06:00Z">
        <w:r w:rsidR="00600116">
          <w:t>ing</w:t>
        </w:r>
      </w:ins>
      <w:r w:rsidR="009B0B1D">
        <w:t xml:space="preserve"> conditions</w:t>
      </w:r>
      <w:r w:rsidR="008516AB">
        <w:t xml:space="preserve"> but their </w:t>
      </w:r>
      <w:del w:id="1361" w:author="Sarah Rees" w:date="2018-02-07T20:07:00Z">
        <w:r w:rsidR="008516AB" w:rsidDel="00600116">
          <w:delText xml:space="preserve">laughing </w:delText>
        </w:r>
      </w:del>
      <w:ins w:id="1362" w:author="Sarah Rees" w:date="2018-02-07T20:07:00Z">
        <w:r w:rsidR="00600116">
          <w:t xml:space="preserve">laughter and smiles </w:t>
        </w:r>
      </w:ins>
      <w:del w:id="1363" w:author="Sarah Rees" w:date="2018-02-07T20:07:00Z">
        <w:r w:rsidR="008516AB" w:rsidDel="00600116">
          <w:delText xml:space="preserve">was </w:delText>
        </w:r>
      </w:del>
      <w:ins w:id="1364" w:author="Sarah Rees" w:date="2018-02-07T20:07:00Z">
        <w:r w:rsidR="00600116">
          <w:t xml:space="preserve">were </w:t>
        </w:r>
      </w:ins>
      <w:r w:rsidR="008516AB">
        <w:t xml:space="preserve">strongly modulated by social setting. </w:t>
      </w:r>
      <w:r w:rsidR="009B0B1D">
        <w:t xml:space="preserve"> </w:t>
      </w:r>
      <w:ins w:id="1365" w:author="Caspar Addyman" w:date="2018-02-28T15:14:00Z">
        <w:r w:rsidR="002949F3">
          <w:t>Our study shows that i</w:t>
        </w:r>
      </w:ins>
      <w:del w:id="1366" w:author="Caspar Addyman" w:date="2018-02-28T15:14:00Z">
        <w:r w:rsidR="008553C1" w:rsidDel="002949F3">
          <w:delText>I</w:delText>
        </w:r>
      </w:del>
      <w:r w:rsidR="008516AB">
        <w:t xml:space="preserve">ndexing </w:t>
      </w:r>
      <w:r w:rsidR="009F505B">
        <w:t xml:space="preserve">young children’s </w:t>
      </w:r>
      <w:del w:id="1367" w:author="Sarah Rees" w:date="2018-02-07T20:07:00Z">
        <w:r w:rsidR="008516AB" w:rsidDel="00600116">
          <w:delText xml:space="preserve">humour </w:delText>
        </w:r>
      </w:del>
      <w:r w:rsidR="008516AB">
        <w:t xml:space="preserve">understanding </w:t>
      </w:r>
      <w:ins w:id="1368" w:author="Sarah Rees" w:date="2018-02-07T20:31:00Z">
        <w:r w:rsidR="0093557E">
          <w:t xml:space="preserve">of humour </w:t>
        </w:r>
      </w:ins>
      <w:r w:rsidR="008516AB">
        <w:t>with laughter is not straightforward</w:t>
      </w:r>
      <w:ins w:id="1369" w:author="Sarah Rees" w:date="2018-02-07T20:07:00Z">
        <w:r w:rsidR="00600116">
          <w:t>,</w:t>
        </w:r>
      </w:ins>
      <w:del w:id="1370" w:author="Sarah Rees" w:date="2018-02-07T20:07:00Z">
        <w:r w:rsidR="008516AB" w:rsidDel="00600116">
          <w:delText>.</w:delText>
        </w:r>
      </w:del>
      <w:r w:rsidR="008516AB">
        <w:t xml:space="preserve"> </w:t>
      </w:r>
      <w:del w:id="1371" w:author="Sarah Rees" w:date="2018-02-07T20:07:00Z">
        <w:r w:rsidR="009F505B" w:rsidDel="00600116">
          <w:delText xml:space="preserve">But </w:delText>
        </w:r>
      </w:del>
      <w:ins w:id="1372" w:author="Sarah Rees" w:date="2018-02-07T20:07:00Z">
        <w:r w:rsidR="00600116">
          <w:t xml:space="preserve">but </w:t>
        </w:r>
      </w:ins>
      <w:r w:rsidR="009F505B">
        <w:t>the cognitive skills children require for understanding humour make it a fascinating lens onto preschool development</w:t>
      </w:r>
      <w:del w:id="1373" w:author="Sarah Rees" w:date="2018-02-07T20:07:00Z">
        <w:r w:rsidR="009F505B" w:rsidDel="00600116">
          <w:delText>al</w:delText>
        </w:r>
      </w:del>
      <w:r w:rsidR="008553C1">
        <w:t>.</w:t>
      </w:r>
      <w:ins w:id="1374" w:author="Caspar Addyman" w:date="2018-02-28T15:18:00Z">
        <w:r w:rsidR="00221B97" w:rsidDel="00221B97">
          <w:t xml:space="preserve"> </w:t>
        </w:r>
      </w:ins>
    </w:p>
    <w:p w:rsidR="009B0B1D" w:rsidRDefault="009B0B1D" w:rsidP="005F13F1">
      <w:pPr>
        <w:spacing w:line="360" w:lineRule="auto"/>
      </w:pPr>
    </w:p>
    <w:p w:rsidR="001D264A" w:rsidRDefault="009B0B1D" w:rsidP="001D264A">
      <w:pPr>
        <w:spacing w:line="360" w:lineRule="auto"/>
        <w:ind w:firstLine="720"/>
      </w:pPr>
      <w:r>
        <w:t>In conclusion, the present study has demonstrated that social presence of peers makes a large difference to pre</w:t>
      </w:r>
      <w:del w:id="1375" w:author="Sarah Rees" w:date="2018-02-07T20:07:00Z">
        <w:r w:rsidDel="00600116">
          <w:delText>-</w:delText>
        </w:r>
      </w:del>
      <w:r>
        <w:t>schoolers</w:t>
      </w:r>
      <w:ins w:id="1376" w:author="Sarah Rees" w:date="2018-02-09T12:52:00Z">
        <w:r w:rsidR="00BD767D">
          <w:t>’</w:t>
        </w:r>
      </w:ins>
      <w:r>
        <w:t xml:space="preserve"> overt laughter and smiling</w:t>
      </w:r>
      <w:del w:id="1377" w:author="Sarah Rees" w:date="2018-02-07T20:07:00Z">
        <w:r w:rsidDel="00600116">
          <w:delText xml:space="preserve">. </w:delText>
        </w:r>
      </w:del>
      <w:ins w:id="1378" w:author="Sarah Rees" w:date="2018-02-07T20:07:00Z">
        <w:r w:rsidR="00600116">
          <w:t xml:space="preserve">, </w:t>
        </w:r>
      </w:ins>
      <w:del w:id="1379" w:author="Sarah Rees" w:date="2018-02-07T20:08:00Z">
        <w:r w:rsidDel="00600116">
          <w:delText xml:space="preserve">But </w:delText>
        </w:r>
      </w:del>
      <w:ins w:id="1380" w:author="Sarah Rees" w:date="2018-02-07T20:08:00Z">
        <w:r w:rsidR="00600116">
          <w:t xml:space="preserve">but </w:t>
        </w:r>
      </w:ins>
      <w:r>
        <w:t xml:space="preserve">that increased ostensive signals of humour appreciation do not change the perceived funniness of humorous material. </w:t>
      </w:r>
      <w:r w:rsidR="005F13F1">
        <w:t>Given the importance of social laughter and smilin</w:t>
      </w:r>
      <w:r w:rsidR="009F505B">
        <w:t xml:space="preserve">g in establishing social bonds and </w:t>
      </w:r>
      <w:ins w:id="1381" w:author="Sarah Rees" w:date="2018-02-07T20:08:00Z">
        <w:r w:rsidR="00600116">
          <w:t xml:space="preserve">the </w:t>
        </w:r>
      </w:ins>
      <w:r w:rsidR="008553C1">
        <w:t>value of humour within the context of cognitive development</w:t>
      </w:r>
      <w:ins w:id="1382" w:author="Sarah Rees" w:date="2018-02-07T20:08:00Z">
        <w:r w:rsidR="00600116">
          <w:t>,</w:t>
        </w:r>
      </w:ins>
      <w:r w:rsidR="008553C1">
        <w:t xml:space="preserve"> </w:t>
      </w:r>
      <w:del w:id="1383" w:author="Sarah Rees" w:date="2018-02-07T20:08:00Z">
        <w:r w:rsidR="005F13F1" w:rsidDel="00600116">
          <w:delText>is it</w:delText>
        </w:r>
      </w:del>
      <w:ins w:id="1384" w:author="Sarah Rees" w:date="2018-02-07T20:08:00Z">
        <w:r w:rsidR="00600116">
          <w:t>it is</w:t>
        </w:r>
      </w:ins>
      <w:r w:rsidR="005F13F1">
        <w:t xml:space="preserve"> hoped that the current experiment will form the basis for further investigation into the social nature of laughter an</w:t>
      </w:r>
      <w:r w:rsidR="001D264A">
        <w:t>d smiling in preschool children</w:t>
      </w:r>
      <w:r w:rsidR="00BC643D">
        <w:t>.</w:t>
      </w:r>
    </w:p>
    <w:p w:rsidR="001D264A" w:rsidRDefault="001D264A" w:rsidP="001D264A">
      <w:pPr>
        <w:spacing w:line="360" w:lineRule="auto"/>
        <w:ind w:firstLine="720"/>
      </w:pPr>
    </w:p>
    <w:p w:rsidR="00395520" w:rsidDel="00435472" w:rsidRDefault="00395520" w:rsidP="009910CA">
      <w:pPr>
        <w:pStyle w:val="BodyText"/>
        <w:tabs>
          <w:tab w:val="clear" w:pos="8640"/>
        </w:tabs>
        <w:spacing w:line="360" w:lineRule="auto"/>
        <w:rPr>
          <w:del w:id="1385" w:author="Caspar Addyman" w:date="2018-02-28T15:14:00Z"/>
        </w:rPr>
      </w:pPr>
      <w:r>
        <w:t>.</w:t>
      </w:r>
    </w:p>
    <w:p w:rsidR="005817D2" w:rsidRPr="003F6CB3" w:rsidRDefault="005817D2" w:rsidP="00435472">
      <w:pPr>
        <w:pStyle w:val="BodyText"/>
        <w:tabs>
          <w:tab w:val="clear" w:pos="8640"/>
        </w:tabs>
        <w:spacing w:line="360" w:lineRule="auto"/>
        <w:pPrChange w:id="1386" w:author="Caspar Addyman" w:date="2018-02-28T15:14:00Z">
          <w:pPr>
            <w:autoSpaceDE w:val="0"/>
            <w:autoSpaceDN w:val="0"/>
            <w:adjustRightInd w:val="0"/>
            <w:spacing w:line="360" w:lineRule="auto"/>
          </w:pPr>
        </w:pPrChange>
      </w:pPr>
    </w:p>
    <w:p w:rsidR="00583355" w:rsidRPr="00583355" w:rsidRDefault="00583355" w:rsidP="009910CA">
      <w:pPr>
        <w:pStyle w:val="SectionHeading"/>
        <w:spacing w:line="360" w:lineRule="auto"/>
        <w:rPr>
          <w:rFonts w:ascii="Times New Roman" w:hAnsi="Times New Roman"/>
          <w:lang w:val="fr-FR"/>
        </w:rPr>
      </w:pPr>
      <w:r w:rsidRPr="00583355">
        <w:rPr>
          <w:rFonts w:ascii="Times New Roman" w:hAnsi="Times New Roman"/>
          <w:lang w:val="fr-FR"/>
        </w:rPr>
        <w:t>References</w:t>
      </w:r>
    </w:p>
    <w:p w:rsidR="00221B97" w:rsidRPr="00221B97" w:rsidRDefault="004F157D" w:rsidP="00221B97">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221B97" w:rsidRPr="00221B97">
        <w:rPr>
          <w:noProof/>
        </w:rPr>
        <w:t xml:space="preserve">Addyman, C., &amp; Addyman, I. (2013). The science of baby laughter. </w:t>
      </w:r>
      <w:r w:rsidR="00221B97" w:rsidRPr="00221B97">
        <w:rPr>
          <w:i/>
          <w:iCs/>
          <w:noProof/>
        </w:rPr>
        <w:t>Comedy Studies</w:t>
      </w:r>
      <w:r w:rsidR="00221B97" w:rsidRPr="00221B97">
        <w:rPr>
          <w:noProof/>
        </w:rPr>
        <w:t xml:space="preserve">, </w:t>
      </w:r>
      <w:r w:rsidR="00221B97" w:rsidRPr="00221B97">
        <w:rPr>
          <w:i/>
          <w:iCs/>
          <w:noProof/>
        </w:rPr>
        <w:t>4</w:t>
      </w:r>
      <w:r w:rsidR="00221B97" w:rsidRPr="00221B97">
        <w:rPr>
          <w:noProof/>
        </w:rPr>
        <w:t>(2013), 143–153. https://doi.org/10.1386/cost.4.2.143</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Addyman, C., Fogelquist, C., Levakova, L., &amp; Rees, S. (2017). Social laughter in preschool children: Dataset, analysis scripts and supporting materials. FigShare. https://doi.org/10.6084/m9.figshare.5549356</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Bandura, A. (1978). Social Learning Theory of Aggression. </w:t>
      </w:r>
      <w:r w:rsidRPr="00221B97">
        <w:rPr>
          <w:i/>
          <w:iCs/>
          <w:noProof/>
        </w:rPr>
        <w:t>Journal of Communication</w:t>
      </w:r>
      <w:r w:rsidRPr="00221B97">
        <w:rPr>
          <w:noProof/>
        </w:rPr>
        <w:t xml:space="preserve">, </w:t>
      </w:r>
      <w:r w:rsidRPr="00221B97">
        <w:rPr>
          <w:i/>
          <w:iCs/>
          <w:noProof/>
        </w:rPr>
        <w:t>28</w:t>
      </w:r>
      <w:r w:rsidRPr="00221B97">
        <w:rPr>
          <w:noProof/>
        </w:rPr>
        <w:t>(3), 12–29. https://doi.org/10.1111/j.1460-2466.1978.tb01621.x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Brackett, C. W. (1933). Laughing and Crying of Preschool Children. </w:t>
      </w:r>
      <w:r w:rsidRPr="00221B97">
        <w:rPr>
          <w:i/>
          <w:iCs/>
          <w:noProof/>
        </w:rPr>
        <w:t>The Journal of Experimental Education</w:t>
      </w:r>
      <w:r w:rsidRPr="00221B97">
        <w:rPr>
          <w:noProof/>
        </w:rPr>
        <w:t xml:space="preserve">, </w:t>
      </w:r>
      <w:r w:rsidRPr="00221B97">
        <w:rPr>
          <w:i/>
          <w:iCs/>
          <w:noProof/>
        </w:rPr>
        <w:t>2</w:t>
      </w:r>
      <w:r w:rsidRPr="00221B97">
        <w:rPr>
          <w:noProof/>
        </w:rPr>
        <w:t>(2), 119–126. https://doi.org/10.1080/00220973.1933.11009932</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Brown, G. E., Wheeler, K. J., &amp; Cash, M. (1980). The effects of a laughing versus a nonlaughing model on humor responses in preschool children. </w:t>
      </w:r>
      <w:r w:rsidRPr="00221B97">
        <w:rPr>
          <w:i/>
          <w:iCs/>
          <w:noProof/>
        </w:rPr>
        <w:t>Journal of Experimental Child Psychology</w:t>
      </w:r>
      <w:r w:rsidRPr="00221B97">
        <w:rPr>
          <w:noProof/>
        </w:rPr>
        <w:t xml:space="preserve">, </w:t>
      </w:r>
      <w:r w:rsidRPr="00221B97">
        <w:rPr>
          <w:i/>
          <w:iCs/>
          <w:noProof/>
        </w:rPr>
        <w:t>29</w:t>
      </w:r>
      <w:r w:rsidRPr="00221B97">
        <w:rPr>
          <w:noProof/>
        </w:rPr>
        <w:t>(2), 334–339. https://doi.org/10.1016/0022-0965(80)90024-7</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Caron, J. E. (2002). From ethology to aesthetics: Evolution as a theoretical paradigm for research on laughter, humor, and other comic phenomena. </w:t>
      </w:r>
      <w:r w:rsidRPr="00221B97">
        <w:rPr>
          <w:i/>
          <w:iCs/>
          <w:noProof/>
        </w:rPr>
        <w:t>Humor - International Journal of Humor Research</w:t>
      </w:r>
      <w:r w:rsidRPr="00221B97">
        <w:rPr>
          <w:noProof/>
        </w:rPr>
        <w:t xml:space="preserve">, </w:t>
      </w:r>
      <w:r w:rsidRPr="00221B97">
        <w:rPr>
          <w:i/>
          <w:iCs/>
          <w:noProof/>
        </w:rPr>
        <w:t>15</w:t>
      </w:r>
      <w:r w:rsidRPr="00221B97">
        <w:rPr>
          <w:noProof/>
        </w:rPr>
        <w:t>(3), 245–281. https://doi.org/10.1515/humr.2002.015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Champely, S. (2017). pwr: Basic Functions for Power Analysis. Retrieved from https://cran.r-project.org/package=pwr</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Chapman, A. J. (1973). Social facilitation of laughter in children. </w:t>
      </w:r>
      <w:r w:rsidRPr="00221B97">
        <w:rPr>
          <w:i/>
          <w:iCs/>
          <w:noProof/>
        </w:rPr>
        <w:t>Journal of Experimental Social Psychology</w:t>
      </w:r>
      <w:r w:rsidRPr="00221B97">
        <w:rPr>
          <w:noProof/>
        </w:rPr>
        <w:t xml:space="preserve">, </w:t>
      </w:r>
      <w:r w:rsidRPr="00221B97">
        <w:rPr>
          <w:i/>
          <w:iCs/>
          <w:noProof/>
        </w:rPr>
        <w:t>9</w:t>
      </w:r>
      <w:r w:rsidRPr="00221B97">
        <w:rPr>
          <w:noProof/>
        </w:rPr>
        <w:t>(6), 528–541.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Chapman, A. J. (1975). Humorous laughter in children. </w:t>
      </w:r>
      <w:r w:rsidRPr="00221B97">
        <w:rPr>
          <w:i/>
          <w:iCs/>
          <w:noProof/>
        </w:rPr>
        <w:t>Journal of Personality and Social Psychology</w:t>
      </w:r>
      <w:r w:rsidRPr="00221B97">
        <w:rPr>
          <w:noProof/>
        </w:rPr>
        <w:t xml:space="preserve">, </w:t>
      </w:r>
      <w:r w:rsidRPr="00221B97">
        <w:rPr>
          <w:i/>
          <w:iCs/>
          <w:noProof/>
        </w:rPr>
        <w:t>31</w:t>
      </w:r>
      <w:r w:rsidRPr="00221B97">
        <w:rPr>
          <w:noProof/>
        </w:rPr>
        <w:t>(1), 42–49.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Chapman, A. J. (1983). Humor and laughter in social interaction and some implications for humor research. In J. H. Goldstein &amp; P. E. McGhee (Eds.), </w:t>
      </w:r>
      <w:r w:rsidRPr="00221B97">
        <w:rPr>
          <w:i/>
          <w:iCs/>
          <w:noProof/>
        </w:rPr>
        <w:t>Handbook of humor research</w:t>
      </w:r>
      <w:r w:rsidRPr="00221B97">
        <w:rPr>
          <w:noProof/>
        </w:rPr>
        <w:t xml:space="preserve"> (pp. 135–158). New York: Springer Verlag.</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Chapman, A. J., &amp; Wright, D. S. (1976). Social enhancement of laughter: An experimental analysis of some companion variables. </w:t>
      </w:r>
      <w:r w:rsidRPr="00221B97">
        <w:rPr>
          <w:i/>
          <w:iCs/>
          <w:noProof/>
        </w:rPr>
        <w:t>Journal of Experimental Child Psychology</w:t>
      </w:r>
      <w:r w:rsidRPr="00221B97">
        <w:rPr>
          <w:noProof/>
        </w:rPr>
        <w:t xml:space="preserve">, </w:t>
      </w:r>
      <w:r w:rsidRPr="00221B97">
        <w:rPr>
          <w:i/>
          <w:iCs/>
          <w:noProof/>
        </w:rPr>
        <w:t>21</w:t>
      </w:r>
      <w:r w:rsidRPr="00221B97">
        <w:rPr>
          <w:noProof/>
        </w:rPr>
        <w:t>(2), 201–218.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Darwin, C. (1872). </w:t>
      </w:r>
      <w:r w:rsidRPr="00221B97">
        <w:rPr>
          <w:i/>
          <w:iCs/>
          <w:noProof/>
        </w:rPr>
        <w:t>The expression of emotion in man and animals</w:t>
      </w:r>
      <w:r w:rsidRPr="00221B97">
        <w:rPr>
          <w:noProof/>
        </w:rPr>
        <w:t>. London: John Murray.</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Davila-Ross, M., Allcock, B., Thomas, C., &amp; Bard, K. A. (2011). Aping expressions? chimpanzees produce distinct laugh types when responding to laughter of others. </w:t>
      </w:r>
      <w:r w:rsidRPr="00221B97">
        <w:rPr>
          <w:i/>
          <w:iCs/>
          <w:noProof/>
        </w:rPr>
        <w:t>Emotion</w:t>
      </w:r>
      <w:r w:rsidRPr="00221B97">
        <w:rPr>
          <w:noProof/>
        </w:rPr>
        <w:t xml:space="preserve">, </w:t>
      </w:r>
      <w:r w:rsidRPr="00221B97">
        <w:rPr>
          <w:i/>
          <w:iCs/>
          <w:noProof/>
        </w:rPr>
        <w:t>11</w:t>
      </w:r>
      <w:r w:rsidRPr="00221B97">
        <w:rPr>
          <w:noProof/>
        </w:rPr>
        <w:t>(5), 1013–1020. https://doi.org/10.1037/a0022594</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Davila Ross, M., J Owren, M., &amp; Zimmermann, E. (2009). Reconstructing the Evolution of Laughter in Great Apes and Humans. </w:t>
      </w:r>
      <w:r w:rsidRPr="00221B97">
        <w:rPr>
          <w:i/>
          <w:iCs/>
          <w:noProof/>
        </w:rPr>
        <w:t>Current Biology</w:t>
      </w:r>
      <w:r w:rsidRPr="00221B97">
        <w:rPr>
          <w:noProof/>
        </w:rPr>
        <w:t xml:space="preserve">, </w:t>
      </w:r>
      <w:r w:rsidRPr="00221B97">
        <w:rPr>
          <w:i/>
          <w:iCs/>
          <w:noProof/>
        </w:rPr>
        <w:t>19</w:t>
      </w:r>
      <w:r w:rsidRPr="00221B97">
        <w:rPr>
          <w:noProof/>
        </w:rPr>
        <w:t>(13), 1106–1111. https://doi.org/10.1016/j.cub.2009.05.028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Devereux, P. G., &amp; Ginsburg, G. P. (2001). Sociality Effects on the Production of Laughter. </w:t>
      </w:r>
      <w:r w:rsidRPr="00221B97">
        <w:rPr>
          <w:i/>
          <w:iCs/>
          <w:noProof/>
        </w:rPr>
        <w:t>The Journal of General Psychology</w:t>
      </w:r>
      <w:r w:rsidRPr="00221B97">
        <w:rPr>
          <w:noProof/>
        </w:rPr>
        <w:t xml:space="preserve">, </w:t>
      </w:r>
      <w:r w:rsidRPr="00221B97">
        <w:rPr>
          <w:i/>
          <w:iCs/>
          <w:noProof/>
        </w:rPr>
        <w:t>128</w:t>
      </w:r>
      <w:r w:rsidRPr="00221B97">
        <w:rPr>
          <w:noProof/>
        </w:rPr>
        <w:t>(2), 227–240. https://doi.org/10.1080/00221300109598910</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Dezecache, G., &amp; Dunbar, R. I. M. (2012). Sharing the joke: The size of natural laughter groups. </w:t>
      </w:r>
      <w:r w:rsidRPr="00221B97">
        <w:rPr>
          <w:i/>
          <w:iCs/>
          <w:noProof/>
        </w:rPr>
        <w:t>Evolution and Human Behavior</w:t>
      </w:r>
      <w:r w:rsidRPr="00221B97">
        <w:rPr>
          <w:noProof/>
        </w:rPr>
        <w:t xml:space="preserve">, </w:t>
      </w:r>
      <w:r w:rsidRPr="00221B97">
        <w:rPr>
          <w:i/>
          <w:iCs/>
          <w:noProof/>
        </w:rPr>
        <w:t>33</w:t>
      </w:r>
      <w:r w:rsidRPr="00221B97">
        <w:rPr>
          <w:noProof/>
        </w:rPr>
        <w:t>(6), 775–779. https://doi.org/10.1016/j.evolhumbehav.2012.07.002</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Ekman, P., &amp; Friesen, W. V. (1984). </w:t>
      </w:r>
      <w:r w:rsidRPr="00221B97">
        <w:rPr>
          <w:i/>
          <w:iCs/>
          <w:noProof/>
        </w:rPr>
        <w:t>Unmasking the face : a guide to recognizing emotions from facial clues</w:t>
      </w:r>
      <w:r w:rsidRPr="00221B97">
        <w:rPr>
          <w:noProof/>
        </w:rPr>
        <w:t xml:space="preserve"> (Reprint ed). Palo Alto Ca.: Consulting Psychologists Press.</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Esseily, R., Rat-Fischer, L., Somogyi, E., O’Regan, K. J., &amp; Fagard, J. (2016). Humour production may enhance observational learning of a new tool-use action in 18-month-old infants. </w:t>
      </w:r>
      <w:r w:rsidRPr="00221B97">
        <w:rPr>
          <w:i/>
          <w:iCs/>
          <w:noProof/>
        </w:rPr>
        <w:t>Cognition &amp; Emotion</w:t>
      </w:r>
      <w:r w:rsidRPr="00221B97">
        <w:rPr>
          <w:noProof/>
        </w:rPr>
        <w:t xml:space="preserve">, </w:t>
      </w:r>
      <w:r w:rsidRPr="00221B97">
        <w:rPr>
          <w:i/>
          <w:iCs/>
          <w:noProof/>
        </w:rPr>
        <w:t>9931</w:t>
      </w:r>
      <w:r w:rsidRPr="00221B97">
        <w:rPr>
          <w:noProof/>
        </w:rPr>
        <w:t>(May), 1–9. https://doi.org/10.1080/02699931.2015.1036840</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Fernández-Dols, J.-M., &amp; Ruiz-Belda, M.-A. (1995). Are smiles a sign of happiness? Gold medal winners at the Olympic Games. </w:t>
      </w:r>
      <w:r w:rsidRPr="00221B97">
        <w:rPr>
          <w:i/>
          <w:iCs/>
          <w:noProof/>
        </w:rPr>
        <w:t>Journal of Personality and Social Psychology</w:t>
      </w:r>
      <w:r w:rsidRPr="00221B97">
        <w:rPr>
          <w:noProof/>
        </w:rPr>
        <w:t xml:space="preserve">, </w:t>
      </w:r>
      <w:r w:rsidRPr="00221B97">
        <w:rPr>
          <w:i/>
          <w:iCs/>
          <w:noProof/>
        </w:rPr>
        <w:t>69</w:t>
      </w:r>
      <w:r w:rsidRPr="00221B97">
        <w:rPr>
          <w:noProof/>
        </w:rPr>
        <w:t>(6), 1113.</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Fridlund, A. J. (1991). Sociality of solitary smiling: Potentiation by an implicit audience. </w:t>
      </w:r>
      <w:r w:rsidRPr="00221B97">
        <w:rPr>
          <w:i/>
          <w:iCs/>
          <w:noProof/>
        </w:rPr>
        <w:t>Journal of Personality and Social Psychology</w:t>
      </w:r>
      <w:r w:rsidRPr="00221B97">
        <w:rPr>
          <w:noProof/>
        </w:rPr>
        <w:t xml:space="preserve">, </w:t>
      </w:r>
      <w:r w:rsidRPr="00221B97">
        <w:rPr>
          <w:i/>
          <w:iCs/>
          <w:noProof/>
        </w:rPr>
        <w:t>60</w:t>
      </w:r>
      <w:r w:rsidRPr="00221B97">
        <w:rPr>
          <w:noProof/>
        </w:rPr>
        <w:t>(2), 229–240. https://doi.org/10.1037/0022-3514.60.2.229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Gartstein, M. A., &amp; Rothbart, M. K. (2003). Studying infant temperament via the Revised Infant Behavior Questionnaire. </w:t>
      </w:r>
      <w:r w:rsidRPr="00221B97">
        <w:rPr>
          <w:i/>
          <w:iCs/>
          <w:noProof/>
        </w:rPr>
        <w:t>Infant Behavior and Development</w:t>
      </w:r>
      <w:r w:rsidRPr="00221B97">
        <w:rPr>
          <w:noProof/>
        </w:rPr>
        <w:t xml:space="preserve">, </w:t>
      </w:r>
      <w:r w:rsidRPr="00221B97">
        <w:rPr>
          <w:i/>
          <w:iCs/>
          <w:noProof/>
        </w:rPr>
        <w:t>26</w:t>
      </w:r>
      <w:r w:rsidRPr="00221B97">
        <w:rPr>
          <w:noProof/>
        </w:rPr>
        <w:t>(1), 64–86. https://doi.org/10.1016/S0163-6383(02)00169-8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Gervais, M., &amp; Wilson, D. S. S. (2005). The evolution and functions of laughter and humor: a synthetic approach. </w:t>
      </w:r>
      <w:r w:rsidRPr="00221B97">
        <w:rPr>
          <w:i/>
          <w:iCs/>
          <w:noProof/>
        </w:rPr>
        <w:t>The Quarterly Review of Biology</w:t>
      </w:r>
      <w:r w:rsidRPr="00221B97">
        <w:rPr>
          <w:noProof/>
        </w:rPr>
        <w:t xml:space="preserve">, </w:t>
      </w:r>
      <w:r w:rsidRPr="00221B97">
        <w:rPr>
          <w:i/>
          <w:iCs/>
          <w:noProof/>
        </w:rPr>
        <w:t>80</w:t>
      </w:r>
      <w:r w:rsidRPr="00221B97">
        <w:rPr>
          <w:noProof/>
        </w:rPr>
        <w:t>(4), 395–430. https://doi.org/10.1086/498281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Giles, H., &amp; Oxford, G. S. (1970). Towards a multidimensional theory of laughter causation and its social implications. </w:t>
      </w:r>
      <w:r w:rsidRPr="00221B97">
        <w:rPr>
          <w:i/>
          <w:iCs/>
          <w:noProof/>
        </w:rPr>
        <w:t>Bulletin of the British Psychological Society</w:t>
      </w:r>
      <w:r w:rsidRPr="00221B97">
        <w:rPr>
          <w:noProof/>
        </w:rPr>
        <w:t xml:space="preserve">, </w:t>
      </w:r>
      <w:r w:rsidRPr="00221B97">
        <w:rPr>
          <w:i/>
          <w:iCs/>
          <w:noProof/>
        </w:rPr>
        <w:t>23</w:t>
      </w:r>
      <w:r w:rsidRPr="00221B97">
        <w:rPr>
          <w:noProof/>
        </w:rPr>
        <w:t>(79), 97–105.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Haakana, M. (2010). Laughter and smiling: Notes on co-occurrences. </w:t>
      </w:r>
      <w:r w:rsidRPr="00221B97">
        <w:rPr>
          <w:i/>
          <w:iCs/>
          <w:noProof/>
        </w:rPr>
        <w:t>Journal of Pragmatics</w:t>
      </w:r>
      <w:r w:rsidRPr="00221B97">
        <w:rPr>
          <w:noProof/>
        </w:rPr>
        <w:t>. https://doi.org/10.1016/j.pragma.2010.01.010</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Hoicka, E., &amp; Akhtar, N. (2011). Preschoolers joke with jokers, but correct foreigners. </w:t>
      </w:r>
      <w:r w:rsidRPr="00221B97">
        <w:rPr>
          <w:i/>
          <w:iCs/>
          <w:noProof/>
        </w:rPr>
        <w:t>Developmental Science</w:t>
      </w:r>
      <w:r w:rsidRPr="00221B97">
        <w:rPr>
          <w:noProof/>
        </w:rPr>
        <w:t xml:space="preserve">, </w:t>
      </w:r>
      <w:r w:rsidRPr="00221B97">
        <w:rPr>
          <w:i/>
          <w:iCs/>
          <w:noProof/>
        </w:rPr>
        <w:t>14</w:t>
      </w:r>
      <w:r w:rsidRPr="00221B97">
        <w:rPr>
          <w:noProof/>
        </w:rPr>
        <w:t>(4), 848–858. https://doi.org/10.1111/j.1467-7687.2010.01033.x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Hoicka, E., &amp; Akhtar, N. (2012). Early humour production. </w:t>
      </w:r>
      <w:r w:rsidRPr="00221B97">
        <w:rPr>
          <w:i/>
          <w:iCs/>
          <w:noProof/>
        </w:rPr>
        <w:t>British Journal of Developmental Psychology</w:t>
      </w:r>
      <w:r w:rsidRPr="00221B97">
        <w:rPr>
          <w:noProof/>
        </w:rPr>
        <w:t xml:space="preserve">, </w:t>
      </w:r>
      <w:r w:rsidRPr="00221B97">
        <w:rPr>
          <w:i/>
          <w:iCs/>
          <w:noProof/>
        </w:rPr>
        <w:t>30</w:t>
      </w:r>
      <w:r w:rsidRPr="00221B97">
        <w:rPr>
          <w:noProof/>
        </w:rPr>
        <w:t>(4), 586–603. https://doi.org/10.1111/j.2044-835X.2011.02075.x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Hoicka, E., &amp; Butcher, J. (2016). Parents Produce Explicit Cues That Help Toddlers Distinguish Joking and Pretending. </w:t>
      </w:r>
      <w:r w:rsidRPr="00221B97">
        <w:rPr>
          <w:i/>
          <w:iCs/>
          <w:noProof/>
        </w:rPr>
        <w:t>Cognitive Science</w:t>
      </w:r>
      <w:r w:rsidRPr="00221B97">
        <w:rPr>
          <w:noProof/>
        </w:rPr>
        <w:t xml:space="preserve">, </w:t>
      </w:r>
      <w:r w:rsidRPr="00221B97">
        <w:rPr>
          <w:i/>
          <w:iCs/>
          <w:noProof/>
        </w:rPr>
        <w:t>40</w:t>
      </w:r>
      <w:r w:rsidRPr="00221B97">
        <w:rPr>
          <w:noProof/>
        </w:rPr>
        <w:t>(4), 941–971. https://doi.org/10.1111/cogs.12264</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Hoicka, E., &amp; Gattis, M. (2008). Do the wrong thing: How toddlers tell a joke from a mistake. </w:t>
      </w:r>
      <w:r w:rsidRPr="00221B97">
        <w:rPr>
          <w:i/>
          <w:iCs/>
          <w:noProof/>
        </w:rPr>
        <w:t>Cognitive Development</w:t>
      </w:r>
      <w:r w:rsidRPr="00221B97">
        <w:rPr>
          <w:noProof/>
        </w:rPr>
        <w:t xml:space="preserve">, </w:t>
      </w:r>
      <w:r w:rsidRPr="00221B97">
        <w:rPr>
          <w:i/>
          <w:iCs/>
          <w:noProof/>
        </w:rPr>
        <w:t>23</w:t>
      </w:r>
      <w:r w:rsidRPr="00221B97">
        <w:rPr>
          <w:noProof/>
        </w:rPr>
        <w:t>(1), 180–190. https://doi.org/10.1016/j.cogdev.2007.06.001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Jones, S. S., &amp; Raag, T. (1989). Smile production in older infants: The importance of a social recipient for the facial signal. </w:t>
      </w:r>
      <w:r w:rsidRPr="00221B97">
        <w:rPr>
          <w:i/>
          <w:iCs/>
          <w:noProof/>
        </w:rPr>
        <w:t>Child Development</w:t>
      </w:r>
      <w:r w:rsidRPr="00221B97">
        <w:rPr>
          <w:noProof/>
        </w:rPr>
        <w:t>, 811–818.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Kenderdine, M. (1931). Laughter in the pre-school child. </w:t>
      </w:r>
      <w:r w:rsidRPr="00221B97">
        <w:rPr>
          <w:i/>
          <w:iCs/>
          <w:noProof/>
        </w:rPr>
        <w:t>Child Development</w:t>
      </w:r>
      <w:r w:rsidRPr="00221B97">
        <w:rPr>
          <w:noProof/>
        </w:rPr>
        <w:t xml:space="preserve">, </w:t>
      </w:r>
      <w:r w:rsidRPr="00221B97">
        <w:rPr>
          <w:i/>
          <w:iCs/>
          <w:noProof/>
        </w:rPr>
        <w:t>2</w:t>
      </w:r>
      <w:r w:rsidRPr="00221B97">
        <w:rPr>
          <w:noProof/>
        </w:rPr>
        <w:t>(3), 228–230.</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Knutson, B., Burgdorf, J., &amp; Panksepp, J. (1998). Anticipation of play elicits high frequency ultrasonic vocalizations in young rats. </w:t>
      </w:r>
      <w:r w:rsidRPr="00221B97">
        <w:rPr>
          <w:i/>
          <w:iCs/>
          <w:noProof/>
        </w:rPr>
        <w:t>Journal of Comparative Psychology</w:t>
      </w:r>
      <w:r w:rsidRPr="00221B97">
        <w:rPr>
          <w:noProof/>
        </w:rPr>
        <w:t xml:space="preserve">, </w:t>
      </w:r>
      <w:r w:rsidRPr="00221B97">
        <w:rPr>
          <w:i/>
          <w:iCs/>
          <w:noProof/>
        </w:rPr>
        <w:t>112</w:t>
      </w:r>
      <w:r w:rsidRPr="00221B97">
        <w:rPr>
          <w:noProof/>
        </w:rPr>
        <w:t>(1), 65–73.</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Kraut, R. E., &amp; Johnston, R. E. (1979). Social and emotional messages of smiling: An ethological approach. </w:t>
      </w:r>
      <w:r w:rsidRPr="00221B97">
        <w:rPr>
          <w:i/>
          <w:iCs/>
          <w:noProof/>
        </w:rPr>
        <w:t>Journal of Personality and Social Psychology</w:t>
      </w:r>
      <w:r w:rsidRPr="00221B97">
        <w:rPr>
          <w:noProof/>
        </w:rPr>
        <w:t xml:space="preserve">, </w:t>
      </w:r>
      <w:r w:rsidRPr="00221B97">
        <w:rPr>
          <w:i/>
          <w:iCs/>
          <w:noProof/>
        </w:rPr>
        <w:t>37</w:t>
      </w:r>
      <w:r w:rsidRPr="00221B97">
        <w:rPr>
          <w:noProof/>
        </w:rPr>
        <w:t>(9), 1539.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Lawrence, M. A. (2016). ez: Easy Analysis and Visualization of Factorial Experiments. Retrieved from https://cran.r-project.org/package=ez</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Martin, R. A. (2007). </w:t>
      </w:r>
      <w:r w:rsidRPr="00221B97">
        <w:rPr>
          <w:i/>
          <w:iCs/>
          <w:noProof/>
        </w:rPr>
        <w:t>The psychology of humor : an integrative approach</w:t>
      </w:r>
      <w:r w:rsidRPr="00221B97">
        <w:rPr>
          <w:noProof/>
        </w:rPr>
        <w:t>. Amsterdam: Elsevier Academic Press.</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Matsusaka, T. (2004). When does play panting occur during social play in wild chimpanzees? </w:t>
      </w:r>
      <w:r w:rsidRPr="00221B97">
        <w:rPr>
          <w:i/>
          <w:iCs/>
          <w:noProof/>
        </w:rPr>
        <w:t>Primates</w:t>
      </w:r>
      <w:r w:rsidRPr="00221B97">
        <w:rPr>
          <w:noProof/>
        </w:rPr>
        <w:t xml:space="preserve">, </w:t>
      </w:r>
      <w:r w:rsidRPr="00221B97">
        <w:rPr>
          <w:i/>
          <w:iCs/>
          <w:noProof/>
        </w:rPr>
        <w:t>45</w:t>
      </w:r>
      <w:r w:rsidRPr="00221B97">
        <w:rPr>
          <w:noProof/>
        </w:rPr>
        <w:t>(4), 221–229. https://doi.org/10.1007/s10329-004-0090-z</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McGhee, P. (1977). Children’s humour: a review of current research trends. In A. Chapman &amp; H. Foot (Eds.), </w:t>
      </w:r>
      <w:r w:rsidRPr="00221B97">
        <w:rPr>
          <w:i/>
          <w:iCs/>
          <w:noProof/>
        </w:rPr>
        <w:t>It’s a Funny Thing, Humour.</w:t>
      </w:r>
      <w:r w:rsidRPr="00221B97">
        <w:rPr>
          <w:noProof/>
        </w:rPr>
        <w:t xml:space="preserve"> Oxford: Pergamon Press.</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McGhee, P. E. (1979). </w:t>
      </w:r>
      <w:r w:rsidRPr="00221B97">
        <w:rPr>
          <w:i/>
          <w:iCs/>
          <w:noProof/>
        </w:rPr>
        <w:t>Humor, its origin and development</w:t>
      </w:r>
      <w:r w:rsidRPr="00221B97">
        <w:rPr>
          <w:noProof/>
        </w:rPr>
        <w:t>. San Francisco: W.H. Freeman and Company. Retrieved from http://www.worldcat.org/title/humor-its-origin-and-development/oclc/5101611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Mehu, M., &amp; Dunbar, R. (2008). Naturalistic observations of smiling and laughter in human group interactions. </w:t>
      </w:r>
      <w:r w:rsidRPr="00221B97">
        <w:rPr>
          <w:i/>
          <w:iCs/>
          <w:noProof/>
        </w:rPr>
        <w:t>Behaviour</w:t>
      </w:r>
      <w:r w:rsidRPr="00221B97">
        <w:rPr>
          <w:noProof/>
        </w:rPr>
        <w:t xml:space="preserve">, </w:t>
      </w:r>
      <w:r w:rsidRPr="00221B97">
        <w:rPr>
          <w:i/>
          <w:iCs/>
          <w:noProof/>
        </w:rPr>
        <w:t>145</w:t>
      </w:r>
      <w:r w:rsidRPr="00221B97">
        <w:rPr>
          <w:noProof/>
        </w:rPr>
        <w:t>(12), 1747–1780. https://doi.org/10.1163/156853908786279619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Mireault, G., Sparrow, J., Poutre, M., Perdue, B., &amp; Macke, L. (2012). Infant humor perception from 3- to 6-months and attachment at one year. </w:t>
      </w:r>
      <w:r w:rsidRPr="00221B97">
        <w:rPr>
          <w:i/>
          <w:iCs/>
          <w:noProof/>
        </w:rPr>
        <w:t>Infant Behavior and Development</w:t>
      </w:r>
      <w:r w:rsidRPr="00221B97">
        <w:rPr>
          <w:noProof/>
        </w:rPr>
        <w:t xml:space="preserve">, </w:t>
      </w:r>
      <w:r w:rsidRPr="00221B97">
        <w:rPr>
          <w:i/>
          <w:iCs/>
          <w:noProof/>
        </w:rPr>
        <w:t>35</w:t>
      </w:r>
      <w:r w:rsidRPr="00221B97">
        <w:rPr>
          <w:noProof/>
        </w:rPr>
        <w:t>(4), 797–802. https://doi.org/10.1016/j.infbeh.2012.07.018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Morris, P., Millenky, M., Raver, C. C., &amp; Jones, S. M. (2013). Does a Preschool Social and Emotional Learning Intervention Pay Off for Classroom Instruction and Children’s Behavior and Academic Skills? Evidence From the Foundations of Learning Project. </w:t>
      </w:r>
      <w:r w:rsidRPr="00221B97">
        <w:rPr>
          <w:i/>
          <w:iCs/>
          <w:noProof/>
        </w:rPr>
        <w:t>Early Education and Development</w:t>
      </w:r>
      <w:r w:rsidRPr="00221B97">
        <w:rPr>
          <w:noProof/>
        </w:rPr>
        <w:t xml:space="preserve">, </w:t>
      </w:r>
      <w:r w:rsidRPr="00221B97">
        <w:rPr>
          <w:i/>
          <w:iCs/>
          <w:noProof/>
        </w:rPr>
        <w:t>24</w:t>
      </w:r>
      <w:r w:rsidRPr="00221B97">
        <w:rPr>
          <w:noProof/>
        </w:rPr>
        <w:t>(7), 1020–1042. https://doi.org/10.1080/10409289.2013.825187</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Morrison, J. (1940). A note concerning investigations on the constancy of audience laughter. </w:t>
      </w:r>
      <w:r w:rsidRPr="00221B97">
        <w:rPr>
          <w:i/>
          <w:iCs/>
          <w:noProof/>
        </w:rPr>
        <w:t>Sociometry</w:t>
      </w:r>
      <w:r w:rsidRPr="00221B97">
        <w:rPr>
          <w:noProof/>
        </w:rPr>
        <w:t xml:space="preserve">, </w:t>
      </w:r>
      <w:r w:rsidRPr="00221B97">
        <w:rPr>
          <w:i/>
          <w:iCs/>
          <w:noProof/>
        </w:rPr>
        <w:t>3</w:t>
      </w:r>
      <w:r w:rsidRPr="00221B97">
        <w:rPr>
          <w:noProof/>
        </w:rPr>
        <w:t>(2), 179–185.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(1993). Laughter Punctuates Speech: Linguistic, Social and Gender Contexts of Laughter. </w:t>
      </w:r>
      <w:r w:rsidRPr="00221B97">
        <w:rPr>
          <w:i/>
          <w:iCs/>
          <w:noProof/>
        </w:rPr>
        <w:t>Ethology</w:t>
      </w:r>
      <w:r w:rsidRPr="00221B97">
        <w:rPr>
          <w:noProof/>
        </w:rPr>
        <w:t xml:space="preserve">, </w:t>
      </w:r>
      <w:r w:rsidRPr="00221B97">
        <w:rPr>
          <w:i/>
          <w:iCs/>
          <w:noProof/>
        </w:rPr>
        <w:t>95</w:t>
      </w:r>
      <w:r w:rsidRPr="00221B97">
        <w:rPr>
          <w:noProof/>
        </w:rPr>
        <w:t>(4), 291–298. https://doi.org/10.1111/j.1439-0310.1993.tb00478.x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(1996). Laughter mechanisms The study of laughter provides a novel approach to the and evolution of vocal production , perception and social behavior. </w:t>
      </w:r>
      <w:r w:rsidRPr="00221B97">
        <w:rPr>
          <w:i/>
          <w:iCs/>
          <w:noProof/>
        </w:rPr>
        <w:t>American Scientist</w:t>
      </w:r>
      <w:r w:rsidRPr="00221B97">
        <w:rPr>
          <w:noProof/>
        </w:rPr>
        <w:t xml:space="preserve">, </w:t>
      </w:r>
      <w:r w:rsidRPr="00221B97">
        <w:rPr>
          <w:i/>
          <w:iCs/>
          <w:noProof/>
        </w:rPr>
        <w:t>84</w:t>
      </w:r>
      <w:r w:rsidRPr="00221B97">
        <w:rPr>
          <w:noProof/>
        </w:rPr>
        <w:t>(1), 38–45.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(2001). </w:t>
      </w:r>
      <w:r w:rsidRPr="00221B97">
        <w:rPr>
          <w:i/>
          <w:iCs/>
          <w:noProof/>
        </w:rPr>
        <w:t>Laughter : a scientific investigation</w:t>
      </w:r>
      <w:r w:rsidRPr="00221B97">
        <w:rPr>
          <w:noProof/>
        </w:rPr>
        <w:t>. London: Penguin.</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(2004). Laughing, tickling, and the evolution of speech and self. </w:t>
      </w:r>
      <w:r w:rsidRPr="00221B97">
        <w:rPr>
          <w:i/>
          <w:iCs/>
          <w:noProof/>
        </w:rPr>
        <w:t>Current Directions in Psychological Science</w:t>
      </w:r>
      <w:r w:rsidRPr="00221B97">
        <w:rPr>
          <w:noProof/>
        </w:rPr>
        <w:t xml:space="preserve">, </w:t>
      </w:r>
      <w:r w:rsidRPr="00221B97">
        <w:rPr>
          <w:i/>
          <w:iCs/>
          <w:noProof/>
        </w:rPr>
        <w:t>13</w:t>
      </w:r>
      <w:r w:rsidRPr="00221B97">
        <w:rPr>
          <w:noProof/>
        </w:rPr>
        <w:t>(6), 215–218. https://doi.org/10.1111/j.0963-7214.2004.00311.x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&amp; Fischer, K. R. (1989). Laughing, Smiling, and Talking: Relation to Sleeping and Social Context in Humans. </w:t>
      </w:r>
      <w:r w:rsidRPr="00221B97">
        <w:rPr>
          <w:i/>
          <w:iCs/>
          <w:noProof/>
        </w:rPr>
        <w:t>Ethology</w:t>
      </w:r>
      <w:r w:rsidRPr="00221B97">
        <w:rPr>
          <w:noProof/>
        </w:rPr>
        <w:t xml:space="preserve">, </w:t>
      </w:r>
      <w:r w:rsidRPr="00221B97">
        <w:rPr>
          <w:i/>
          <w:iCs/>
          <w:noProof/>
        </w:rPr>
        <w:t>83</w:t>
      </w:r>
      <w:r w:rsidRPr="00221B97">
        <w:rPr>
          <w:noProof/>
        </w:rPr>
        <w:t>(4), 295–305. https://doi.org/10.1111/j.1439-0310.1989.tb00536.x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Rothbart, M. K. (1973). Laughter in young children. </w:t>
      </w:r>
      <w:r w:rsidRPr="00221B97">
        <w:rPr>
          <w:i/>
          <w:iCs/>
          <w:noProof/>
        </w:rPr>
        <w:t>Psychological Bulletin</w:t>
      </w:r>
      <w:r w:rsidRPr="00221B97">
        <w:rPr>
          <w:noProof/>
        </w:rPr>
        <w:t xml:space="preserve">, </w:t>
      </w:r>
      <w:r w:rsidRPr="00221B97">
        <w:rPr>
          <w:i/>
          <w:iCs/>
          <w:noProof/>
        </w:rPr>
        <w:t>80</w:t>
      </w:r>
      <w:r w:rsidRPr="00221B97">
        <w:rPr>
          <w:noProof/>
        </w:rPr>
        <w:t>(3), 247–256. https://doi.org/10.1037/h0034846</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Sherman, L. W. (1975). An ecological study of glee in small groups of preschool children. </w:t>
      </w:r>
      <w:r w:rsidRPr="00221B97">
        <w:rPr>
          <w:i/>
          <w:iCs/>
          <w:noProof/>
        </w:rPr>
        <w:t>Child Development</w:t>
      </w:r>
      <w:r w:rsidRPr="00221B97">
        <w:rPr>
          <w:noProof/>
        </w:rPr>
        <w:t xml:space="preserve">, </w:t>
      </w:r>
      <w:r w:rsidRPr="00221B97">
        <w:rPr>
          <w:i/>
          <w:iCs/>
          <w:noProof/>
        </w:rPr>
        <w:t>46</w:t>
      </w:r>
      <w:r w:rsidRPr="00221B97">
        <w:rPr>
          <w:noProof/>
        </w:rPr>
        <w:t>(1), 53–61. Retrieved from http://www.ncbi.nlm.nih.gov/pubmed/1132281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Sroufe, L. A., &amp; Waters, E. (1976). The ontogenesis of smiling and laughter: a perspective on the organization of development in infancy. </w:t>
      </w:r>
      <w:r w:rsidRPr="00221B97">
        <w:rPr>
          <w:i/>
          <w:iCs/>
          <w:noProof/>
        </w:rPr>
        <w:t>Psychological Review</w:t>
      </w:r>
      <w:r w:rsidRPr="00221B97">
        <w:rPr>
          <w:noProof/>
        </w:rPr>
        <w:t xml:space="preserve">, </w:t>
      </w:r>
      <w:r w:rsidRPr="00221B97">
        <w:rPr>
          <w:i/>
          <w:iCs/>
          <w:noProof/>
        </w:rPr>
        <w:t>83</w:t>
      </w:r>
      <w:r w:rsidRPr="00221B97">
        <w:rPr>
          <w:noProof/>
        </w:rPr>
        <w:t>(3), 173–189. https://doi.org/10.1037/0033-295X.83.3.173</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Weisfeld, G. E. (1993). The adaptive value of humor and laughter. </w:t>
      </w:r>
      <w:r w:rsidRPr="00221B97">
        <w:rPr>
          <w:i/>
          <w:iCs/>
          <w:noProof/>
        </w:rPr>
        <w:t>Ethology and Sociobiology</w:t>
      </w:r>
      <w:r w:rsidRPr="00221B97">
        <w:rPr>
          <w:noProof/>
        </w:rPr>
        <w:t xml:space="preserve">, </w:t>
      </w:r>
      <w:r w:rsidRPr="00221B97">
        <w:rPr>
          <w:i/>
          <w:iCs/>
          <w:noProof/>
        </w:rPr>
        <w:t>14</w:t>
      </w:r>
      <w:r w:rsidRPr="00221B97">
        <w:rPr>
          <w:noProof/>
        </w:rPr>
        <w:t>(2), 141–169.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Williams, P., Sheridan, S., &amp; Sandberg, A. (2014). Preschool - an arena for children’s learning of social and cognitive knowledge. </w:t>
      </w:r>
      <w:r w:rsidRPr="00221B97">
        <w:rPr>
          <w:i/>
          <w:iCs/>
          <w:noProof/>
        </w:rPr>
        <w:t>Early Years</w:t>
      </w:r>
      <w:r w:rsidRPr="00221B97">
        <w:rPr>
          <w:noProof/>
        </w:rPr>
        <w:t xml:space="preserve">, </w:t>
      </w:r>
      <w:r w:rsidRPr="00221B97">
        <w:rPr>
          <w:i/>
          <w:iCs/>
          <w:noProof/>
        </w:rPr>
        <w:t>34</w:t>
      </w:r>
      <w:r w:rsidRPr="00221B97">
        <w:rPr>
          <w:noProof/>
        </w:rPr>
        <w:t>(3), 226–240. https://doi.org/10.1080/09575146.2013.872605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Young, R. D., &amp; Frye, M. (1966). Some are Laughing; Some are Not—Why? </w:t>
      </w:r>
      <w:r w:rsidRPr="00221B97">
        <w:rPr>
          <w:i/>
          <w:iCs/>
          <w:noProof/>
        </w:rPr>
        <w:t>Psychological Reports</w:t>
      </w:r>
      <w:r w:rsidRPr="00221B97">
        <w:rPr>
          <w:noProof/>
        </w:rPr>
        <w:t xml:space="preserve">, </w:t>
      </w:r>
      <w:r w:rsidRPr="00221B97">
        <w:rPr>
          <w:i/>
          <w:iCs/>
          <w:noProof/>
        </w:rPr>
        <w:t>18</w:t>
      </w:r>
      <w:r w:rsidRPr="00221B97">
        <w:rPr>
          <w:noProof/>
        </w:rPr>
        <w:t>(3), 747–754. https://doi.org/10.2466/pr0.1966.18.3.747</w:t>
      </w:r>
    </w:p>
    <w:p w:rsidR="00AF66EF" w:rsidRDefault="004F157D" w:rsidP="00E63A0B">
      <w:pPr>
        <w:pStyle w:val="BodyText"/>
        <w:tabs>
          <w:tab w:val="clear" w:pos="8640"/>
        </w:tabs>
        <w:spacing w:line="360" w:lineRule="auto"/>
        <w:ind w:firstLine="0"/>
        <w:jc w:val="center"/>
      </w:pPr>
      <w:r>
        <w:fldChar w:fldCharType="end"/>
      </w:r>
    </w:p>
    <w:sectPr w:rsidR="00AF66EF" w:rsidSect="00770523">
      <w:type w:val="continuous"/>
      <w:pgSz w:w="11906" w:h="16838" w:code="9"/>
      <w:pgMar w:top="1440" w:right="1440" w:bottom="1440" w:left="1440" w:header="720" w:footer="720" w:gutter="0"/>
      <w:lnNumType w:countBy="1" w:restart="continuous"/>
      <w:pgNumType w:start="11"/>
      <w:cols w:space="36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917" w:rsidRDefault="00B61917">
      <w:r>
        <w:separator/>
      </w:r>
    </w:p>
  </w:endnote>
  <w:endnote w:type="continuationSeparator" w:id="0">
    <w:p w:rsidR="00B61917" w:rsidRDefault="00B61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917" w:rsidRDefault="00B61917">
      <w:r>
        <w:separator/>
      </w:r>
    </w:p>
  </w:footnote>
  <w:footnote w:type="continuationSeparator" w:id="0">
    <w:p w:rsidR="00B61917" w:rsidRDefault="00B61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FEA" w:rsidRDefault="00103FEA" w:rsidP="00544CC2">
    <w:pPr>
      <w:pStyle w:val="Header"/>
      <w:tabs>
        <w:tab w:val="clear" w:pos="8640"/>
        <w:tab w:val="right" w:pos="9180"/>
      </w:tabs>
      <w:jc w:val="left"/>
    </w:pPr>
    <w:r>
      <w:t>Running head: SOCIAL LAUGHTER IN PRESCHOOLERS</w:t>
    </w:r>
    <w:r>
      <w:tab/>
    </w:r>
    <w:r>
      <w:rPr>
        <w:rStyle w:val="PageNumber"/>
      </w:rPr>
      <w:fldChar w:fldCharType="begin"/>
    </w:r>
    <w:r w:rsidRPr="00E558AA">
      <w:rPr>
        <w:rStyle w:val="PageNumber"/>
      </w:rPr>
      <w:instrText xml:space="preserve"> PAGE </w:instrText>
    </w:r>
    <w:r>
      <w:rPr>
        <w:rStyle w:val="PageNumber"/>
      </w:rPr>
      <w:fldChar w:fldCharType="separate"/>
    </w:r>
    <w:r w:rsidR="00B61917">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FEA" w:rsidRDefault="00103FEA" w:rsidP="00E83BE3">
    <w:pPr>
      <w:pStyle w:val="Header"/>
      <w:tabs>
        <w:tab w:val="clear" w:pos="4320"/>
        <w:tab w:val="clear" w:pos="8640"/>
        <w:tab w:val="right" w:pos="9180"/>
      </w:tabs>
      <w:jc w:val="left"/>
    </w:pPr>
    <w:r>
      <w:t>SOCIAL LAUGHTER IN PRESCHOOLERS</w:t>
    </w:r>
    <w:r>
      <w:tab/>
    </w:r>
    <w:r>
      <w:rPr>
        <w:rStyle w:val="PageNumber"/>
      </w:rPr>
      <w:fldChar w:fldCharType="begin"/>
    </w:r>
    <w:r w:rsidRPr="00E558AA">
      <w:rPr>
        <w:rStyle w:val="PageNumber"/>
      </w:rPr>
      <w:instrText xml:space="preserve"> PAGE </w:instrText>
    </w:r>
    <w:r>
      <w:rPr>
        <w:rStyle w:val="PageNumber"/>
      </w:rPr>
      <w:fldChar w:fldCharType="separate"/>
    </w:r>
    <w:r w:rsidR="0030314C">
      <w:rPr>
        <w:rStyle w:val="PageNumber"/>
        <w:noProof/>
      </w:rPr>
      <w:t>19</w:t>
    </w:r>
    <w:r>
      <w:rPr>
        <w:rStyle w:val="PageNumber"/>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ar Addyman">
    <w15:presenceInfo w15:providerId="Windows Live" w15:userId="47f02ae9a4562e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Template_ID" w:val="0"/>
  </w:docVars>
  <w:rsids>
    <w:rsidRoot w:val="00583355"/>
    <w:rsid w:val="000002E1"/>
    <w:rsid w:val="00001269"/>
    <w:rsid w:val="00002EB9"/>
    <w:rsid w:val="000033D0"/>
    <w:rsid w:val="00004977"/>
    <w:rsid w:val="00006F91"/>
    <w:rsid w:val="00010A55"/>
    <w:rsid w:val="0001163B"/>
    <w:rsid w:val="000116F5"/>
    <w:rsid w:val="00014560"/>
    <w:rsid w:val="0001516E"/>
    <w:rsid w:val="00016D48"/>
    <w:rsid w:val="00016EF9"/>
    <w:rsid w:val="0002024E"/>
    <w:rsid w:val="00021681"/>
    <w:rsid w:val="000222B8"/>
    <w:rsid w:val="0002345E"/>
    <w:rsid w:val="00023AD7"/>
    <w:rsid w:val="00025074"/>
    <w:rsid w:val="000253E6"/>
    <w:rsid w:val="0002645A"/>
    <w:rsid w:val="00026481"/>
    <w:rsid w:val="000265A8"/>
    <w:rsid w:val="00026C30"/>
    <w:rsid w:val="0002767D"/>
    <w:rsid w:val="00030898"/>
    <w:rsid w:val="000327EB"/>
    <w:rsid w:val="000331EA"/>
    <w:rsid w:val="0003571B"/>
    <w:rsid w:val="000411C3"/>
    <w:rsid w:val="00043F08"/>
    <w:rsid w:val="0004592C"/>
    <w:rsid w:val="000513C9"/>
    <w:rsid w:val="00052138"/>
    <w:rsid w:val="00052561"/>
    <w:rsid w:val="00056C46"/>
    <w:rsid w:val="000579F0"/>
    <w:rsid w:val="000610F6"/>
    <w:rsid w:val="00061408"/>
    <w:rsid w:val="00063CA7"/>
    <w:rsid w:val="00064B71"/>
    <w:rsid w:val="00065DD9"/>
    <w:rsid w:val="000665A5"/>
    <w:rsid w:val="000701E3"/>
    <w:rsid w:val="00076059"/>
    <w:rsid w:val="00077B50"/>
    <w:rsid w:val="0008199D"/>
    <w:rsid w:val="00082D54"/>
    <w:rsid w:val="000851DF"/>
    <w:rsid w:val="0008574C"/>
    <w:rsid w:val="00086A66"/>
    <w:rsid w:val="00090456"/>
    <w:rsid w:val="000913C7"/>
    <w:rsid w:val="000929F2"/>
    <w:rsid w:val="00093DB8"/>
    <w:rsid w:val="00094264"/>
    <w:rsid w:val="000A0B24"/>
    <w:rsid w:val="000A2218"/>
    <w:rsid w:val="000A2333"/>
    <w:rsid w:val="000A284E"/>
    <w:rsid w:val="000A490F"/>
    <w:rsid w:val="000A5493"/>
    <w:rsid w:val="000A65AD"/>
    <w:rsid w:val="000A758E"/>
    <w:rsid w:val="000A79C7"/>
    <w:rsid w:val="000B11AE"/>
    <w:rsid w:val="000B2A52"/>
    <w:rsid w:val="000B33A3"/>
    <w:rsid w:val="000B3501"/>
    <w:rsid w:val="000B5F1D"/>
    <w:rsid w:val="000B77A9"/>
    <w:rsid w:val="000B77FE"/>
    <w:rsid w:val="000B7CB4"/>
    <w:rsid w:val="000C04EB"/>
    <w:rsid w:val="000C115A"/>
    <w:rsid w:val="000C124F"/>
    <w:rsid w:val="000C2C07"/>
    <w:rsid w:val="000C31A2"/>
    <w:rsid w:val="000C3747"/>
    <w:rsid w:val="000C4215"/>
    <w:rsid w:val="000C51F9"/>
    <w:rsid w:val="000C5AEE"/>
    <w:rsid w:val="000D17E8"/>
    <w:rsid w:val="000D229B"/>
    <w:rsid w:val="000D3892"/>
    <w:rsid w:val="000D4CA9"/>
    <w:rsid w:val="000D5095"/>
    <w:rsid w:val="000D566D"/>
    <w:rsid w:val="000D677B"/>
    <w:rsid w:val="000D6E97"/>
    <w:rsid w:val="000E097D"/>
    <w:rsid w:val="000E1D3D"/>
    <w:rsid w:val="000E22FA"/>
    <w:rsid w:val="000E2B1B"/>
    <w:rsid w:val="000E3FF9"/>
    <w:rsid w:val="000E4E49"/>
    <w:rsid w:val="000E627A"/>
    <w:rsid w:val="000E6BAC"/>
    <w:rsid w:val="000E6BED"/>
    <w:rsid w:val="000F0DC7"/>
    <w:rsid w:val="000F0ED0"/>
    <w:rsid w:val="000F0F2D"/>
    <w:rsid w:val="000F1263"/>
    <w:rsid w:val="000F12CA"/>
    <w:rsid w:val="000F2A00"/>
    <w:rsid w:val="000F408A"/>
    <w:rsid w:val="000F4C9B"/>
    <w:rsid w:val="000F5309"/>
    <w:rsid w:val="000F6486"/>
    <w:rsid w:val="000F7D6C"/>
    <w:rsid w:val="00100F82"/>
    <w:rsid w:val="00101E02"/>
    <w:rsid w:val="00103739"/>
    <w:rsid w:val="00103B78"/>
    <w:rsid w:val="00103FEA"/>
    <w:rsid w:val="00106BB9"/>
    <w:rsid w:val="00107D22"/>
    <w:rsid w:val="001109EB"/>
    <w:rsid w:val="001113C6"/>
    <w:rsid w:val="00112302"/>
    <w:rsid w:val="00112D95"/>
    <w:rsid w:val="00113B4E"/>
    <w:rsid w:val="00113CB3"/>
    <w:rsid w:val="00114CA5"/>
    <w:rsid w:val="00114E8D"/>
    <w:rsid w:val="00115F7A"/>
    <w:rsid w:val="00117B5A"/>
    <w:rsid w:val="00117E29"/>
    <w:rsid w:val="00121B14"/>
    <w:rsid w:val="00124975"/>
    <w:rsid w:val="001249A9"/>
    <w:rsid w:val="00125105"/>
    <w:rsid w:val="00127631"/>
    <w:rsid w:val="00130FA6"/>
    <w:rsid w:val="00131AF3"/>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479F5"/>
    <w:rsid w:val="00151218"/>
    <w:rsid w:val="00152E8A"/>
    <w:rsid w:val="00153E3E"/>
    <w:rsid w:val="001566BF"/>
    <w:rsid w:val="001572DD"/>
    <w:rsid w:val="00157DAB"/>
    <w:rsid w:val="001623C9"/>
    <w:rsid w:val="00165A5E"/>
    <w:rsid w:val="00166938"/>
    <w:rsid w:val="00167262"/>
    <w:rsid w:val="00167924"/>
    <w:rsid w:val="00171406"/>
    <w:rsid w:val="001715B7"/>
    <w:rsid w:val="001715E3"/>
    <w:rsid w:val="00174690"/>
    <w:rsid w:val="0017474F"/>
    <w:rsid w:val="001803B2"/>
    <w:rsid w:val="00181B36"/>
    <w:rsid w:val="00182B1A"/>
    <w:rsid w:val="001833CD"/>
    <w:rsid w:val="001835CE"/>
    <w:rsid w:val="001848E3"/>
    <w:rsid w:val="00187562"/>
    <w:rsid w:val="001929EA"/>
    <w:rsid w:val="0019315F"/>
    <w:rsid w:val="0019343E"/>
    <w:rsid w:val="00193772"/>
    <w:rsid w:val="0019396D"/>
    <w:rsid w:val="00193F69"/>
    <w:rsid w:val="00194DAF"/>
    <w:rsid w:val="001959DE"/>
    <w:rsid w:val="00195A65"/>
    <w:rsid w:val="001A03A1"/>
    <w:rsid w:val="001A094E"/>
    <w:rsid w:val="001A1305"/>
    <w:rsid w:val="001A232A"/>
    <w:rsid w:val="001A2940"/>
    <w:rsid w:val="001A3203"/>
    <w:rsid w:val="001A5E73"/>
    <w:rsid w:val="001A60E6"/>
    <w:rsid w:val="001A7A76"/>
    <w:rsid w:val="001A7F13"/>
    <w:rsid w:val="001B01A7"/>
    <w:rsid w:val="001B0779"/>
    <w:rsid w:val="001B1E88"/>
    <w:rsid w:val="001B2E53"/>
    <w:rsid w:val="001B7D89"/>
    <w:rsid w:val="001C038F"/>
    <w:rsid w:val="001C17BB"/>
    <w:rsid w:val="001C3E69"/>
    <w:rsid w:val="001C480A"/>
    <w:rsid w:val="001C5819"/>
    <w:rsid w:val="001C73EB"/>
    <w:rsid w:val="001D0418"/>
    <w:rsid w:val="001D0EEC"/>
    <w:rsid w:val="001D12D1"/>
    <w:rsid w:val="001D19B4"/>
    <w:rsid w:val="001D264A"/>
    <w:rsid w:val="001D2EA2"/>
    <w:rsid w:val="001D4248"/>
    <w:rsid w:val="001E0118"/>
    <w:rsid w:val="001E19B9"/>
    <w:rsid w:val="001E33AF"/>
    <w:rsid w:val="001E33CF"/>
    <w:rsid w:val="001E39AA"/>
    <w:rsid w:val="001E5DD1"/>
    <w:rsid w:val="001E6266"/>
    <w:rsid w:val="001E6B71"/>
    <w:rsid w:val="001F0004"/>
    <w:rsid w:val="001F176D"/>
    <w:rsid w:val="001F22C8"/>
    <w:rsid w:val="001F2B5D"/>
    <w:rsid w:val="001F31C4"/>
    <w:rsid w:val="001F3D1B"/>
    <w:rsid w:val="001F4614"/>
    <w:rsid w:val="001F4B47"/>
    <w:rsid w:val="001F4D2F"/>
    <w:rsid w:val="001F57C4"/>
    <w:rsid w:val="001F64C2"/>
    <w:rsid w:val="001F69F3"/>
    <w:rsid w:val="001F6B8A"/>
    <w:rsid w:val="001F70EA"/>
    <w:rsid w:val="001F77FF"/>
    <w:rsid w:val="00200EE1"/>
    <w:rsid w:val="0020243E"/>
    <w:rsid w:val="00202DC5"/>
    <w:rsid w:val="00203D83"/>
    <w:rsid w:val="00205618"/>
    <w:rsid w:val="00205B20"/>
    <w:rsid w:val="00205B67"/>
    <w:rsid w:val="0020763F"/>
    <w:rsid w:val="00207CBA"/>
    <w:rsid w:val="00210026"/>
    <w:rsid w:val="00210676"/>
    <w:rsid w:val="0021478D"/>
    <w:rsid w:val="00215C97"/>
    <w:rsid w:val="00216932"/>
    <w:rsid w:val="0021714B"/>
    <w:rsid w:val="00217E95"/>
    <w:rsid w:val="002207DE"/>
    <w:rsid w:val="00220C1C"/>
    <w:rsid w:val="00221B97"/>
    <w:rsid w:val="0022480F"/>
    <w:rsid w:val="00225235"/>
    <w:rsid w:val="002259C5"/>
    <w:rsid w:val="00226A0C"/>
    <w:rsid w:val="0023100B"/>
    <w:rsid w:val="00231746"/>
    <w:rsid w:val="0023334D"/>
    <w:rsid w:val="00233985"/>
    <w:rsid w:val="002357E2"/>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6193E"/>
    <w:rsid w:val="002632FE"/>
    <w:rsid w:val="00263402"/>
    <w:rsid w:val="00263F91"/>
    <w:rsid w:val="00264004"/>
    <w:rsid w:val="00264DA6"/>
    <w:rsid w:val="0026618E"/>
    <w:rsid w:val="002677F3"/>
    <w:rsid w:val="00270D32"/>
    <w:rsid w:val="002732ED"/>
    <w:rsid w:val="002747D0"/>
    <w:rsid w:val="00274CB9"/>
    <w:rsid w:val="0027510A"/>
    <w:rsid w:val="00276009"/>
    <w:rsid w:val="00280B01"/>
    <w:rsid w:val="0028130C"/>
    <w:rsid w:val="00282663"/>
    <w:rsid w:val="00282BA1"/>
    <w:rsid w:val="0028331D"/>
    <w:rsid w:val="00284992"/>
    <w:rsid w:val="0028583E"/>
    <w:rsid w:val="00285E8D"/>
    <w:rsid w:val="0029229B"/>
    <w:rsid w:val="002933CA"/>
    <w:rsid w:val="00293CF6"/>
    <w:rsid w:val="002949F3"/>
    <w:rsid w:val="00294C41"/>
    <w:rsid w:val="002A041C"/>
    <w:rsid w:val="002A11E1"/>
    <w:rsid w:val="002A2EC2"/>
    <w:rsid w:val="002A725D"/>
    <w:rsid w:val="002A7E44"/>
    <w:rsid w:val="002B0649"/>
    <w:rsid w:val="002B1B41"/>
    <w:rsid w:val="002B1B95"/>
    <w:rsid w:val="002B320A"/>
    <w:rsid w:val="002B3949"/>
    <w:rsid w:val="002B3D38"/>
    <w:rsid w:val="002B4D32"/>
    <w:rsid w:val="002B5A2C"/>
    <w:rsid w:val="002B722E"/>
    <w:rsid w:val="002B7879"/>
    <w:rsid w:val="002C00D0"/>
    <w:rsid w:val="002C1124"/>
    <w:rsid w:val="002C35F3"/>
    <w:rsid w:val="002C5F03"/>
    <w:rsid w:val="002C6D60"/>
    <w:rsid w:val="002D1B98"/>
    <w:rsid w:val="002D3056"/>
    <w:rsid w:val="002D5280"/>
    <w:rsid w:val="002D552D"/>
    <w:rsid w:val="002D66CA"/>
    <w:rsid w:val="002D6DE4"/>
    <w:rsid w:val="002D7AEB"/>
    <w:rsid w:val="002E01E5"/>
    <w:rsid w:val="002E0D4D"/>
    <w:rsid w:val="002E1190"/>
    <w:rsid w:val="002E1AD8"/>
    <w:rsid w:val="002E362C"/>
    <w:rsid w:val="002F2100"/>
    <w:rsid w:val="002F45E8"/>
    <w:rsid w:val="002F59A0"/>
    <w:rsid w:val="002F78E6"/>
    <w:rsid w:val="002F7BAA"/>
    <w:rsid w:val="003023AE"/>
    <w:rsid w:val="00302B92"/>
    <w:rsid w:val="0030314C"/>
    <w:rsid w:val="003045A5"/>
    <w:rsid w:val="00307A65"/>
    <w:rsid w:val="00307D39"/>
    <w:rsid w:val="003101E0"/>
    <w:rsid w:val="00310492"/>
    <w:rsid w:val="00310495"/>
    <w:rsid w:val="003105E9"/>
    <w:rsid w:val="00312388"/>
    <w:rsid w:val="00314B6F"/>
    <w:rsid w:val="00316B92"/>
    <w:rsid w:val="003214BD"/>
    <w:rsid w:val="003223AB"/>
    <w:rsid w:val="0032360C"/>
    <w:rsid w:val="00324A2F"/>
    <w:rsid w:val="00324D9E"/>
    <w:rsid w:val="00326981"/>
    <w:rsid w:val="00326C10"/>
    <w:rsid w:val="00332E10"/>
    <w:rsid w:val="003340A6"/>
    <w:rsid w:val="00334CA1"/>
    <w:rsid w:val="00335D5C"/>
    <w:rsid w:val="0034275B"/>
    <w:rsid w:val="00344479"/>
    <w:rsid w:val="00346774"/>
    <w:rsid w:val="00346B0B"/>
    <w:rsid w:val="00346FFB"/>
    <w:rsid w:val="003502FF"/>
    <w:rsid w:val="00352654"/>
    <w:rsid w:val="003542B0"/>
    <w:rsid w:val="0035558F"/>
    <w:rsid w:val="00356EB2"/>
    <w:rsid w:val="00356FF4"/>
    <w:rsid w:val="00357C41"/>
    <w:rsid w:val="00361E57"/>
    <w:rsid w:val="003628A5"/>
    <w:rsid w:val="00362DFC"/>
    <w:rsid w:val="00366F9E"/>
    <w:rsid w:val="00367B3F"/>
    <w:rsid w:val="003702A9"/>
    <w:rsid w:val="00370736"/>
    <w:rsid w:val="00371A20"/>
    <w:rsid w:val="0037229A"/>
    <w:rsid w:val="00372CC2"/>
    <w:rsid w:val="003750A7"/>
    <w:rsid w:val="0038008F"/>
    <w:rsid w:val="0038042A"/>
    <w:rsid w:val="003806B8"/>
    <w:rsid w:val="00380EB2"/>
    <w:rsid w:val="00384618"/>
    <w:rsid w:val="00386D0E"/>
    <w:rsid w:val="0039169F"/>
    <w:rsid w:val="003917AD"/>
    <w:rsid w:val="00391D6D"/>
    <w:rsid w:val="0039248C"/>
    <w:rsid w:val="003924A1"/>
    <w:rsid w:val="00393FF1"/>
    <w:rsid w:val="00395520"/>
    <w:rsid w:val="0039727B"/>
    <w:rsid w:val="003A0E64"/>
    <w:rsid w:val="003A7ACD"/>
    <w:rsid w:val="003A7D29"/>
    <w:rsid w:val="003B055E"/>
    <w:rsid w:val="003B456B"/>
    <w:rsid w:val="003B5070"/>
    <w:rsid w:val="003B5392"/>
    <w:rsid w:val="003B5541"/>
    <w:rsid w:val="003B5842"/>
    <w:rsid w:val="003B72E2"/>
    <w:rsid w:val="003B740E"/>
    <w:rsid w:val="003C1D1D"/>
    <w:rsid w:val="003C4C5E"/>
    <w:rsid w:val="003C5FF2"/>
    <w:rsid w:val="003C66FB"/>
    <w:rsid w:val="003D120A"/>
    <w:rsid w:val="003D191B"/>
    <w:rsid w:val="003D290F"/>
    <w:rsid w:val="003D4FB5"/>
    <w:rsid w:val="003D7981"/>
    <w:rsid w:val="003D7B49"/>
    <w:rsid w:val="003E0440"/>
    <w:rsid w:val="003E1F21"/>
    <w:rsid w:val="003E32AD"/>
    <w:rsid w:val="003E572D"/>
    <w:rsid w:val="003E5D76"/>
    <w:rsid w:val="003E6231"/>
    <w:rsid w:val="003F0D24"/>
    <w:rsid w:val="003F143C"/>
    <w:rsid w:val="003F3531"/>
    <w:rsid w:val="003F4461"/>
    <w:rsid w:val="003F4BA8"/>
    <w:rsid w:val="003F54B9"/>
    <w:rsid w:val="003F58EB"/>
    <w:rsid w:val="003F6CB3"/>
    <w:rsid w:val="003F6CCD"/>
    <w:rsid w:val="003F766A"/>
    <w:rsid w:val="003F7D92"/>
    <w:rsid w:val="004002F2"/>
    <w:rsid w:val="00400D02"/>
    <w:rsid w:val="00401964"/>
    <w:rsid w:val="0040350B"/>
    <w:rsid w:val="00403603"/>
    <w:rsid w:val="00410BC4"/>
    <w:rsid w:val="004114B8"/>
    <w:rsid w:val="004115D8"/>
    <w:rsid w:val="004137B7"/>
    <w:rsid w:val="004139E6"/>
    <w:rsid w:val="004142E9"/>
    <w:rsid w:val="00414914"/>
    <w:rsid w:val="00414CE0"/>
    <w:rsid w:val="0041618D"/>
    <w:rsid w:val="004174FB"/>
    <w:rsid w:val="00421106"/>
    <w:rsid w:val="00421DC2"/>
    <w:rsid w:val="00422196"/>
    <w:rsid w:val="00424C90"/>
    <w:rsid w:val="00425197"/>
    <w:rsid w:val="00425552"/>
    <w:rsid w:val="00426FF5"/>
    <w:rsid w:val="0043027D"/>
    <w:rsid w:val="0043077E"/>
    <w:rsid w:val="00432394"/>
    <w:rsid w:val="00432F7B"/>
    <w:rsid w:val="00433901"/>
    <w:rsid w:val="00434090"/>
    <w:rsid w:val="004344FC"/>
    <w:rsid w:val="00434772"/>
    <w:rsid w:val="00435472"/>
    <w:rsid w:val="004364F5"/>
    <w:rsid w:val="004412E9"/>
    <w:rsid w:val="00443358"/>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2A78"/>
    <w:rsid w:val="0046555E"/>
    <w:rsid w:val="00465DD4"/>
    <w:rsid w:val="00466291"/>
    <w:rsid w:val="0046695C"/>
    <w:rsid w:val="0047029E"/>
    <w:rsid w:val="004737A4"/>
    <w:rsid w:val="00475E2F"/>
    <w:rsid w:val="004760B1"/>
    <w:rsid w:val="00477D15"/>
    <w:rsid w:val="00477E50"/>
    <w:rsid w:val="00480610"/>
    <w:rsid w:val="00480792"/>
    <w:rsid w:val="0048186E"/>
    <w:rsid w:val="004821B0"/>
    <w:rsid w:val="00482BF1"/>
    <w:rsid w:val="0048414B"/>
    <w:rsid w:val="004854AF"/>
    <w:rsid w:val="004860DD"/>
    <w:rsid w:val="00486FAC"/>
    <w:rsid w:val="00487FCF"/>
    <w:rsid w:val="004909D0"/>
    <w:rsid w:val="00491993"/>
    <w:rsid w:val="00492240"/>
    <w:rsid w:val="004929A8"/>
    <w:rsid w:val="00494112"/>
    <w:rsid w:val="00495ED5"/>
    <w:rsid w:val="004A097B"/>
    <w:rsid w:val="004A296E"/>
    <w:rsid w:val="004A399E"/>
    <w:rsid w:val="004A448A"/>
    <w:rsid w:val="004A5972"/>
    <w:rsid w:val="004A792E"/>
    <w:rsid w:val="004A7F44"/>
    <w:rsid w:val="004B0094"/>
    <w:rsid w:val="004B01B5"/>
    <w:rsid w:val="004B034E"/>
    <w:rsid w:val="004B0B4F"/>
    <w:rsid w:val="004B200A"/>
    <w:rsid w:val="004B3A0B"/>
    <w:rsid w:val="004B4007"/>
    <w:rsid w:val="004B7111"/>
    <w:rsid w:val="004C1529"/>
    <w:rsid w:val="004C1B4D"/>
    <w:rsid w:val="004C2710"/>
    <w:rsid w:val="004C2B65"/>
    <w:rsid w:val="004C3556"/>
    <w:rsid w:val="004C35AC"/>
    <w:rsid w:val="004C5AB5"/>
    <w:rsid w:val="004C6545"/>
    <w:rsid w:val="004C659D"/>
    <w:rsid w:val="004C6C55"/>
    <w:rsid w:val="004C7086"/>
    <w:rsid w:val="004C7FA4"/>
    <w:rsid w:val="004D05A9"/>
    <w:rsid w:val="004D0815"/>
    <w:rsid w:val="004D1A35"/>
    <w:rsid w:val="004D1DC6"/>
    <w:rsid w:val="004D20BC"/>
    <w:rsid w:val="004D2247"/>
    <w:rsid w:val="004D3C23"/>
    <w:rsid w:val="004D42A0"/>
    <w:rsid w:val="004D43D5"/>
    <w:rsid w:val="004D5245"/>
    <w:rsid w:val="004D5DC1"/>
    <w:rsid w:val="004D7834"/>
    <w:rsid w:val="004E0CD3"/>
    <w:rsid w:val="004E28C3"/>
    <w:rsid w:val="004E3DC3"/>
    <w:rsid w:val="004E3E6F"/>
    <w:rsid w:val="004E400C"/>
    <w:rsid w:val="004E47F8"/>
    <w:rsid w:val="004E4DDE"/>
    <w:rsid w:val="004E72CF"/>
    <w:rsid w:val="004F1549"/>
    <w:rsid w:val="004F157D"/>
    <w:rsid w:val="004F205E"/>
    <w:rsid w:val="004F66A2"/>
    <w:rsid w:val="004F75DD"/>
    <w:rsid w:val="005003AC"/>
    <w:rsid w:val="00500581"/>
    <w:rsid w:val="005012DC"/>
    <w:rsid w:val="00501549"/>
    <w:rsid w:val="00501EE0"/>
    <w:rsid w:val="00502269"/>
    <w:rsid w:val="00502362"/>
    <w:rsid w:val="00503551"/>
    <w:rsid w:val="005036F8"/>
    <w:rsid w:val="00503EDF"/>
    <w:rsid w:val="00504BD9"/>
    <w:rsid w:val="00504F0F"/>
    <w:rsid w:val="00506E31"/>
    <w:rsid w:val="0050751E"/>
    <w:rsid w:val="00507C88"/>
    <w:rsid w:val="00510776"/>
    <w:rsid w:val="005127F1"/>
    <w:rsid w:val="00513E19"/>
    <w:rsid w:val="005157B6"/>
    <w:rsid w:val="0051706E"/>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36F"/>
    <w:rsid w:val="00542923"/>
    <w:rsid w:val="00542C2B"/>
    <w:rsid w:val="00543042"/>
    <w:rsid w:val="005433B8"/>
    <w:rsid w:val="00544CC2"/>
    <w:rsid w:val="005451B2"/>
    <w:rsid w:val="00545442"/>
    <w:rsid w:val="005475F7"/>
    <w:rsid w:val="00550051"/>
    <w:rsid w:val="0055012B"/>
    <w:rsid w:val="00551078"/>
    <w:rsid w:val="00551EDF"/>
    <w:rsid w:val="005527C6"/>
    <w:rsid w:val="005532FE"/>
    <w:rsid w:val="00553F3F"/>
    <w:rsid w:val="00556798"/>
    <w:rsid w:val="005574F6"/>
    <w:rsid w:val="00561675"/>
    <w:rsid w:val="005618CC"/>
    <w:rsid w:val="00562183"/>
    <w:rsid w:val="005624B8"/>
    <w:rsid w:val="005625DE"/>
    <w:rsid w:val="005637D1"/>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0E8D"/>
    <w:rsid w:val="005811DC"/>
    <w:rsid w:val="005817D2"/>
    <w:rsid w:val="005823B7"/>
    <w:rsid w:val="005829CA"/>
    <w:rsid w:val="00583283"/>
    <w:rsid w:val="00583355"/>
    <w:rsid w:val="0058545A"/>
    <w:rsid w:val="00586444"/>
    <w:rsid w:val="00586657"/>
    <w:rsid w:val="0058670E"/>
    <w:rsid w:val="00586F1C"/>
    <w:rsid w:val="00586F5D"/>
    <w:rsid w:val="00587203"/>
    <w:rsid w:val="00587337"/>
    <w:rsid w:val="005875E4"/>
    <w:rsid w:val="00587857"/>
    <w:rsid w:val="005900B4"/>
    <w:rsid w:val="00590720"/>
    <w:rsid w:val="0059089E"/>
    <w:rsid w:val="00590AE8"/>
    <w:rsid w:val="00591521"/>
    <w:rsid w:val="00593771"/>
    <w:rsid w:val="0059450A"/>
    <w:rsid w:val="005957D5"/>
    <w:rsid w:val="005965D0"/>
    <w:rsid w:val="00596AB0"/>
    <w:rsid w:val="005A082F"/>
    <w:rsid w:val="005A0C01"/>
    <w:rsid w:val="005A1102"/>
    <w:rsid w:val="005A1C16"/>
    <w:rsid w:val="005A4A81"/>
    <w:rsid w:val="005A4B8E"/>
    <w:rsid w:val="005A54BB"/>
    <w:rsid w:val="005A565E"/>
    <w:rsid w:val="005A7010"/>
    <w:rsid w:val="005A7210"/>
    <w:rsid w:val="005A725A"/>
    <w:rsid w:val="005A7777"/>
    <w:rsid w:val="005B0213"/>
    <w:rsid w:val="005B1775"/>
    <w:rsid w:val="005B1C63"/>
    <w:rsid w:val="005B263F"/>
    <w:rsid w:val="005B3E3B"/>
    <w:rsid w:val="005B5C1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64C4"/>
    <w:rsid w:val="005D77F6"/>
    <w:rsid w:val="005E020F"/>
    <w:rsid w:val="005E02FA"/>
    <w:rsid w:val="005E2670"/>
    <w:rsid w:val="005E3E8A"/>
    <w:rsid w:val="005E3F16"/>
    <w:rsid w:val="005E6C90"/>
    <w:rsid w:val="005F0D7E"/>
    <w:rsid w:val="005F13F1"/>
    <w:rsid w:val="005F1FC7"/>
    <w:rsid w:val="005F68F2"/>
    <w:rsid w:val="00600116"/>
    <w:rsid w:val="00602551"/>
    <w:rsid w:val="00605D65"/>
    <w:rsid w:val="0060726A"/>
    <w:rsid w:val="00607392"/>
    <w:rsid w:val="006073BF"/>
    <w:rsid w:val="00610A54"/>
    <w:rsid w:val="006113C1"/>
    <w:rsid w:val="00612148"/>
    <w:rsid w:val="00612ABA"/>
    <w:rsid w:val="00617A3B"/>
    <w:rsid w:val="00620AE6"/>
    <w:rsid w:val="00621CB6"/>
    <w:rsid w:val="00621CF4"/>
    <w:rsid w:val="00625146"/>
    <w:rsid w:val="006262CA"/>
    <w:rsid w:val="00627213"/>
    <w:rsid w:val="00634A38"/>
    <w:rsid w:val="0063653E"/>
    <w:rsid w:val="00637083"/>
    <w:rsid w:val="00641603"/>
    <w:rsid w:val="00642752"/>
    <w:rsid w:val="00642908"/>
    <w:rsid w:val="00645E53"/>
    <w:rsid w:val="0064623E"/>
    <w:rsid w:val="006475DD"/>
    <w:rsid w:val="00650B3E"/>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1E25"/>
    <w:rsid w:val="006748D3"/>
    <w:rsid w:val="006768A0"/>
    <w:rsid w:val="00677068"/>
    <w:rsid w:val="0068171E"/>
    <w:rsid w:val="006834B7"/>
    <w:rsid w:val="00685108"/>
    <w:rsid w:val="0068539E"/>
    <w:rsid w:val="00685C96"/>
    <w:rsid w:val="00686391"/>
    <w:rsid w:val="00686954"/>
    <w:rsid w:val="00687552"/>
    <w:rsid w:val="00691F9A"/>
    <w:rsid w:val="006921F8"/>
    <w:rsid w:val="00692230"/>
    <w:rsid w:val="0069249A"/>
    <w:rsid w:val="00693E11"/>
    <w:rsid w:val="00694857"/>
    <w:rsid w:val="006949DF"/>
    <w:rsid w:val="00695DC1"/>
    <w:rsid w:val="006975AE"/>
    <w:rsid w:val="00697727"/>
    <w:rsid w:val="00697BAC"/>
    <w:rsid w:val="006A142E"/>
    <w:rsid w:val="006A229B"/>
    <w:rsid w:val="006A54C4"/>
    <w:rsid w:val="006A6F11"/>
    <w:rsid w:val="006A7153"/>
    <w:rsid w:val="006A71E3"/>
    <w:rsid w:val="006B0803"/>
    <w:rsid w:val="006B3206"/>
    <w:rsid w:val="006B34CA"/>
    <w:rsid w:val="006B5DF1"/>
    <w:rsid w:val="006C0016"/>
    <w:rsid w:val="006C0422"/>
    <w:rsid w:val="006C1351"/>
    <w:rsid w:val="006C20AE"/>
    <w:rsid w:val="006C28E5"/>
    <w:rsid w:val="006C3619"/>
    <w:rsid w:val="006C4292"/>
    <w:rsid w:val="006C44D0"/>
    <w:rsid w:val="006C4C97"/>
    <w:rsid w:val="006C5924"/>
    <w:rsid w:val="006C7DCF"/>
    <w:rsid w:val="006D109C"/>
    <w:rsid w:val="006D22D2"/>
    <w:rsid w:val="006D2757"/>
    <w:rsid w:val="006D2869"/>
    <w:rsid w:val="006D4FD8"/>
    <w:rsid w:val="006D59FE"/>
    <w:rsid w:val="006D6245"/>
    <w:rsid w:val="006D6794"/>
    <w:rsid w:val="006D7C12"/>
    <w:rsid w:val="006D7EAC"/>
    <w:rsid w:val="006E295C"/>
    <w:rsid w:val="006E4527"/>
    <w:rsid w:val="006E4C0A"/>
    <w:rsid w:val="006E68B9"/>
    <w:rsid w:val="006E6B9A"/>
    <w:rsid w:val="006F14DE"/>
    <w:rsid w:val="006F1BBD"/>
    <w:rsid w:val="006F249A"/>
    <w:rsid w:val="006F2D86"/>
    <w:rsid w:val="006F2F5C"/>
    <w:rsid w:val="006F3316"/>
    <w:rsid w:val="006F3833"/>
    <w:rsid w:val="006F4BB6"/>
    <w:rsid w:val="006F5977"/>
    <w:rsid w:val="006F6E8C"/>
    <w:rsid w:val="006F796E"/>
    <w:rsid w:val="0070250E"/>
    <w:rsid w:val="00703FA4"/>
    <w:rsid w:val="00706D88"/>
    <w:rsid w:val="00707E1B"/>
    <w:rsid w:val="00710C75"/>
    <w:rsid w:val="00710F5E"/>
    <w:rsid w:val="0071163D"/>
    <w:rsid w:val="00711BFC"/>
    <w:rsid w:val="007136FE"/>
    <w:rsid w:val="00714542"/>
    <w:rsid w:val="00714CE7"/>
    <w:rsid w:val="00715EFA"/>
    <w:rsid w:val="00720A20"/>
    <w:rsid w:val="00721040"/>
    <w:rsid w:val="00722813"/>
    <w:rsid w:val="00723984"/>
    <w:rsid w:val="00724768"/>
    <w:rsid w:val="00724EF9"/>
    <w:rsid w:val="00725718"/>
    <w:rsid w:val="0072782D"/>
    <w:rsid w:val="00730C96"/>
    <w:rsid w:val="00733193"/>
    <w:rsid w:val="00733D50"/>
    <w:rsid w:val="0073402C"/>
    <w:rsid w:val="0073413F"/>
    <w:rsid w:val="0073437A"/>
    <w:rsid w:val="00735014"/>
    <w:rsid w:val="0073508E"/>
    <w:rsid w:val="00736964"/>
    <w:rsid w:val="00736DFE"/>
    <w:rsid w:val="00737B2A"/>
    <w:rsid w:val="00743A2F"/>
    <w:rsid w:val="00746248"/>
    <w:rsid w:val="00747DF1"/>
    <w:rsid w:val="00750EBB"/>
    <w:rsid w:val="00750F1B"/>
    <w:rsid w:val="00751B73"/>
    <w:rsid w:val="007533E0"/>
    <w:rsid w:val="00753AC0"/>
    <w:rsid w:val="00754A39"/>
    <w:rsid w:val="00754AFB"/>
    <w:rsid w:val="0075574D"/>
    <w:rsid w:val="007577F7"/>
    <w:rsid w:val="00757BAC"/>
    <w:rsid w:val="0076076F"/>
    <w:rsid w:val="00760BEA"/>
    <w:rsid w:val="00761C7C"/>
    <w:rsid w:val="00761D78"/>
    <w:rsid w:val="00762236"/>
    <w:rsid w:val="007623FE"/>
    <w:rsid w:val="00762DDF"/>
    <w:rsid w:val="00765A35"/>
    <w:rsid w:val="00765C9E"/>
    <w:rsid w:val="00766EE6"/>
    <w:rsid w:val="0076798C"/>
    <w:rsid w:val="00770523"/>
    <w:rsid w:val="007705C5"/>
    <w:rsid w:val="00771D6E"/>
    <w:rsid w:val="00772B01"/>
    <w:rsid w:val="007736A9"/>
    <w:rsid w:val="00773935"/>
    <w:rsid w:val="00774559"/>
    <w:rsid w:val="0077626D"/>
    <w:rsid w:val="0077710D"/>
    <w:rsid w:val="00781F5E"/>
    <w:rsid w:val="00782441"/>
    <w:rsid w:val="007824B2"/>
    <w:rsid w:val="007838A3"/>
    <w:rsid w:val="00785984"/>
    <w:rsid w:val="007859F2"/>
    <w:rsid w:val="007862AA"/>
    <w:rsid w:val="00786658"/>
    <w:rsid w:val="00786700"/>
    <w:rsid w:val="007913A4"/>
    <w:rsid w:val="00792DD9"/>
    <w:rsid w:val="007931E8"/>
    <w:rsid w:val="007931F7"/>
    <w:rsid w:val="007950C4"/>
    <w:rsid w:val="00795B99"/>
    <w:rsid w:val="00795D67"/>
    <w:rsid w:val="0079622B"/>
    <w:rsid w:val="00797DBE"/>
    <w:rsid w:val="007A0965"/>
    <w:rsid w:val="007A1644"/>
    <w:rsid w:val="007A2A21"/>
    <w:rsid w:val="007A2DA1"/>
    <w:rsid w:val="007A41D5"/>
    <w:rsid w:val="007A4E8D"/>
    <w:rsid w:val="007A5727"/>
    <w:rsid w:val="007B0DDC"/>
    <w:rsid w:val="007B0EE4"/>
    <w:rsid w:val="007B11D8"/>
    <w:rsid w:val="007B1C99"/>
    <w:rsid w:val="007B404C"/>
    <w:rsid w:val="007B4889"/>
    <w:rsid w:val="007B4930"/>
    <w:rsid w:val="007B6ED5"/>
    <w:rsid w:val="007C02EB"/>
    <w:rsid w:val="007C0D37"/>
    <w:rsid w:val="007C0F28"/>
    <w:rsid w:val="007C1B67"/>
    <w:rsid w:val="007C45B2"/>
    <w:rsid w:val="007C5220"/>
    <w:rsid w:val="007C7AED"/>
    <w:rsid w:val="007D29AE"/>
    <w:rsid w:val="007D6BF4"/>
    <w:rsid w:val="007D79DD"/>
    <w:rsid w:val="007D7C02"/>
    <w:rsid w:val="007E0221"/>
    <w:rsid w:val="007E58B3"/>
    <w:rsid w:val="007E5D0D"/>
    <w:rsid w:val="007F038A"/>
    <w:rsid w:val="007F074D"/>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1CBA"/>
    <w:rsid w:val="0080294B"/>
    <w:rsid w:val="00802BDB"/>
    <w:rsid w:val="0080327E"/>
    <w:rsid w:val="00804295"/>
    <w:rsid w:val="00804FB2"/>
    <w:rsid w:val="008051E1"/>
    <w:rsid w:val="00805EC8"/>
    <w:rsid w:val="008064A6"/>
    <w:rsid w:val="0080677C"/>
    <w:rsid w:val="00807D6F"/>
    <w:rsid w:val="008105F5"/>
    <w:rsid w:val="00811146"/>
    <w:rsid w:val="00812F4D"/>
    <w:rsid w:val="00814B5D"/>
    <w:rsid w:val="00815E0B"/>
    <w:rsid w:val="008168B5"/>
    <w:rsid w:val="00821FB9"/>
    <w:rsid w:val="00822414"/>
    <w:rsid w:val="00825D0A"/>
    <w:rsid w:val="00825DFF"/>
    <w:rsid w:val="00826615"/>
    <w:rsid w:val="0083136F"/>
    <w:rsid w:val="008318EF"/>
    <w:rsid w:val="0083609A"/>
    <w:rsid w:val="0083702B"/>
    <w:rsid w:val="00841408"/>
    <w:rsid w:val="00842E3B"/>
    <w:rsid w:val="00846BD1"/>
    <w:rsid w:val="00846DDF"/>
    <w:rsid w:val="0084744E"/>
    <w:rsid w:val="008516AB"/>
    <w:rsid w:val="00851A78"/>
    <w:rsid w:val="00852DFD"/>
    <w:rsid w:val="008553C1"/>
    <w:rsid w:val="0085795A"/>
    <w:rsid w:val="00857AB5"/>
    <w:rsid w:val="00860411"/>
    <w:rsid w:val="00860D2B"/>
    <w:rsid w:val="00860D89"/>
    <w:rsid w:val="0086153F"/>
    <w:rsid w:val="00862681"/>
    <w:rsid w:val="00863E92"/>
    <w:rsid w:val="00864763"/>
    <w:rsid w:val="00866AC4"/>
    <w:rsid w:val="00866C6D"/>
    <w:rsid w:val="00866F18"/>
    <w:rsid w:val="00867C71"/>
    <w:rsid w:val="008703E2"/>
    <w:rsid w:val="008706D6"/>
    <w:rsid w:val="00870D72"/>
    <w:rsid w:val="008720DB"/>
    <w:rsid w:val="00876C2B"/>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5FCD"/>
    <w:rsid w:val="00896C93"/>
    <w:rsid w:val="00897090"/>
    <w:rsid w:val="008A120C"/>
    <w:rsid w:val="008A1CF8"/>
    <w:rsid w:val="008A2FFC"/>
    <w:rsid w:val="008A320E"/>
    <w:rsid w:val="008A35C8"/>
    <w:rsid w:val="008A5B20"/>
    <w:rsid w:val="008A62C8"/>
    <w:rsid w:val="008A63A8"/>
    <w:rsid w:val="008A67DB"/>
    <w:rsid w:val="008A6BBA"/>
    <w:rsid w:val="008A7038"/>
    <w:rsid w:val="008A7D3F"/>
    <w:rsid w:val="008B065B"/>
    <w:rsid w:val="008B1695"/>
    <w:rsid w:val="008B198C"/>
    <w:rsid w:val="008B3098"/>
    <w:rsid w:val="008C1D97"/>
    <w:rsid w:val="008C22D1"/>
    <w:rsid w:val="008C3F5B"/>
    <w:rsid w:val="008C7329"/>
    <w:rsid w:val="008D059A"/>
    <w:rsid w:val="008D26F9"/>
    <w:rsid w:val="008D2850"/>
    <w:rsid w:val="008D4EDD"/>
    <w:rsid w:val="008D5177"/>
    <w:rsid w:val="008D5471"/>
    <w:rsid w:val="008D560E"/>
    <w:rsid w:val="008D575D"/>
    <w:rsid w:val="008D5C89"/>
    <w:rsid w:val="008D75D9"/>
    <w:rsid w:val="008D7CB1"/>
    <w:rsid w:val="008E129C"/>
    <w:rsid w:val="008E42F0"/>
    <w:rsid w:val="008E619E"/>
    <w:rsid w:val="008E6AE2"/>
    <w:rsid w:val="008F10AF"/>
    <w:rsid w:val="008F1980"/>
    <w:rsid w:val="008F2807"/>
    <w:rsid w:val="008F3CCD"/>
    <w:rsid w:val="008F3D89"/>
    <w:rsid w:val="008F46C2"/>
    <w:rsid w:val="008F5728"/>
    <w:rsid w:val="008F6E75"/>
    <w:rsid w:val="008F783C"/>
    <w:rsid w:val="009006B2"/>
    <w:rsid w:val="00903CE3"/>
    <w:rsid w:val="009041BA"/>
    <w:rsid w:val="009041C9"/>
    <w:rsid w:val="00905A62"/>
    <w:rsid w:val="00911A2D"/>
    <w:rsid w:val="00911D2D"/>
    <w:rsid w:val="00912026"/>
    <w:rsid w:val="0091211F"/>
    <w:rsid w:val="0091317F"/>
    <w:rsid w:val="00913A66"/>
    <w:rsid w:val="00914687"/>
    <w:rsid w:val="0091567F"/>
    <w:rsid w:val="00915A1B"/>
    <w:rsid w:val="00915DB3"/>
    <w:rsid w:val="00916761"/>
    <w:rsid w:val="00917420"/>
    <w:rsid w:val="00917956"/>
    <w:rsid w:val="00920767"/>
    <w:rsid w:val="00920BFE"/>
    <w:rsid w:val="00921A91"/>
    <w:rsid w:val="00923BB9"/>
    <w:rsid w:val="00924380"/>
    <w:rsid w:val="00930D61"/>
    <w:rsid w:val="0093132A"/>
    <w:rsid w:val="00932EB2"/>
    <w:rsid w:val="009332F0"/>
    <w:rsid w:val="00933480"/>
    <w:rsid w:val="009341E1"/>
    <w:rsid w:val="0093557E"/>
    <w:rsid w:val="009355E3"/>
    <w:rsid w:val="00936492"/>
    <w:rsid w:val="009366A2"/>
    <w:rsid w:val="00941B84"/>
    <w:rsid w:val="009425AE"/>
    <w:rsid w:val="009431EF"/>
    <w:rsid w:val="0094498E"/>
    <w:rsid w:val="00944FA1"/>
    <w:rsid w:val="00947D07"/>
    <w:rsid w:val="00947D1A"/>
    <w:rsid w:val="0095042D"/>
    <w:rsid w:val="009519EB"/>
    <w:rsid w:val="00954AF5"/>
    <w:rsid w:val="00955333"/>
    <w:rsid w:val="009607C9"/>
    <w:rsid w:val="00960969"/>
    <w:rsid w:val="00963B79"/>
    <w:rsid w:val="0096411E"/>
    <w:rsid w:val="0096449C"/>
    <w:rsid w:val="009647A2"/>
    <w:rsid w:val="00965951"/>
    <w:rsid w:val="00966836"/>
    <w:rsid w:val="00966D8C"/>
    <w:rsid w:val="009679E5"/>
    <w:rsid w:val="00970167"/>
    <w:rsid w:val="009706B9"/>
    <w:rsid w:val="009711B3"/>
    <w:rsid w:val="00971BB7"/>
    <w:rsid w:val="009726F9"/>
    <w:rsid w:val="0097786B"/>
    <w:rsid w:val="00980213"/>
    <w:rsid w:val="0098049C"/>
    <w:rsid w:val="009804DF"/>
    <w:rsid w:val="00980B34"/>
    <w:rsid w:val="009820F0"/>
    <w:rsid w:val="00982B91"/>
    <w:rsid w:val="0098363F"/>
    <w:rsid w:val="0098745C"/>
    <w:rsid w:val="00987C32"/>
    <w:rsid w:val="0099047F"/>
    <w:rsid w:val="009910CA"/>
    <w:rsid w:val="00992F76"/>
    <w:rsid w:val="00993129"/>
    <w:rsid w:val="009943FE"/>
    <w:rsid w:val="00994F25"/>
    <w:rsid w:val="00995AF3"/>
    <w:rsid w:val="0099608A"/>
    <w:rsid w:val="00996DDD"/>
    <w:rsid w:val="009A070E"/>
    <w:rsid w:val="009A0F1C"/>
    <w:rsid w:val="009A1126"/>
    <w:rsid w:val="009A1571"/>
    <w:rsid w:val="009A1935"/>
    <w:rsid w:val="009A2E86"/>
    <w:rsid w:val="009A3301"/>
    <w:rsid w:val="009A42AD"/>
    <w:rsid w:val="009A5F83"/>
    <w:rsid w:val="009A6A76"/>
    <w:rsid w:val="009B0B1D"/>
    <w:rsid w:val="009B4CFB"/>
    <w:rsid w:val="009B6106"/>
    <w:rsid w:val="009B63D5"/>
    <w:rsid w:val="009B7027"/>
    <w:rsid w:val="009C3828"/>
    <w:rsid w:val="009C3C07"/>
    <w:rsid w:val="009C4C9E"/>
    <w:rsid w:val="009C5D2F"/>
    <w:rsid w:val="009C7B8F"/>
    <w:rsid w:val="009D2790"/>
    <w:rsid w:val="009D28E1"/>
    <w:rsid w:val="009D29E7"/>
    <w:rsid w:val="009D30E3"/>
    <w:rsid w:val="009D31C4"/>
    <w:rsid w:val="009D52A8"/>
    <w:rsid w:val="009D5DCB"/>
    <w:rsid w:val="009E0B9E"/>
    <w:rsid w:val="009E179D"/>
    <w:rsid w:val="009E21F4"/>
    <w:rsid w:val="009E4771"/>
    <w:rsid w:val="009E6913"/>
    <w:rsid w:val="009E6AA3"/>
    <w:rsid w:val="009E6DEC"/>
    <w:rsid w:val="009E7210"/>
    <w:rsid w:val="009F0878"/>
    <w:rsid w:val="009F17A2"/>
    <w:rsid w:val="009F22E4"/>
    <w:rsid w:val="009F2339"/>
    <w:rsid w:val="009F2CD3"/>
    <w:rsid w:val="009F505B"/>
    <w:rsid w:val="009F54B2"/>
    <w:rsid w:val="009F5B69"/>
    <w:rsid w:val="009F6EF2"/>
    <w:rsid w:val="009F7A05"/>
    <w:rsid w:val="009F7E5C"/>
    <w:rsid w:val="009F7FDB"/>
    <w:rsid w:val="00A00140"/>
    <w:rsid w:val="00A015E1"/>
    <w:rsid w:val="00A016D4"/>
    <w:rsid w:val="00A020B5"/>
    <w:rsid w:val="00A021DD"/>
    <w:rsid w:val="00A03527"/>
    <w:rsid w:val="00A04DDE"/>
    <w:rsid w:val="00A059D0"/>
    <w:rsid w:val="00A07AD3"/>
    <w:rsid w:val="00A10EC2"/>
    <w:rsid w:val="00A1238A"/>
    <w:rsid w:val="00A12CD7"/>
    <w:rsid w:val="00A14B57"/>
    <w:rsid w:val="00A15D0B"/>
    <w:rsid w:val="00A20105"/>
    <w:rsid w:val="00A203EE"/>
    <w:rsid w:val="00A22690"/>
    <w:rsid w:val="00A2483E"/>
    <w:rsid w:val="00A2640E"/>
    <w:rsid w:val="00A2649A"/>
    <w:rsid w:val="00A27076"/>
    <w:rsid w:val="00A307AE"/>
    <w:rsid w:val="00A345A7"/>
    <w:rsid w:val="00A34E69"/>
    <w:rsid w:val="00A35037"/>
    <w:rsid w:val="00A35641"/>
    <w:rsid w:val="00A37387"/>
    <w:rsid w:val="00A4066F"/>
    <w:rsid w:val="00A41DFB"/>
    <w:rsid w:val="00A433FD"/>
    <w:rsid w:val="00A443BB"/>
    <w:rsid w:val="00A47C5C"/>
    <w:rsid w:val="00A47F53"/>
    <w:rsid w:val="00A47FD7"/>
    <w:rsid w:val="00A50B7D"/>
    <w:rsid w:val="00A51CEC"/>
    <w:rsid w:val="00A52012"/>
    <w:rsid w:val="00A520BB"/>
    <w:rsid w:val="00A5213C"/>
    <w:rsid w:val="00A53D2D"/>
    <w:rsid w:val="00A555DD"/>
    <w:rsid w:val="00A55C53"/>
    <w:rsid w:val="00A5607B"/>
    <w:rsid w:val="00A56E62"/>
    <w:rsid w:val="00A61731"/>
    <w:rsid w:val="00A61E30"/>
    <w:rsid w:val="00A629D5"/>
    <w:rsid w:val="00A6772F"/>
    <w:rsid w:val="00A7044B"/>
    <w:rsid w:val="00A70A27"/>
    <w:rsid w:val="00A7103E"/>
    <w:rsid w:val="00A7113E"/>
    <w:rsid w:val="00A714B4"/>
    <w:rsid w:val="00A71A82"/>
    <w:rsid w:val="00A7203F"/>
    <w:rsid w:val="00A743B0"/>
    <w:rsid w:val="00A759B9"/>
    <w:rsid w:val="00A75E49"/>
    <w:rsid w:val="00A76720"/>
    <w:rsid w:val="00A7759F"/>
    <w:rsid w:val="00A77A4B"/>
    <w:rsid w:val="00A83176"/>
    <w:rsid w:val="00A849B3"/>
    <w:rsid w:val="00A84D11"/>
    <w:rsid w:val="00A87993"/>
    <w:rsid w:val="00A9189D"/>
    <w:rsid w:val="00A930F3"/>
    <w:rsid w:val="00A97A2E"/>
    <w:rsid w:val="00A97E70"/>
    <w:rsid w:val="00AA1558"/>
    <w:rsid w:val="00AA1B93"/>
    <w:rsid w:val="00AA1D80"/>
    <w:rsid w:val="00AA3298"/>
    <w:rsid w:val="00AA4384"/>
    <w:rsid w:val="00AA505A"/>
    <w:rsid w:val="00AA6084"/>
    <w:rsid w:val="00AA78BC"/>
    <w:rsid w:val="00AB1BCC"/>
    <w:rsid w:val="00AB1E99"/>
    <w:rsid w:val="00AB2B68"/>
    <w:rsid w:val="00AB42AC"/>
    <w:rsid w:val="00AB4930"/>
    <w:rsid w:val="00AB60FC"/>
    <w:rsid w:val="00AC19EB"/>
    <w:rsid w:val="00AC32BD"/>
    <w:rsid w:val="00AC6D6C"/>
    <w:rsid w:val="00AC741F"/>
    <w:rsid w:val="00AC77F2"/>
    <w:rsid w:val="00AD0F0F"/>
    <w:rsid w:val="00AD2973"/>
    <w:rsid w:val="00AD347E"/>
    <w:rsid w:val="00AD361C"/>
    <w:rsid w:val="00AD4456"/>
    <w:rsid w:val="00AD4A53"/>
    <w:rsid w:val="00AD5574"/>
    <w:rsid w:val="00AD56E7"/>
    <w:rsid w:val="00AE1FB3"/>
    <w:rsid w:val="00AE4C69"/>
    <w:rsid w:val="00AE5DF6"/>
    <w:rsid w:val="00AE6A37"/>
    <w:rsid w:val="00AE7DEF"/>
    <w:rsid w:val="00AF1B49"/>
    <w:rsid w:val="00AF3010"/>
    <w:rsid w:val="00AF4D07"/>
    <w:rsid w:val="00AF653D"/>
    <w:rsid w:val="00AF66EF"/>
    <w:rsid w:val="00B02D60"/>
    <w:rsid w:val="00B04667"/>
    <w:rsid w:val="00B05990"/>
    <w:rsid w:val="00B05F48"/>
    <w:rsid w:val="00B05F64"/>
    <w:rsid w:val="00B0611E"/>
    <w:rsid w:val="00B06202"/>
    <w:rsid w:val="00B06237"/>
    <w:rsid w:val="00B0674A"/>
    <w:rsid w:val="00B07B8E"/>
    <w:rsid w:val="00B10036"/>
    <w:rsid w:val="00B10750"/>
    <w:rsid w:val="00B10B0C"/>
    <w:rsid w:val="00B117FC"/>
    <w:rsid w:val="00B126DA"/>
    <w:rsid w:val="00B13720"/>
    <w:rsid w:val="00B13A6E"/>
    <w:rsid w:val="00B13B64"/>
    <w:rsid w:val="00B15088"/>
    <w:rsid w:val="00B15CE0"/>
    <w:rsid w:val="00B16134"/>
    <w:rsid w:val="00B165E8"/>
    <w:rsid w:val="00B16885"/>
    <w:rsid w:val="00B20AAE"/>
    <w:rsid w:val="00B211A7"/>
    <w:rsid w:val="00B21CC8"/>
    <w:rsid w:val="00B23148"/>
    <w:rsid w:val="00B236A1"/>
    <w:rsid w:val="00B242A0"/>
    <w:rsid w:val="00B24467"/>
    <w:rsid w:val="00B25E86"/>
    <w:rsid w:val="00B26AB0"/>
    <w:rsid w:val="00B26B38"/>
    <w:rsid w:val="00B2782B"/>
    <w:rsid w:val="00B27861"/>
    <w:rsid w:val="00B27DCF"/>
    <w:rsid w:val="00B3082B"/>
    <w:rsid w:val="00B3106E"/>
    <w:rsid w:val="00B33B08"/>
    <w:rsid w:val="00B33E59"/>
    <w:rsid w:val="00B34ADC"/>
    <w:rsid w:val="00B357E9"/>
    <w:rsid w:val="00B35B08"/>
    <w:rsid w:val="00B369FE"/>
    <w:rsid w:val="00B40743"/>
    <w:rsid w:val="00B40A8D"/>
    <w:rsid w:val="00B40D6F"/>
    <w:rsid w:val="00B43A30"/>
    <w:rsid w:val="00B44C7A"/>
    <w:rsid w:val="00B45279"/>
    <w:rsid w:val="00B47B8F"/>
    <w:rsid w:val="00B512E8"/>
    <w:rsid w:val="00B532F2"/>
    <w:rsid w:val="00B53950"/>
    <w:rsid w:val="00B53B9F"/>
    <w:rsid w:val="00B56085"/>
    <w:rsid w:val="00B56529"/>
    <w:rsid w:val="00B61917"/>
    <w:rsid w:val="00B6305E"/>
    <w:rsid w:val="00B63E5C"/>
    <w:rsid w:val="00B707EC"/>
    <w:rsid w:val="00B72FA7"/>
    <w:rsid w:val="00B744E4"/>
    <w:rsid w:val="00B75E50"/>
    <w:rsid w:val="00B76CE0"/>
    <w:rsid w:val="00B77CC8"/>
    <w:rsid w:val="00B8059F"/>
    <w:rsid w:val="00B8166B"/>
    <w:rsid w:val="00B83003"/>
    <w:rsid w:val="00B83748"/>
    <w:rsid w:val="00B872E5"/>
    <w:rsid w:val="00B9076C"/>
    <w:rsid w:val="00B90B15"/>
    <w:rsid w:val="00B91EB9"/>
    <w:rsid w:val="00B9371E"/>
    <w:rsid w:val="00B946C2"/>
    <w:rsid w:val="00B97DC0"/>
    <w:rsid w:val="00BA0DB8"/>
    <w:rsid w:val="00BA0FA8"/>
    <w:rsid w:val="00BA13BE"/>
    <w:rsid w:val="00BA4670"/>
    <w:rsid w:val="00BA49A4"/>
    <w:rsid w:val="00BA7657"/>
    <w:rsid w:val="00BB1769"/>
    <w:rsid w:val="00BB1CB2"/>
    <w:rsid w:val="00BB4FA2"/>
    <w:rsid w:val="00BB4FAF"/>
    <w:rsid w:val="00BB52E8"/>
    <w:rsid w:val="00BB5EEB"/>
    <w:rsid w:val="00BB5FE7"/>
    <w:rsid w:val="00BB69E5"/>
    <w:rsid w:val="00BB7BAD"/>
    <w:rsid w:val="00BC0558"/>
    <w:rsid w:val="00BC0DCF"/>
    <w:rsid w:val="00BC115F"/>
    <w:rsid w:val="00BC2F47"/>
    <w:rsid w:val="00BC373F"/>
    <w:rsid w:val="00BC3A95"/>
    <w:rsid w:val="00BC5E2D"/>
    <w:rsid w:val="00BC5F0B"/>
    <w:rsid w:val="00BC643D"/>
    <w:rsid w:val="00BC6C48"/>
    <w:rsid w:val="00BC6CC2"/>
    <w:rsid w:val="00BC73CD"/>
    <w:rsid w:val="00BC7C33"/>
    <w:rsid w:val="00BD02A2"/>
    <w:rsid w:val="00BD0552"/>
    <w:rsid w:val="00BD0AB8"/>
    <w:rsid w:val="00BD3E05"/>
    <w:rsid w:val="00BD4CBB"/>
    <w:rsid w:val="00BD50E7"/>
    <w:rsid w:val="00BD6E77"/>
    <w:rsid w:val="00BD767D"/>
    <w:rsid w:val="00BE1581"/>
    <w:rsid w:val="00BE1B43"/>
    <w:rsid w:val="00BE1D6E"/>
    <w:rsid w:val="00BE300D"/>
    <w:rsid w:val="00BE3DF2"/>
    <w:rsid w:val="00BE422F"/>
    <w:rsid w:val="00BF2D31"/>
    <w:rsid w:val="00BF2FCF"/>
    <w:rsid w:val="00BF4A5F"/>
    <w:rsid w:val="00BF5F01"/>
    <w:rsid w:val="00BF5F15"/>
    <w:rsid w:val="00C00134"/>
    <w:rsid w:val="00C026F3"/>
    <w:rsid w:val="00C04A47"/>
    <w:rsid w:val="00C04FF1"/>
    <w:rsid w:val="00C05412"/>
    <w:rsid w:val="00C062C3"/>
    <w:rsid w:val="00C06F7F"/>
    <w:rsid w:val="00C11A22"/>
    <w:rsid w:val="00C12468"/>
    <w:rsid w:val="00C12641"/>
    <w:rsid w:val="00C12DA9"/>
    <w:rsid w:val="00C13464"/>
    <w:rsid w:val="00C13D36"/>
    <w:rsid w:val="00C165D4"/>
    <w:rsid w:val="00C16B8C"/>
    <w:rsid w:val="00C16ECE"/>
    <w:rsid w:val="00C201FE"/>
    <w:rsid w:val="00C20643"/>
    <w:rsid w:val="00C20F57"/>
    <w:rsid w:val="00C21007"/>
    <w:rsid w:val="00C2117B"/>
    <w:rsid w:val="00C2160E"/>
    <w:rsid w:val="00C21C3C"/>
    <w:rsid w:val="00C24D75"/>
    <w:rsid w:val="00C26080"/>
    <w:rsid w:val="00C26480"/>
    <w:rsid w:val="00C27C66"/>
    <w:rsid w:val="00C27C9E"/>
    <w:rsid w:val="00C32A46"/>
    <w:rsid w:val="00C34192"/>
    <w:rsid w:val="00C35C42"/>
    <w:rsid w:val="00C3650B"/>
    <w:rsid w:val="00C4001F"/>
    <w:rsid w:val="00C420C3"/>
    <w:rsid w:val="00C4422F"/>
    <w:rsid w:val="00C44728"/>
    <w:rsid w:val="00C50501"/>
    <w:rsid w:val="00C51F4E"/>
    <w:rsid w:val="00C62016"/>
    <w:rsid w:val="00C6372A"/>
    <w:rsid w:val="00C63D98"/>
    <w:rsid w:val="00C64E9F"/>
    <w:rsid w:val="00C65159"/>
    <w:rsid w:val="00C657EF"/>
    <w:rsid w:val="00C6639E"/>
    <w:rsid w:val="00C67CEB"/>
    <w:rsid w:val="00C71E51"/>
    <w:rsid w:val="00C727F8"/>
    <w:rsid w:val="00C728C9"/>
    <w:rsid w:val="00C73370"/>
    <w:rsid w:val="00C73EB2"/>
    <w:rsid w:val="00C740C8"/>
    <w:rsid w:val="00C758A6"/>
    <w:rsid w:val="00C76013"/>
    <w:rsid w:val="00C766CC"/>
    <w:rsid w:val="00C76E16"/>
    <w:rsid w:val="00C77627"/>
    <w:rsid w:val="00C802FC"/>
    <w:rsid w:val="00C82188"/>
    <w:rsid w:val="00C82342"/>
    <w:rsid w:val="00C828BE"/>
    <w:rsid w:val="00C83152"/>
    <w:rsid w:val="00C84BD1"/>
    <w:rsid w:val="00C8610C"/>
    <w:rsid w:val="00C866AC"/>
    <w:rsid w:val="00C866DC"/>
    <w:rsid w:val="00C90CF9"/>
    <w:rsid w:val="00C921B1"/>
    <w:rsid w:val="00C9441C"/>
    <w:rsid w:val="00C9490E"/>
    <w:rsid w:val="00C96066"/>
    <w:rsid w:val="00C9684E"/>
    <w:rsid w:val="00C97D11"/>
    <w:rsid w:val="00CA1C67"/>
    <w:rsid w:val="00CA2218"/>
    <w:rsid w:val="00CA2484"/>
    <w:rsid w:val="00CA27FA"/>
    <w:rsid w:val="00CA2E23"/>
    <w:rsid w:val="00CA3002"/>
    <w:rsid w:val="00CA326C"/>
    <w:rsid w:val="00CA3CCD"/>
    <w:rsid w:val="00CA4CDE"/>
    <w:rsid w:val="00CA5AEE"/>
    <w:rsid w:val="00CA77C5"/>
    <w:rsid w:val="00CA790D"/>
    <w:rsid w:val="00CB0CA7"/>
    <w:rsid w:val="00CB1A9C"/>
    <w:rsid w:val="00CB2920"/>
    <w:rsid w:val="00CB3707"/>
    <w:rsid w:val="00CB3DB6"/>
    <w:rsid w:val="00CB5C2A"/>
    <w:rsid w:val="00CB6ACD"/>
    <w:rsid w:val="00CB7C55"/>
    <w:rsid w:val="00CC0602"/>
    <w:rsid w:val="00CC0AAD"/>
    <w:rsid w:val="00CC0FA5"/>
    <w:rsid w:val="00CC22E8"/>
    <w:rsid w:val="00CC3BD8"/>
    <w:rsid w:val="00CC3DF4"/>
    <w:rsid w:val="00CC4EBF"/>
    <w:rsid w:val="00CD0021"/>
    <w:rsid w:val="00CD01C4"/>
    <w:rsid w:val="00CD1AB7"/>
    <w:rsid w:val="00CD23B8"/>
    <w:rsid w:val="00CD26DD"/>
    <w:rsid w:val="00CD2C69"/>
    <w:rsid w:val="00CD3BA0"/>
    <w:rsid w:val="00CD5933"/>
    <w:rsid w:val="00CE0C42"/>
    <w:rsid w:val="00CE284A"/>
    <w:rsid w:val="00CE4494"/>
    <w:rsid w:val="00CE44AA"/>
    <w:rsid w:val="00CE48D2"/>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6EC"/>
    <w:rsid w:val="00D05BD9"/>
    <w:rsid w:val="00D060C6"/>
    <w:rsid w:val="00D06BC6"/>
    <w:rsid w:val="00D06BD0"/>
    <w:rsid w:val="00D0700F"/>
    <w:rsid w:val="00D128A6"/>
    <w:rsid w:val="00D12F20"/>
    <w:rsid w:val="00D1586C"/>
    <w:rsid w:val="00D1626B"/>
    <w:rsid w:val="00D16AE5"/>
    <w:rsid w:val="00D21266"/>
    <w:rsid w:val="00D2226E"/>
    <w:rsid w:val="00D226A2"/>
    <w:rsid w:val="00D232AD"/>
    <w:rsid w:val="00D2334F"/>
    <w:rsid w:val="00D238BD"/>
    <w:rsid w:val="00D2461A"/>
    <w:rsid w:val="00D24F1F"/>
    <w:rsid w:val="00D25882"/>
    <w:rsid w:val="00D2620F"/>
    <w:rsid w:val="00D272B6"/>
    <w:rsid w:val="00D27A3A"/>
    <w:rsid w:val="00D27F78"/>
    <w:rsid w:val="00D30073"/>
    <w:rsid w:val="00D342A4"/>
    <w:rsid w:val="00D34686"/>
    <w:rsid w:val="00D360AB"/>
    <w:rsid w:val="00D36440"/>
    <w:rsid w:val="00D36955"/>
    <w:rsid w:val="00D371B7"/>
    <w:rsid w:val="00D374A4"/>
    <w:rsid w:val="00D377A3"/>
    <w:rsid w:val="00D37925"/>
    <w:rsid w:val="00D402E6"/>
    <w:rsid w:val="00D40D2F"/>
    <w:rsid w:val="00D41F74"/>
    <w:rsid w:val="00D430D9"/>
    <w:rsid w:val="00D45305"/>
    <w:rsid w:val="00D50E04"/>
    <w:rsid w:val="00D541DA"/>
    <w:rsid w:val="00D61683"/>
    <w:rsid w:val="00D61D1B"/>
    <w:rsid w:val="00D6543D"/>
    <w:rsid w:val="00D655E7"/>
    <w:rsid w:val="00D65679"/>
    <w:rsid w:val="00D65DEE"/>
    <w:rsid w:val="00D66B60"/>
    <w:rsid w:val="00D70564"/>
    <w:rsid w:val="00D7278D"/>
    <w:rsid w:val="00D73A10"/>
    <w:rsid w:val="00D74A48"/>
    <w:rsid w:val="00D75421"/>
    <w:rsid w:val="00D75D4F"/>
    <w:rsid w:val="00D77BD2"/>
    <w:rsid w:val="00D80029"/>
    <w:rsid w:val="00D8012B"/>
    <w:rsid w:val="00D809F0"/>
    <w:rsid w:val="00D80A94"/>
    <w:rsid w:val="00D80ABA"/>
    <w:rsid w:val="00D80FE2"/>
    <w:rsid w:val="00D8133F"/>
    <w:rsid w:val="00D81E44"/>
    <w:rsid w:val="00D82D52"/>
    <w:rsid w:val="00D85AC3"/>
    <w:rsid w:val="00D873E1"/>
    <w:rsid w:val="00D87A9E"/>
    <w:rsid w:val="00D87E7D"/>
    <w:rsid w:val="00D9066B"/>
    <w:rsid w:val="00D916DC"/>
    <w:rsid w:val="00D91DAE"/>
    <w:rsid w:val="00D92A29"/>
    <w:rsid w:val="00D9581E"/>
    <w:rsid w:val="00D95C60"/>
    <w:rsid w:val="00DA358B"/>
    <w:rsid w:val="00DA513D"/>
    <w:rsid w:val="00DB1E93"/>
    <w:rsid w:val="00DB1F76"/>
    <w:rsid w:val="00DB21FC"/>
    <w:rsid w:val="00DB3124"/>
    <w:rsid w:val="00DB5F3C"/>
    <w:rsid w:val="00DC4DCB"/>
    <w:rsid w:val="00DD014C"/>
    <w:rsid w:val="00DD0AE0"/>
    <w:rsid w:val="00DD0D45"/>
    <w:rsid w:val="00DD2D30"/>
    <w:rsid w:val="00DD367E"/>
    <w:rsid w:val="00DD3E28"/>
    <w:rsid w:val="00DD4825"/>
    <w:rsid w:val="00DD68D3"/>
    <w:rsid w:val="00DE19A3"/>
    <w:rsid w:val="00DE2F75"/>
    <w:rsid w:val="00DE3040"/>
    <w:rsid w:val="00DE3AD5"/>
    <w:rsid w:val="00DE5993"/>
    <w:rsid w:val="00DE6E0D"/>
    <w:rsid w:val="00DE7980"/>
    <w:rsid w:val="00DF2C79"/>
    <w:rsid w:val="00DF514B"/>
    <w:rsid w:val="00DF5887"/>
    <w:rsid w:val="00DF5A86"/>
    <w:rsid w:val="00DF5ACA"/>
    <w:rsid w:val="00DF7C9C"/>
    <w:rsid w:val="00E00189"/>
    <w:rsid w:val="00E010F8"/>
    <w:rsid w:val="00E0263D"/>
    <w:rsid w:val="00E02DF2"/>
    <w:rsid w:val="00E03A18"/>
    <w:rsid w:val="00E042DB"/>
    <w:rsid w:val="00E04639"/>
    <w:rsid w:val="00E062F6"/>
    <w:rsid w:val="00E1199B"/>
    <w:rsid w:val="00E13809"/>
    <w:rsid w:val="00E142B5"/>
    <w:rsid w:val="00E1440D"/>
    <w:rsid w:val="00E14B5B"/>
    <w:rsid w:val="00E14CCC"/>
    <w:rsid w:val="00E209AD"/>
    <w:rsid w:val="00E21E00"/>
    <w:rsid w:val="00E22242"/>
    <w:rsid w:val="00E224CF"/>
    <w:rsid w:val="00E2351F"/>
    <w:rsid w:val="00E258D7"/>
    <w:rsid w:val="00E26455"/>
    <w:rsid w:val="00E27039"/>
    <w:rsid w:val="00E27D63"/>
    <w:rsid w:val="00E30084"/>
    <w:rsid w:val="00E31C7B"/>
    <w:rsid w:val="00E34464"/>
    <w:rsid w:val="00E34D15"/>
    <w:rsid w:val="00E358D5"/>
    <w:rsid w:val="00E35AC9"/>
    <w:rsid w:val="00E360C1"/>
    <w:rsid w:val="00E378FB"/>
    <w:rsid w:val="00E37C06"/>
    <w:rsid w:val="00E43FA6"/>
    <w:rsid w:val="00E45E92"/>
    <w:rsid w:val="00E46150"/>
    <w:rsid w:val="00E46621"/>
    <w:rsid w:val="00E46ADE"/>
    <w:rsid w:val="00E4710B"/>
    <w:rsid w:val="00E5131B"/>
    <w:rsid w:val="00E51F1C"/>
    <w:rsid w:val="00E530E0"/>
    <w:rsid w:val="00E54138"/>
    <w:rsid w:val="00E54D64"/>
    <w:rsid w:val="00E558AA"/>
    <w:rsid w:val="00E55D4C"/>
    <w:rsid w:val="00E62A93"/>
    <w:rsid w:val="00E63A0B"/>
    <w:rsid w:val="00E66945"/>
    <w:rsid w:val="00E704D1"/>
    <w:rsid w:val="00E72212"/>
    <w:rsid w:val="00E752FF"/>
    <w:rsid w:val="00E754B6"/>
    <w:rsid w:val="00E77160"/>
    <w:rsid w:val="00E77356"/>
    <w:rsid w:val="00E778DD"/>
    <w:rsid w:val="00E81812"/>
    <w:rsid w:val="00E81CF6"/>
    <w:rsid w:val="00E8232D"/>
    <w:rsid w:val="00E829A1"/>
    <w:rsid w:val="00E833A4"/>
    <w:rsid w:val="00E835AB"/>
    <w:rsid w:val="00E83BE3"/>
    <w:rsid w:val="00E84C30"/>
    <w:rsid w:val="00E84C66"/>
    <w:rsid w:val="00E84FAC"/>
    <w:rsid w:val="00E85146"/>
    <w:rsid w:val="00E8697D"/>
    <w:rsid w:val="00E87B0C"/>
    <w:rsid w:val="00E91488"/>
    <w:rsid w:val="00E934FF"/>
    <w:rsid w:val="00E957B3"/>
    <w:rsid w:val="00E96953"/>
    <w:rsid w:val="00E96967"/>
    <w:rsid w:val="00E96E23"/>
    <w:rsid w:val="00E97614"/>
    <w:rsid w:val="00EA21F3"/>
    <w:rsid w:val="00EA2F94"/>
    <w:rsid w:val="00EA5F60"/>
    <w:rsid w:val="00EA7187"/>
    <w:rsid w:val="00EA73A8"/>
    <w:rsid w:val="00EB0396"/>
    <w:rsid w:val="00EB289A"/>
    <w:rsid w:val="00EB39DF"/>
    <w:rsid w:val="00EB5ABB"/>
    <w:rsid w:val="00EC0A43"/>
    <w:rsid w:val="00EC1C03"/>
    <w:rsid w:val="00EC2AD5"/>
    <w:rsid w:val="00EC2BFC"/>
    <w:rsid w:val="00EC2C74"/>
    <w:rsid w:val="00EC3572"/>
    <w:rsid w:val="00EC3663"/>
    <w:rsid w:val="00EC4648"/>
    <w:rsid w:val="00EC5A83"/>
    <w:rsid w:val="00EC63C1"/>
    <w:rsid w:val="00EC6678"/>
    <w:rsid w:val="00ED08D7"/>
    <w:rsid w:val="00ED26B7"/>
    <w:rsid w:val="00ED3C29"/>
    <w:rsid w:val="00ED59C1"/>
    <w:rsid w:val="00ED6154"/>
    <w:rsid w:val="00ED7152"/>
    <w:rsid w:val="00ED735C"/>
    <w:rsid w:val="00ED782D"/>
    <w:rsid w:val="00EE0689"/>
    <w:rsid w:val="00EE60D2"/>
    <w:rsid w:val="00EE6BA4"/>
    <w:rsid w:val="00EE731D"/>
    <w:rsid w:val="00EF0D07"/>
    <w:rsid w:val="00EF48DD"/>
    <w:rsid w:val="00EF4ECF"/>
    <w:rsid w:val="00EF7912"/>
    <w:rsid w:val="00F00A52"/>
    <w:rsid w:val="00F00DF3"/>
    <w:rsid w:val="00F0107E"/>
    <w:rsid w:val="00F029B1"/>
    <w:rsid w:val="00F032CF"/>
    <w:rsid w:val="00F0362A"/>
    <w:rsid w:val="00F044FB"/>
    <w:rsid w:val="00F04C65"/>
    <w:rsid w:val="00F05BD9"/>
    <w:rsid w:val="00F0762D"/>
    <w:rsid w:val="00F07699"/>
    <w:rsid w:val="00F126ED"/>
    <w:rsid w:val="00F12F43"/>
    <w:rsid w:val="00F1357E"/>
    <w:rsid w:val="00F135CC"/>
    <w:rsid w:val="00F13810"/>
    <w:rsid w:val="00F13EBD"/>
    <w:rsid w:val="00F201BF"/>
    <w:rsid w:val="00F21B81"/>
    <w:rsid w:val="00F23E05"/>
    <w:rsid w:val="00F2686D"/>
    <w:rsid w:val="00F271D2"/>
    <w:rsid w:val="00F275AE"/>
    <w:rsid w:val="00F276C2"/>
    <w:rsid w:val="00F31B5F"/>
    <w:rsid w:val="00F3263B"/>
    <w:rsid w:val="00F326EB"/>
    <w:rsid w:val="00F341A0"/>
    <w:rsid w:val="00F34DA3"/>
    <w:rsid w:val="00F371B5"/>
    <w:rsid w:val="00F378B3"/>
    <w:rsid w:val="00F37B8E"/>
    <w:rsid w:val="00F4076B"/>
    <w:rsid w:val="00F41340"/>
    <w:rsid w:val="00F41388"/>
    <w:rsid w:val="00F416CE"/>
    <w:rsid w:val="00F41EBA"/>
    <w:rsid w:val="00F424BF"/>
    <w:rsid w:val="00F44B26"/>
    <w:rsid w:val="00F45FED"/>
    <w:rsid w:val="00F50168"/>
    <w:rsid w:val="00F50BBA"/>
    <w:rsid w:val="00F50EF5"/>
    <w:rsid w:val="00F51842"/>
    <w:rsid w:val="00F52EEA"/>
    <w:rsid w:val="00F54013"/>
    <w:rsid w:val="00F54F6A"/>
    <w:rsid w:val="00F56C38"/>
    <w:rsid w:val="00F62BD1"/>
    <w:rsid w:val="00F640C2"/>
    <w:rsid w:val="00F657FB"/>
    <w:rsid w:val="00F67473"/>
    <w:rsid w:val="00F70016"/>
    <w:rsid w:val="00F72559"/>
    <w:rsid w:val="00F728D9"/>
    <w:rsid w:val="00F75820"/>
    <w:rsid w:val="00F76364"/>
    <w:rsid w:val="00F7699B"/>
    <w:rsid w:val="00F772F6"/>
    <w:rsid w:val="00F775E7"/>
    <w:rsid w:val="00F81556"/>
    <w:rsid w:val="00F8182D"/>
    <w:rsid w:val="00F81B03"/>
    <w:rsid w:val="00F8250C"/>
    <w:rsid w:val="00F82F26"/>
    <w:rsid w:val="00F83875"/>
    <w:rsid w:val="00F84AC0"/>
    <w:rsid w:val="00F86EB9"/>
    <w:rsid w:val="00F875FC"/>
    <w:rsid w:val="00F9079C"/>
    <w:rsid w:val="00F910E2"/>
    <w:rsid w:val="00F92903"/>
    <w:rsid w:val="00F92C96"/>
    <w:rsid w:val="00F9496E"/>
    <w:rsid w:val="00F96420"/>
    <w:rsid w:val="00F979CD"/>
    <w:rsid w:val="00FA0517"/>
    <w:rsid w:val="00FA0EE1"/>
    <w:rsid w:val="00FA199A"/>
    <w:rsid w:val="00FA1CBD"/>
    <w:rsid w:val="00FA440B"/>
    <w:rsid w:val="00FA4576"/>
    <w:rsid w:val="00FA56A3"/>
    <w:rsid w:val="00FA7A0E"/>
    <w:rsid w:val="00FB1059"/>
    <w:rsid w:val="00FB112F"/>
    <w:rsid w:val="00FB12F6"/>
    <w:rsid w:val="00FB4894"/>
    <w:rsid w:val="00FB521D"/>
    <w:rsid w:val="00FB6C53"/>
    <w:rsid w:val="00FB7870"/>
    <w:rsid w:val="00FB79B8"/>
    <w:rsid w:val="00FC02C8"/>
    <w:rsid w:val="00FC71AE"/>
    <w:rsid w:val="00FC7A35"/>
    <w:rsid w:val="00FD048E"/>
    <w:rsid w:val="00FD0AE7"/>
    <w:rsid w:val="00FD19EE"/>
    <w:rsid w:val="00FD2537"/>
    <w:rsid w:val="00FD36BF"/>
    <w:rsid w:val="00FD656B"/>
    <w:rsid w:val="00FE37A0"/>
    <w:rsid w:val="00FE3A78"/>
    <w:rsid w:val="00FE4933"/>
    <w:rsid w:val="00FE6396"/>
    <w:rsid w:val="00FE7752"/>
    <w:rsid w:val="00FF3019"/>
    <w:rsid w:val="00FF3595"/>
    <w:rsid w:val="00FF4478"/>
    <w:rsid w:val="00FF46E0"/>
    <w:rsid w:val="00FF7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7ED1A"/>
  <w15:chartTrackingRefBased/>
  <w15:docId w15:val="{28DD660D-D780-4C1D-8786-895EF55B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Cite" w:uiPriority="99"/>
    <w:lsdException w:name="HTML Preformatted" w:semiHidden="1" w:unhideWhenUsed="1"/>
    <w:lsdException w:name="HTML Typewriter" w:uiPriority="99"/>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3EDF"/>
    <w:rPr>
      <w:sz w:val="24"/>
      <w:szCs w:val="24"/>
      <w:lang w:eastAsia="en-US"/>
    </w:rPr>
  </w:style>
  <w:style w:type="paragraph" w:styleId="Heading1">
    <w:name w:val="heading 1"/>
    <w:basedOn w:val="Normal"/>
    <w:next w:val="BodyText"/>
    <w:link w:val="Heading1Char"/>
    <w:qFormat/>
    <w:rsid w:val="00583355"/>
    <w:pPr>
      <w:keepNext/>
      <w:tabs>
        <w:tab w:val="right" w:pos="8640"/>
      </w:tabs>
      <w:spacing w:line="480" w:lineRule="auto"/>
      <w:jc w:val="center"/>
      <w:outlineLvl w:val="0"/>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lang w:val="en-US" w:eastAsia="en-US"/>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HTMLTypewriter">
    <w:name w:val="HTML Typewriter"/>
    <w:uiPriority w:val="99"/>
    <w:unhideWhenUsed/>
    <w:rsid w:val="008A35C8"/>
    <w:rPr>
      <w:rFonts w:ascii="Courier New" w:eastAsia="Times New Roman" w:hAnsi="Courier New" w:cs="Courier New"/>
      <w:sz w:val="20"/>
      <w:szCs w:val="20"/>
    </w:rPr>
  </w:style>
  <w:style w:type="character" w:customStyle="1" w:styleId="Heading1Char">
    <w:name w:val="Heading 1 Char"/>
    <w:basedOn w:val="DefaultParagraphFont"/>
    <w:link w:val="Heading1"/>
    <w:rsid w:val="00395520"/>
    <w:rPr>
      <w:sz w:val="24"/>
      <w:szCs w:val="22"/>
      <w:lang w:val="en-US" w:eastAsia="en-US"/>
    </w:rPr>
  </w:style>
  <w:style w:type="table" w:styleId="TableGrid">
    <w:name w:val="Table Grid"/>
    <w:basedOn w:val="TableNormal"/>
    <w:uiPriority w:val="39"/>
    <w:rsid w:val="009910C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910CA"/>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9910CA"/>
    <w:rPr>
      <w:rFonts w:asciiTheme="minorHAnsi" w:eastAsiaTheme="minorHAnsi" w:hAnsiTheme="minorHAnsi" w:cstheme="minorBidi"/>
      <w:lang w:eastAsia="en-US"/>
    </w:rPr>
  </w:style>
  <w:style w:type="character" w:styleId="FootnoteReference">
    <w:name w:val="footnote reference"/>
    <w:basedOn w:val="DefaultParagraphFont"/>
    <w:uiPriority w:val="99"/>
    <w:unhideWhenUsed/>
    <w:rsid w:val="009910CA"/>
    <w:rPr>
      <w:vertAlign w:val="superscript"/>
    </w:rPr>
  </w:style>
  <w:style w:type="table" w:styleId="PlainTable2">
    <w:name w:val="Plain Table 2"/>
    <w:basedOn w:val="TableNormal"/>
    <w:uiPriority w:val="42"/>
    <w:rsid w:val="009910C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210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rsid w:val="00770523"/>
  </w:style>
  <w:style w:type="paragraph" w:styleId="BalloonText">
    <w:name w:val="Balloon Text"/>
    <w:basedOn w:val="Normal"/>
    <w:link w:val="BalloonTextChar"/>
    <w:rsid w:val="00357C41"/>
    <w:rPr>
      <w:rFonts w:ascii="Segoe UI" w:hAnsi="Segoe UI" w:cs="Segoe UI"/>
      <w:sz w:val="18"/>
      <w:szCs w:val="18"/>
    </w:rPr>
  </w:style>
  <w:style w:type="character" w:customStyle="1" w:styleId="BalloonTextChar">
    <w:name w:val="Balloon Text Char"/>
    <w:basedOn w:val="DefaultParagraphFont"/>
    <w:link w:val="BalloonText"/>
    <w:rsid w:val="00357C41"/>
    <w:rPr>
      <w:rFonts w:ascii="Segoe UI" w:hAnsi="Segoe UI" w:cs="Segoe UI"/>
      <w:sz w:val="18"/>
      <w:szCs w:val="18"/>
      <w:lang w:eastAsia="en-US"/>
    </w:rPr>
  </w:style>
  <w:style w:type="character" w:customStyle="1" w:styleId="pval">
    <w:name w:val="pval"/>
    <w:basedOn w:val="DefaultParagraphFont"/>
    <w:rsid w:val="00AB4930"/>
  </w:style>
  <w:style w:type="paragraph" w:styleId="ListParagraph">
    <w:name w:val="List Paragraph"/>
    <w:basedOn w:val="Normal"/>
    <w:uiPriority w:val="34"/>
    <w:qFormat/>
    <w:rsid w:val="00AB4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815282">
      <w:bodyDiv w:val="1"/>
      <w:marLeft w:val="0"/>
      <w:marRight w:val="0"/>
      <w:marTop w:val="0"/>
      <w:marBottom w:val="0"/>
      <w:divBdr>
        <w:top w:val="none" w:sz="0" w:space="0" w:color="auto"/>
        <w:left w:val="none" w:sz="0" w:space="0" w:color="auto"/>
        <w:bottom w:val="none" w:sz="0" w:space="0" w:color="auto"/>
        <w:right w:val="none" w:sz="0" w:space="0" w:color="auto"/>
      </w:divBdr>
    </w:div>
    <w:div w:id="973484337">
      <w:bodyDiv w:val="1"/>
      <w:marLeft w:val="0"/>
      <w:marRight w:val="0"/>
      <w:marTop w:val="0"/>
      <w:marBottom w:val="0"/>
      <w:divBdr>
        <w:top w:val="none" w:sz="0" w:space="0" w:color="auto"/>
        <w:left w:val="none" w:sz="0" w:space="0" w:color="auto"/>
        <w:bottom w:val="none" w:sz="0" w:space="0" w:color="auto"/>
        <w:right w:val="none" w:sz="0" w:space="0" w:color="auto"/>
      </w:divBdr>
      <w:divsChild>
        <w:div w:id="5601144">
          <w:marLeft w:val="0"/>
          <w:marRight w:val="0"/>
          <w:marTop w:val="0"/>
          <w:marBottom w:val="0"/>
          <w:divBdr>
            <w:top w:val="none" w:sz="0" w:space="0" w:color="auto"/>
            <w:left w:val="none" w:sz="0" w:space="0" w:color="auto"/>
            <w:bottom w:val="none" w:sz="0" w:space="0" w:color="auto"/>
            <w:right w:val="none" w:sz="0" w:space="0" w:color="auto"/>
          </w:divBdr>
        </w:div>
        <w:div w:id="1842044795">
          <w:marLeft w:val="0"/>
          <w:marRight w:val="0"/>
          <w:marTop w:val="0"/>
          <w:marBottom w:val="0"/>
          <w:divBdr>
            <w:top w:val="none" w:sz="0" w:space="0" w:color="auto"/>
            <w:left w:val="none" w:sz="0" w:space="0" w:color="auto"/>
            <w:bottom w:val="none" w:sz="0" w:space="0" w:color="auto"/>
            <w:right w:val="none" w:sz="0" w:space="0" w:color="auto"/>
          </w:divBdr>
        </w:div>
        <w:div w:id="153571354">
          <w:marLeft w:val="0"/>
          <w:marRight w:val="0"/>
          <w:marTop w:val="0"/>
          <w:marBottom w:val="0"/>
          <w:divBdr>
            <w:top w:val="none" w:sz="0" w:space="0" w:color="auto"/>
            <w:left w:val="none" w:sz="0" w:space="0" w:color="auto"/>
            <w:bottom w:val="none" w:sz="0" w:space="0" w:color="auto"/>
            <w:right w:val="none" w:sz="0" w:space="0" w:color="auto"/>
          </w:divBdr>
        </w:div>
        <w:div w:id="615257585">
          <w:marLeft w:val="0"/>
          <w:marRight w:val="0"/>
          <w:marTop w:val="0"/>
          <w:marBottom w:val="0"/>
          <w:divBdr>
            <w:top w:val="none" w:sz="0" w:space="0" w:color="auto"/>
            <w:left w:val="none" w:sz="0" w:space="0" w:color="auto"/>
            <w:bottom w:val="none" w:sz="0" w:space="0" w:color="auto"/>
            <w:right w:val="none" w:sz="0" w:space="0" w:color="auto"/>
          </w:divBdr>
        </w:div>
        <w:div w:id="1110054748">
          <w:marLeft w:val="0"/>
          <w:marRight w:val="0"/>
          <w:marTop w:val="0"/>
          <w:marBottom w:val="0"/>
          <w:divBdr>
            <w:top w:val="none" w:sz="0" w:space="0" w:color="auto"/>
            <w:left w:val="none" w:sz="0" w:space="0" w:color="auto"/>
            <w:bottom w:val="none" w:sz="0" w:space="0" w:color="auto"/>
            <w:right w:val="none" w:sz="0" w:space="0" w:color="auto"/>
          </w:divBdr>
        </w:div>
      </w:divsChild>
    </w:div>
    <w:div w:id="1090539035">
      <w:bodyDiv w:val="1"/>
      <w:marLeft w:val="0"/>
      <w:marRight w:val="0"/>
      <w:marTop w:val="0"/>
      <w:marBottom w:val="0"/>
      <w:divBdr>
        <w:top w:val="none" w:sz="0" w:space="0" w:color="auto"/>
        <w:left w:val="none" w:sz="0" w:space="0" w:color="auto"/>
        <w:bottom w:val="none" w:sz="0" w:space="0" w:color="auto"/>
        <w:right w:val="none" w:sz="0" w:space="0" w:color="auto"/>
      </w:divBdr>
      <w:divsChild>
        <w:div w:id="1428962674">
          <w:marLeft w:val="0"/>
          <w:marRight w:val="0"/>
          <w:marTop w:val="0"/>
          <w:marBottom w:val="0"/>
          <w:divBdr>
            <w:top w:val="none" w:sz="0" w:space="0" w:color="auto"/>
            <w:left w:val="none" w:sz="0" w:space="0" w:color="auto"/>
            <w:bottom w:val="none" w:sz="0" w:space="0" w:color="auto"/>
            <w:right w:val="none" w:sz="0" w:space="0" w:color="auto"/>
          </w:divBdr>
        </w:div>
        <w:div w:id="1795438302">
          <w:marLeft w:val="0"/>
          <w:marRight w:val="0"/>
          <w:marTop w:val="0"/>
          <w:marBottom w:val="0"/>
          <w:divBdr>
            <w:top w:val="none" w:sz="0" w:space="0" w:color="auto"/>
            <w:left w:val="none" w:sz="0" w:space="0" w:color="auto"/>
            <w:bottom w:val="none" w:sz="0" w:space="0" w:color="auto"/>
            <w:right w:val="none" w:sz="0" w:space="0" w:color="auto"/>
          </w:divBdr>
        </w:div>
        <w:div w:id="1867475251">
          <w:marLeft w:val="0"/>
          <w:marRight w:val="0"/>
          <w:marTop w:val="0"/>
          <w:marBottom w:val="0"/>
          <w:divBdr>
            <w:top w:val="none" w:sz="0" w:space="0" w:color="auto"/>
            <w:left w:val="none" w:sz="0" w:space="0" w:color="auto"/>
            <w:bottom w:val="none" w:sz="0" w:space="0" w:color="auto"/>
            <w:right w:val="none" w:sz="0" w:space="0" w:color="auto"/>
          </w:divBdr>
        </w:div>
        <w:div w:id="2034719724">
          <w:marLeft w:val="0"/>
          <w:marRight w:val="0"/>
          <w:marTop w:val="0"/>
          <w:marBottom w:val="0"/>
          <w:divBdr>
            <w:top w:val="none" w:sz="0" w:space="0" w:color="auto"/>
            <w:left w:val="none" w:sz="0" w:space="0" w:color="auto"/>
            <w:bottom w:val="none" w:sz="0" w:space="0" w:color="auto"/>
            <w:right w:val="none" w:sz="0" w:space="0" w:color="auto"/>
          </w:divBdr>
        </w:div>
        <w:div w:id="298266746">
          <w:marLeft w:val="0"/>
          <w:marRight w:val="0"/>
          <w:marTop w:val="0"/>
          <w:marBottom w:val="0"/>
          <w:divBdr>
            <w:top w:val="none" w:sz="0" w:space="0" w:color="auto"/>
            <w:left w:val="none" w:sz="0" w:space="0" w:color="auto"/>
            <w:bottom w:val="none" w:sz="0" w:space="0" w:color="auto"/>
            <w:right w:val="none" w:sz="0" w:space="0" w:color="auto"/>
          </w:divBdr>
        </w:div>
      </w:divsChild>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275820784">
      <w:bodyDiv w:val="1"/>
      <w:marLeft w:val="0"/>
      <w:marRight w:val="0"/>
      <w:marTop w:val="0"/>
      <w:marBottom w:val="0"/>
      <w:divBdr>
        <w:top w:val="none" w:sz="0" w:space="0" w:color="auto"/>
        <w:left w:val="none" w:sz="0" w:space="0" w:color="auto"/>
        <w:bottom w:val="none" w:sz="0" w:space="0" w:color="auto"/>
        <w:right w:val="none" w:sz="0" w:space="0" w:color="auto"/>
      </w:divBdr>
    </w:div>
    <w:div w:id="1392002371">
      <w:bodyDiv w:val="1"/>
      <w:marLeft w:val="0"/>
      <w:marRight w:val="0"/>
      <w:marTop w:val="0"/>
      <w:marBottom w:val="0"/>
      <w:divBdr>
        <w:top w:val="none" w:sz="0" w:space="0" w:color="auto"/>
        <w:left w:val="none" w:sz="0" w:space="0" w:color="auto"/>
        <w:bottom w:val="none" w:sz="0" w:space="0" w:color="auto"/>
        <w:right w:val="none" w:sz="0" w:space="0" w:color="auto"/>
      </w:divBdr>
    </w:div>
    <w:div w:id="1890678801">
      <w:bodyDiv w:val="1"/>
      <w:marLeft w:val="0"/>
      <w:marRight w:val="0"/>
      <w:marTop w:val="0"/>
      <w:marBottom w:val="0"/>
      <w:divBdr>
        <w:top w:val="none" w:sz="0" w:space="0" w:color="auto"/>
        <w:left w:val="none" w:sz="0" w:space="0" w:color="auto"/>
        <w:bottom w:val="none" w:sz="0" w:space="0" w:color="auto"/>
        <w:right w:val="none" w:sz="0" w:space="0" w:color="auto"/>
      </w:divBdr>
    </w:div>
    <w:div w:id="191334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66CD0-A2F2-44EA-B592-A6EF3B31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29022</Words>
  <Characters>165431</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194065</CharactersWithSpaces>
  <SharedDoc>false</SharedDoc>
  <HLinks>
    <vt:vector size="18" baseType="variant">
      <vt:variant>
        <vt:i4>7274534</vt:i4>
      </vt:variant>
      <vt:variant>
        <vt:i4>6</vt:i4>
      </vt:variant>
      <vt:variant>
        <vt:i4>0</vt:i4>
      </vt:variant>
      <vt:variant>
        <vt:i4>5</vt:i4>
      </vt:variant>
      <vt:variant>
        <vt:lpwstr>http://www.siue.edu/education/psychology/facultypubs.shtml</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subject/>
  <dc:creator>Paul Rose</dc:creator>
  <cp:keywords/>
  <dc:description/>
  <cp:lastModifiedBy>Caspar Addyman</cp:lastModifiedBy>
  <cp:revision>2</cp:revision>
  <dcterms:created xsi:type="dcterms:W3CDTF">2018-02-28T15:19:00Z</dcterms:created>
  <dcterms:modified xsi:type="dcterms:W3CDTF">2018-02-28T15:19:00Z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6a438190-1cbb-3251-bb0f-ba4b0b4abeb3</vt:lpwstr>
  </property>
</Properties>
</file>